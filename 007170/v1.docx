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9CB1" w14:textId="24673177" w:rsidR="00001B11" w:rsidRPr="00477731" w:rsidRDefault="00277238" w:rsidP="00C53813">
      <w:pPr>
        <w:spacing w:after="0" w:line="360" w:lineRule="auto"/>
        <w:jc w:val="center"/>
        <w:rPr>
          <w:rFonts w:ascii="Times New Roman" w:hAnsi="Times New Roman" w:cs="Times New Roman"/>
          <w:b/>
          <w:sz w:val="32"/>
        </w:rPr>
      </w:pPr>
      <w:bookmarkStart w:id="0" w:name="_Hlk91500152"/>
      <w:r w:rsidRPr="00477731">
        <w:rPr>
          <w:rFonts w:ascii="Times New Roman" w:hAnsi="Times New Roman" w:cs="Times New Roman"/>
          <w:b/>
          <w:sz w:val="32"/>
        </w:rPr>
        <w:t xml:space="preserve">Topic particles, </w:t>
      </w:r>
      <w:proofErr w:type="gramStart"/>
      <w:r w:rsidR="004953AB" w:rsidRPr="00477731">
        <w:rPr>
          <w:rFonts w:ascii="Times New Roman" w:hAnsi="Times New Roman" w:cs="Times New Roman"/>
          <w:b/>
          <w:sz w:val="32"/>
        </w:rPr>
        <w:t>ag</w:t>
      </w:r>
      <w:r w:rsidRPr="00477731">
        <w:rPr>
          <w:rFonts w:ascii="Times New Roman" w:hAnsi="Times New Roman" w:cs="Times New Roman"/>
          <w:b/>
          <w:sz w:val="32"/>
        </w:rPr>
        <w:t>reement</w:t>
      </w:r>
      <w:proofErr w:type="gramEnd"/>
      <w:r w:rsidRPr="00477731">
        <w:rPr>
          <w:rFonts w:ascii="Times New Roman" w:hAnsi="Times New Roman" w:cs="Times New Roman"/>
          <w:b/>
          <w:sz w:val="32"/>
        </w:rPr>
        <w:t xml:space="preserve"> and movement in an Arabic dialect</w:t>
      </w:r>
    </w:p>
    <w:p w14:paraId="7CE7C161" w14:textId="5F3BF116" w:rsidR="004D4B7A" w:rsidRDefault="0069784D" w:rsidP="00C53813">
      <w:pPr>
        <w:spacing w:after="0" w:line="360" w:lineRule="auto"/>
        <w:ind w:left="1440" w:firstLine="720"/>
        <w:rPr>
          <w:rFonts w:ascii="Times New Roman" w:hAnsi="Times New Roman" w:cs="Times New Roman"/>
          <w:sz w:val="24"/>
          <w:szCs w:val="24"/>
        </w:rPr>
      </w:pPr>
      <w:r w:rsidRPr="0069784D">
        <w:rPr>
          <w:rFonts w:ascii="Times New Roman" w:hAnsi="Times New Roman" w:cs="Times New Roman"/>
          <w:sz w:val="24"/>
          <w:szCs w:val="24"/>
        </w:rPr>
        <w:t>Murdhy Alshamari</w:t>
      </w:r>
      <w:r w:rsidR="00C53813">
        <w:rPr>
          <w:rFonts w:ascii="Times New Roman" w:hAnsi="Times New Roman" w:cs="Times New Roman"/>
          <w:sz w:val="24"/>
          <w:szCs w:val="24"/>
        </w:rPr>
        <w:tab/>
        <w:t>Anders Holmberg</w:t>
      </w:r>
    </w:p>
    <w:p w14:paraId="15A8E224" w14:textId="40A23828" w:rsidR="0069784D" w:rsidRPr="0069784D" w:rsidRDefault="0069784D" w:rsidP="00C53813">
      <w:pPr>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University of Hail</w:t>
      </w:r>
      <w:r w:rsidR="00C53813">
        <w:rPr>
          <w:rFonts w:ascii="Times New Roman" w:hAnsi="Times New Roman" w:cs="Times New Roman"/>
          <w:sz w:val="24"/>
          <w:szCs w:val="24"/>
        </w:rPr>
        <w:tab/>
        <w:t>Newcastle University</w:t>
      </w:r>
    </w:p>
    <w:p w14:paraId="066BF1CB" w14:textId="77777777" w:rsidR="004D4B7A" w:rsidRPr="00477731" w:rsidRDefault="004D4B7A" w:rsidP="00BE2DD7">
      <w:pPr>
        <w:spacing w:after="0" w:line="360" w:lineRule="auto"/>
        <w:ind w:right="-46"/>
        <w:rPr>
          <w:rFonts w:ascii="Times New Roman" w:hAnsi="Times New Roman" w:cs="Times New Roman"/>
          <w:b/>
          <w:sz w:val="24"/>
        </w:rPr>
      </w:pPr>
      <w:r w:rsidRPr="00477731">
        <w:rPr>
          <w:rFonts w:ascii="Times New Roman" w:hAnsi="Times New Roman" w:cs="Times New Roman"/>
          <w:b/>
          <w:sz w:val="24"/>
        </w:rPr>
        <w:t>Abstract</w:t>
      </w:r>
    </w:p>
    <w:p w14:paraId="1FAB4931" w14:textId="2A513A43" w:rsidR="00086BBC" w:rsidRPr="00C53813" w:rsidRDefault="004D4B7A" w:rsidP="00274FE6">
      <w:pPr>
        <w:spacing w:line="360" w:lineRule="auto"/>
        <w:ind w:right="-46"/>
        <w:jc w:val="both"/>
        <w:rPr>
          <w:rFonts w:ascii="Times New Roman" w:hAnsi="Times New Roman" w:cs="Times New Roman"/>
          <w:sz w:val="24"/>
        </w:rPr>
      </w:pPr>
      <w:r w:rsidRPr="00477731">
        <w:rPr>
          <w:rFonts w:ascii="Times New Roman" w:hAnsi="Times New Roman" w:cs="Times New Roman"/>
          <w:sz w:val="24"/>
        </w:rPr>
        <w:t xml:space="preserve">The dialect of North Hail in Saudi Arabia, a variety of Najdi Arabic, has a set of sentence-initial particles marking topics of various kinds. The kinds of topics they mark correspond closely to the three classes of topics argued by Frascarelli &amp; Hinterhölzl (2007) to be characteristic of  </w:t>
      </w:r>
      <w:r w:rsidR="00A744B6" w:rsidRPr="00477731">
        <w:rPr>
          <w:rFonts w:ascii="Times New Roman" w:hAnsi="Times New Roman" w:cs="Times New Roman"/>
          <w:sz w:val="24"/>
        </w:rPr>
        <w:t>Italian and German: Shift-</w:t>
      </w:r>
      <w:r w:rsidR="00C97417" w:rsidRPr="00477731">
        <w:rPr>
          <w:rFonts w:ascii="Times New Roman" w:hAnsi="Times New Roman" w:cs="Times New Roman"/>
          <w:sz w:val="24"/>
        </w:rPr>
        <w:t>T</w:t>
      </w:r>
      <w:r w:rsidR="00A744B6" w:rsidRPr="00477731">
        <w:rPr>
          <w:rFonts w:ascii="Times New Roman" w:hAnsi="Times New Roman" w:cs="Times New Roman"/>
          <w:sz w:val="24"/>
        </w:rPr>
        <w:t>opic</w:t>
      </w:r>
      <w:r w:rsidRPr="00477731">
        <w:rPr>
          <w:rFonts w:ascii="Times New Roman" w:hAnsi="Times New Roman" w:cs="Times New Roman"/>
          <w:sz w:val="24"/>
        </w:rPr>
        <w:t xml:space="preserve">, Contrastive </w:t>
      </w:r>
      <w:r w:rsidR="00C97417" w:rsidRPr="00477731">
        <w:rPr>
          <w:rFonts w:ascii="Times New Roman" w:hAnsi="Times New Roman" w:cs="Times New Roman"/>
          <w:sz w:val="24"/>
        </w:rPr>
        <w:t>T</w:t>
      </w:r>
      <w:r w:rsidRPr="00477731">
        <w:rPr>
          <w:rFonts w:ascii="Times New Roman" w:hAnsi="Times New Roman" w:cs="Times New Roman"/>
          <w:sz w:val="24"/>
        </w:rPr>
        <w:t xml:space="preserve">opic, and Familiar </w:t>
      </w:r>
      <w:r w:rsidR="00C97417" w:rsidRPr="00477731">
        <w:rPr>
          <w:rFonts w:ascii="Times New Roman" w:hAnsi="Times New Roman" w:cs="Times New Roman"/>
          <w:sz w:val="24"/>
        </w:rPr>
        <w:t>T</w:t>
      </w:r>
      <w:r w:rsidRPr="00477731">
        <w:rPr>
          <w:rFonts w:ascii="Times New Roman" w:hAnsi="Times New Roman" w:cs="Times New Roman"/>
          <w:sz w:val="24"/>
        </w:rPr>
        <w:t xml:space="preserve">opic. In their work, as in much other work in the cartographic tradition, a hierarchy of abstract </w:t>
      </w:r>
      <w:r w:rsidR="0002022A" w:rsidRPr="00477731">
        <w:rPr>
          <w:rFonts w:ascii="Times New Roman" w:hAnsi="Times New Roman" w:cs="Times New Roman"/>
          <w:sz w:val="24"/>
        </w:rPr>
        <w:t>Topic</w:t>
      </w:r>
      <w:r w:rsidRPr="00477731">
        <w:rPr>
          <w:rFonts w:ascii="Times New Roman" w:hAnsi="Times New Roman" w:cs="Times New Roman"/>
          <w:sz w:val="24"/>
        </w:rPr>
        <w:t xml:space="preserve"> heads is postulated in the C-domain, which host the topical phrases as specifiers. In North Hail Arabic the </w:t>
      </w:r>
      <w:r w:rsidR="0002022A" w:rsidRPr="00477731">
        <w:rPr>
          <w:rFonts w:ascii="Times New Roman" w:hAnsi="Times New Roman" w:cs="Times New Roman"/>
          <w:sz w:val="24"/>
        </w:rPr>
        <w:t>Topic</w:t>
      </w:r>
      <w:r w:rsidRPr="00477731">
        <w:rPr>
          <w:rFonts w:ascii="Times New Roman" w:hAnsi="Times New Roman" w:cs="Times New Roman"/>
          <w:sz w:val="24"/>
        </w:rPr>
        <w:t xml:space="preserve"> heads are not abstract, but overt, spelled out as particles. </w:t>
      </w:r>
      <w:r w:rsidR="00AB53BE" w:rsidRPr="00477731">
        <w:rPr>
          <w:rFonts w:ascii="Times New Roman" w:hAnsi="Times New Roman" w:cs="Times New Roman"/>
          <w:sz w:val="24"/>
        </w:rPr>
        <w:t xml:space="preserve">Some of the </w:t>
      </w:r>
      <w:r w:rsidR="0002022A" w:rsidRPr="00477731">
        <w:rPr>
          <w:rFonts w:ascii="Times New Roman" w:hAnsi="Times New Roman" w:cs="Times New Roman"/>
          <w:sz w:val="24"/>
        </w:rPr>
        <w:t>Topic</w:t>
      </w:r>
      <w:r w:rsidR="00AB53BE" w:rsidRPr="00477731">
        <w:rPr>
          <w:rFonts w:ascii="Times New Roman" w:hAnsi="Times New Roman" w:cs="Times New Roman"/>
          <w:sz w:val="24"/>
        </w:rPr>
        <w:t xml:space="preserve"> heads</w:t>
      </w:r>
      <w:r w:rsidRPr="00477731">
        <w:rPr>
          <w:rFonts w:ascii="Times New Roman" w:hAnsi="Times New Roman" w:cs="Times New Roman"/>
          <w:sz w:val="24"/>
        </w:rPr>
        <w:t xml:space="preserve"> mark topics by attracting them to the C-domain, as familiar from other languages, other particles mark topics by </w:t>
      </w:r>
      <w:r w:rsidR="00AB53BE" w:rsidRPr="00477731">
        <w:rPr>
          <w:rFonts w:ascii="Times New Roman" w:hAnsi="Times New Roman" w:cs="Times New Roman"/>
          <w:sz w:val="24"/>
        </w:rPr>
        <w:t>φ</w:t>
      </w:r>
      <w:r w:rsidRPr="00477731">
        <w:rPr>
          <w:rFonts w:ascii="Times New Roman" w:hAnsi="Times New Roman" w:cs="Times New Roman"/>
          <w:sz w:val="24"/>
        </w:rPr>
        <w:t>-feature agreement</w:t>
      </w:r>
      <w:r w:rsidR="00AB53BE" w:rsidRPr="00477731">
        <w:rPr>
          <w:rFonts w:ascii="Times New Roman" w:hAnsi="Times New Roman" w:cs="Times New Roman"/>
          <w:sz w:val="24"/>
        </w:rPr>
        <w:t>.</w:t>
      </w:r>
      <w:r w:rsidRPr="00477731">
        <w:rPr>
          <w:rFonts w:ascii="Times New Roman" w:hAnsi="Times New Roman" w:cs="Times New Roman"/>
          <w:sz w:val="24"/>
        </w:rPr>
        <w:t xml:space="preserve"> The particles in the C-domain agree in person, number and gender with a DP in TP, </w:t>
      </w:r>
      <w:proofErr w:type="gramStart"/>
      <w:r w:rsidRPr="00477731">
        <w:rPr>
          <w:rFonts w:ascii="Times New Roman" w:hAnsi="Times New Roman" w:cs="Times New Roman"/>
          <w:sz w:val="24"/>
        </w:rPr>
        <w:t>subject</w:t>
      </w:r>
      <w:proofErr w:type="gramEnd"/>
      <w:r w:rsidRPr="00477731">
        <w:rPr>
          <w:rFonts w:ascii="Times New Roman" w:hAnsi="Times New Roman" w:cs="Times New Roman"/>
          <w:sz w:val="24"/>
        </w:rPr>
        <w:t xml:space="preserve"> or object. This is analysed in terms of Agree (Chomsky 2001</w:t>
      </w:r>
      <w:r w:rsidR="00CE5208" w:rsidRPr="00477731">
        <w:rPr>
          <w:rFonts w:ascii="Times New Roman" w:hAnsi="Times New Roman" w:cs="Times New Roman"/>
          <w:sz w:val="24"/>
        </w:rPr>
        <w:t>, 2008</w:t>
      </w:r>
      <w:r w:rsidR="00933115" w:rsidRPr="00477731">
        <w:rPr>
          <w:rFonts w:ascii="Times New Roman" w:hAnsi="Times New Roman" w:cs="Times New Roman"/>
          <w:sz w:val="24"/>
        </w:rPr>
        <w:t xml:space="preserve">). Arguments and adverbials are assigned </w:t>
      </w:r>
      <w:r w:rsidR="00A744B6" w:rsidRPr="00477731">
        <w:rPr>
          <w:rFonts w:ascii="Times New Roman" w:hAnsi="Times New Roman" w:cs="Times New Roman"/>
          <w:sz w:val="24"/>
        </w:rPr>
        <w:t xml:space="preserve">particular </w:t>
      </w:r>
      <w:r w:rsidR="00933115" w:rsidRPr="00477731">
        <w:rPr>
          <w:rFonts w:ascii="Times New Roman" w:hAnsi="Times New Roman" w:cs="Times New Roman"/>
          <w:sz w:val="24"/>
        </w:rPr>
        <w:t>Topic value</w:t>
      </w:r>
      <w:r w:rsidR="00A744B6" w:rsidRPr="00477731">
        <w:rPr>
          <w:rFonts w:ascii="Times New Roman" w:hAnsi="Times New Roman" w:cs="Times New Roman"/>
          <w:sz w:val="24"/>
        </w:rPr>
        <w:t>s either by agreement or by movement.</w:t>
      </w:r>
      <w:r w:rsidR="00933115" w:rsidRPr="00477731">
        <w:rPr>
          <w:rFonts w:ascii="Times New Roman" w:hAnsi="Times New Roman" w:cs="Times New Roman"/>
          <w:sz w:val="24"/>
        </w:rPr>
        <w:t xml:space="preserve"> </w:t>
      </w:r>
      <w:r w:rsidRPr="00477731">
        <w:rPr>
          <w:rFonts w:ascii="Times New Roman" w:hAnsi="Times New Roman" w:cs="Times New Roman"/>
          <w:sz w:val="24"/>
        </w:rPr>
        <w:t xml:space="preserve">The particles thus provide evidence that </w:t>
      </w:r>
      <w:r w:rsidR="009D13BF" w:rsidRPr="00477731">
        <w:rPr>
          <w:rFonts w:ascii="Times New Roman" w:hAnsi="Times New Roman" w:cs="Times New Roman"/>
          <w:sz w:val="24"/>
        </w:rPr>
        <w:t>topicality can be a</w:t>
      </w:r>
      <w:r w:rsidR="00E9788F" w:rsidRPr="00477731">
        <w:rPr>
          <w:rFonts w:ascii="Times New Roman" w:hAnsi="Times New Roman" w:cs="Times New Roman"/>
          <w:sz w:val="24"/>
        </w:rPr>
        <w:t xml:space="preserve"> syntactic</w:t>
      </w:r>
      <w:r w:rsidR="009D13BF" w:rsidRPr="00477731">
        <w:rPr>
          <w:rFonts w:ascii="Times New Roman" w:hAnsi="Times New Roman" w:cs="Times New Roman"/>
          <w:sz w:val="24"/>
        </w:rPr>
        <w:t xml:space="preserve"> feature</w:t>
      </w:r>
      <w:r w:rsidR="00E9788F" w:rsidRPr="00477731">
        <w:rPr>
          <w:rFonts w:ascii="Times New Roman" w:hAnsi="Times New Roman" w:cs="Times New Roman"/>
          <w:sz w:val="24"/>
        </w:rPr>
        <w:t xml:space="preserve">, inherent in lexical items (the particles), and assigned to </w:t>
      </w:r>
      <w:r w:rsidR="00A744B6" w:rsidRPr="00477731">
        <w:rPr>
          <w:rFonts w:ascii="Times New Roman" w:hAnsi="Times New Roman" w:cs="Times New Roman"/>
          <w:sz w:val="24"/>
        </w:rPr>
        <w:t>constituents</w:t>
      </w:r>
      <w:r w:rsidR="00E9788F" w:rsidRPr="00477731">
        <w:rPr>
          <w:rFonts w:ascii="Times New Roman" w:hAnsi="Times New Roman" w:cs="Times New Roman"/>
          <w:sz w:val="24"/>
        </w:rPr>
        <w:t xml:space="preserve"> by</w:t>
      </w:r>
      <w:r w:rsidRPr="00477731">
        <w:rPr>
          <w:rFonts w:ascii="Times New Roman" w:hAnsi="Times New Roman" w:cs="Times New Roman"/>
          <w:sz w:val="24"/>
        </w:rPr>
        <w:t xml:space="preserve"> operations familiar from standard syntactic relations such as </w:t>
      </w:r>
      <w:r w:rsidR="00A744B6" w:rsidRPr="00477731">
        <w:rPr>
          <w:rFonts w:ascii="Times New Roman" w:hAnsi="Times New Roman" w:cs="Times New Roman"/>
          <w:sz w:val="24"/>
        </w:rPr>
        <w:t xml:space="preserve">subject </w:t>
      </w:r>
      <w:r w:rsidRPr="00477731">
        <w:rPr>
          <w:rFonts w:ascii="Times New Roman" w:hAnsi="Times New Roman" w:cs="Times New Roman"/>
          <w:sz w:val="24"/>
        </w:rPr>
        <w:t>agreement</w:t>
      </w:r>
      <w:r w:rsidR="00A744B6" w:rsidRPr="00477731">
        <w:rPr>
          <w:rFonts w:ascii="Times New Roman" w:hAnsi="Times New Roman" w:cs="Times New Roman"/>
          <w:sz w:val="24"/>
        </w:rPr>
        <w:t xml:space="preserve"> and</w:t>
      </w:r>
      <w:r w:rsidRPr="00477731">
        <w:rPr>
          <w:rFonts w:ascii="Times New Roman" w:hAnsi="Times New Roman" w:cs="Times New Roman"/>
          <w:sz w:val="24"/>
        </w:rPr>
        <w:t xml:space="preserve"> </w:t>
      </w:r>
      <w:r w:rsidR="00A744B6" w:rsidRPr="00477731">
        <w:rPr>
          <w:rFonts w:ascii="Times New Roman" w:hAnsi="Times New Roman" w:cs="Times New Roman"/>
          <w:sz w:val="24"/>
        </w:rPr>
        <w:t>c</w:t>
      </w:r>
      <w:r w:rsidRPr="00477731">
        <w:rPr>
          <w:rFonts w:ascii="Times New Roman" w:hAnsi="Times New Roman" w:cs="Times New Roman"/>
          <w:sz w:val="24"/>
        </w:rPr>
        <w:t>ase</w:t>
      </w:r>
      <w:r w:rsidR="00A744B6" w:rsidRPr="00477731">
        <w:rPr>
          <w:rFonts w:ascii="Times New Roman" w:hAnsi="Times New Roman" w:cs="Times New Roman"/>
          <w:sz w:val="24"/>
        </w:rPr>
        <w:t>.</w:t>
      </w:r>
      <w:r w:rsidR="008B7C45" w:rsidRPr="00477731">
        <w:rPr>
          <w:rFonts w:ascii="Times New Roman" w:hAnsi="Times New Roman" w:cs="Times New Roman"/>
          <w:sz w:val="24"/>
        </w:rPr>
        <w:t xml:space="preserve"> The theory articulated observes the Inclusiveness condition, known to be a problem for the cartographic theory of topic and focus.</w:t>
      </w:r>
    </w:p>
    <w:p w14:paraId="4E794408" w14:textId="77777777" w:rsidR="00C53813" w:rsidRDefault="00C53813" w:rsidP="00270966">
      <w:pPr>
        <w:spacing w:after="0" w:line="360" w:lineRule="auto"/>
        <w:jc w:val="both"/>
        <w:rPr>
          <w:rFonts w:ascii="Times New Roman" w:hAnsi="Times New Roman" w:cs="Times New Roman"/>
          <w:b/>
          <w:sz w:val="24"/>
        </w:rPr>
      </w:pPr>
    </w:p>
    <w:p w14:paraId="51551CA2" w14:textId="0934ED1E" w:rsidR="003A2992" w:rsidRPr="00477731" w:rsidRDefault="003A2992" w:rsidP="00270966">
      <w:pPr>
        <w:spacing w:after="0" w:line="360" w:lineRule="auto"/>
        <w:jc w:val="both"/>
        <w:rPr>
          <w:rFonts w:ascii="Times New Roman" w:hAnsi="Times New Roman" w:cs="Times New Roman"/>
          <w:b/>
          <w:sz w:val="24"/>
        </w:rPr>
      </w:pPr>
      <w:r w:rsidRPr="00477731">
        <w:rPr>
          <w:rFonts w:ascii="Times New Roman" w:hAnsi="Times New Roman" w:cs="Times New Roman"/>
          <w:b/>
          <w:sz w:val="24"/>
        </w:rPr>
        <w:t>1.</w:t>
      </w:r>
      <w:r w:rsidRPr="00477731">
        <w:rPr>
          <w:rFonts w:ascii="Times New Roman" w:hAnsi="Times New Roman" w:cs="Times New Roman"/>
          <w:b/>
          <w:sz w:val="24"/>
        </w:rPr>
        <w:tab/>
        <w:t>Introduction</w:t>
      </w:r>
      <w:r w:rsidR="005976FB" w:rsidRPr="00477731">
        <w:rPr>
          <w:rFonts w:ascii="Times New Roman" w:hAnsi="Times New Roman" w:cs="Times New Roman"/>
          <w:b/>
          <w:sz w:val="24"/>
        </w:rPr>
        <w:t xml:space="preserve"> </w:t>
      </w:r>
    </w:p>
    <w:p w14:paraId="49386471" w14:textId="629F4767" w:rsidR="003A2992" w:rsidRPr="00477731" w:rsidRDefault="00277238" w:rsidP="007242EF">
      <w:pPr>
        <w:spacing w:after="0" w:line="360" w:lineRule="auto"/>
        <w:jc w:val="both"/>
        <w:rPr>
          <w:rFonts w:ascii="Times New Roman" w:hAnsi="Times New Roman" w:cs="Times New Roman"/>
          <w:sz w:val="24"/>
        </w:rPr>
      </w:pPr>
      <w:r w:rsidRPr="00477731">
        <w:rPr>
          <w:rFonts w:ascii="Times New Roman" w:hAnsi="Times New Roman" w:cs="Times New Roman"/>
          <w:sz w:val="24"/>
        </w:rPr>
        <w:t>This paper is about a set of particles employed in the Arabic dialect of North Hail in Saudi Arabia, a variety of Najdi Arabic. The particles occur in the left periphery</w:t>
      </w:r>
      <w:r w:rsidR="00FA1619" w:rsidRPr="00477731">
        <w:rPr>
          <w:rFonts w:ascii="Times New Roman" w:hAnsi="Times New Roman" w:cs="Times New Roman"/>
          <w:sz w:val="24"/>
        </w:rPr>
        <w:t xml:space="preserve"> (the C-domain)</w:t>
      </w:r>
      <w:r w:rsidRPr="00477731">
        <w:rPr>
          <w:rFonts w:ascii="Times New Roman" w:hAnsi="Times New Roman" w:cs="Times New Roman"/>
          <w:sz w:val="24"/>
        </w:rPr>
        <w:t xml:space="preserve">, and their function is to mark </w:t>
      </w:r>
      <w:r w:rsidR="00AA6456" w:rsidRPr="00477731">
        <w:rPr>
          <w:rFonts w:ascii="Times New Roman" w:hAnsi="Times New Roman" w:cs="Times New Roman"/>
          <w:sz w:val="24"/>
        </w:rPr>
        <w:t>T</w:t>
      </w:r>
      <w:r w:rsidRPr="00477731">
        <w:rPr>
          <w:rFonts w:ascii="Times New Roman" w:hAnsi="Times New Roman" w:cs="Times New Roman"/>
          <w:sz w:val="24"/>
        </w:rPr>
        <w:t>opic</w:t>
      </w:r>
      <w:r w:rsidR="00B374B1" w:rsidRPr="00477731">
        <w:rPr>
          <w:rFonts w:ascii="Times New Roman" w:hAnsi="Times New Roman" w:cs="Times New Roman"/>
          <w:sz w:val="24"/>
        </w:rPr>
        <w:t>s</w:t>
      </w:r>
      <w:r w:rsidRPr="00477731">
        <w:rPr>
          <w:rFonts w:ascii="Times New Roman" w:hAnsi="Times New Roman" w:cs="Times New Roman"/>
          <w:sz w:val="24"/>
        </w:rPr>
        <w:t xml:space="preserve"> of various kinds. Some of the particles </w:t>
      </w:r>
      <w:r w:rsidR="00B374B1" w:rsidRPr="00477731">
        <w:rPr>
          <w:rFonts w:ascii="Times New Roman" w:hAnsi="Times New Roman" w:cs="Times New Roman"/>
          <w:sz w:val="24"/>
        </w:rPr>
        <w:t>occur with</w:t>
      </w:r>
      <w:r w:rsidRPr="00477731">
        <w:rPr>
          <w:rFonts w:ascii="Times New Roman" w:hAnsi="Times New Roman" w:cs="Times New Roman"/>
          <w:sz w:val="24"/>
        </w:rPr>
        <w:t xml:space="preserve"> a dislocated, externally merged </w:t>
      </w:r>
      <w:r w:rsidR="00AA6456" w:rsidRPr="00477731">
        <w:rPr>
          <w:rFonts w:ascii="Times New Roman" w:hAnsi="Times New Roman" w:cs="Times New Roman"/>
          <w:sz w:val="24"/>
        </w:rPr>
        <w:t>T</w:t>
      </w:r>
      <w:r w:rsidRPr="00477731">
        <w:rPr>
          <w:rFonts w:ascii="Times New Roman" w:hAnsi="Times New Roman" w:cs="Times New Roman"/>
          <w:sz w:val="24"/>
        </w:rPr>
        <w:t>opic</w:t>
      </w:r>
      <w:r w:rsidR="00B374B1" w:rsidRPr="00477731">
        <w:rPr>
          <w:rFonts w:ascii="Times New Roman" w:hAnsi="Times New Roman" w:cs="Times New Roman"/>
          <w:sz w:val="24"/>
        </w:rPr>
        <w:t>.</w:t>
      </w:r>
      <w:r w:rsidRPr="00477731">
        <w:rPr>
          <w:rFonts w:ascii="Times New Roman" w:hAnsi="Times New Roman" w:cs="Times New Roman"/>
          <w:sz w:val="24"/>
        </w:rPr>
        <w:t xml:space="preserve"> </w:t>
      </w:r>
      <w:r w:rsidR="00B374B1" w:rsidRPr="00477731">
        <w:rPr>
          <w:rFonts w:ascii="Times New Roman" w:hAnsi="Times New Roman" w:cs="Times New Roman"/>
          <w:sz w:val="24"/>
        </w:rPr>
        <w:t>O</w:t>
      </w:r>
      <w:r w:rsidRPr="00477731">
        <w:rPr>
          <w:rFonts w:ascii="Times New Roman" w:hAnsi="Times New Roman" w:cs="Times New Roman"/>
          <w:sz w:val="24"/>
        </w:rPr>
        <w:t>ther particles trigger movement</w:t>
      </w:r>
      <w:r w:rsidR="00B374B1" w:rsidRPr="00477731">
        <w:rPr>
          <w:rFonts w:ascii="Times New Roman" w:hAnsi="Times New Roman" w:cs="Times New Roman"/>
          <w:sz w:val="24"/>
        </w:rPr>
        <w:t xml:space="preserve">; a constituent moves to the specifier of </w:t>
      </w:r>
      <w:r w:rsidR="007242EF" w:rsidRPr="00477731">
        <w:rPr>
          <w:rFonts w:ascii="Times New Roman" w:hAnsi="Times New Roman" w:cs="Times New Roman"/>
          <w:sz w:val="24"/>
        </w:rPr>
        <w:t>a</w:t>
      </w:r>
      <w:r w:rsidR="00A81493" w:rsidRPr="00477731">
        <w:rPr>
          <w:rFonts w:ascii="Times New Roman" w:hAnsi="Times New Roman" w:cs="Times New Roman"/>
          <w:sz w:val="24"/>
        </w:rPr>
        <w:t xml:space="preserve"> projection headed by the </w:t>
      </w:r>
      <w:r w:rsidR="00B374B1" w:rsidRPr="00477731">
        <w:rPr>
          <w:rFonts w:ascii="Times New Roman" w:hAnsi="Times New Roman" w:cs="Times New Roman"/>
          <w:sz w:val="24"/>
        </w:rPr>
        <w:t xml:space="preserve">particle and is interpreted as </w:t>
      </w:r>
      <w:r w:rsidR="00AA6456" w:rsidRPr="00477731">
        <w:rPr>
          <w:rFonts w:ascii="Times New Roman" w:hAnsi="Times New Roman" w:cs="Times New Roman"/>
          <w:sz w:val="24"/>
        </w:rPr>
        <w:t>T</w:t>
      </w:r>
      <w:r w:rsidR="00B374B1" w:rsidRPr="00477731">
        <w:rPr>
          <w:rFonts w:ascii="Times New Roman" w:hAnsi="Times New Roman" w:cs="Times New Roman"/>
          <w:sz w:val="24"/>
        </w:rPr>
        <w:t xml:space="preserve">opic of a particular kind. Still other particles mark a </w:t>
      </w:r>
      <w:r w:rsidR="00AA6456" w:rsidRPr="00477731">
        <w:rPr>
          <w:rFonts w:ascii="Times New Roman" w:hAnsi="Times New Roman" w:cs="Times New Roman"/>
          <w:sz w:val="24"/>
        </w:rPr>
        <w:t>T</w:t>
      </w:r>
      <w:r w:rsidR="00B374B1" w:rsidRPr="00477731">
        <w:rPr>
          <w:rFonts w:ascii="Times New Roman" w:hAnsi="Times New Roman" w:cs="Times New Roman"/>
          <w:sz w:val="24"/>
        </w:rPr>
        <w:t>opic by agreement</w:t>
      </w:r>
      <w:r w:rsidR="005C0892" w:rsidRPr="00477731">
        <w:rPr>
          <w:rFonts w:ascii="Times New Roman" w:hAnsi="Times New Roman" w:cs="Times New Roman"/>
          <w:sz w:val="24"/>
        </w:rPr>
        <w:t>;</w:t>
      </w:r>
      <w:r w:rsidR="00B374B1" w:rsidRPr="00477731">
        <w:rPr>
          <w:rFonts w:ascii="Times New Roman" w:hAnsi="Times New Roman" w:cs="Times New Roman"/>
          <w:sz w:val="24"/>
        </w:rPr>
        <w:t xml:space="preserve"> </w:t>
      </w:r>
      <w:r w:rsidR="005C0892" w:rsidRPr="00477731">
        <w:rPr>
          <w:rFonts w:ascii="Times New Roman" w:hAnsi="Times New Roman" w:cs="Times New Roman"/>
          <w:sz w:val="24"/>
        </w:rPr>
        <w:t>t</w:t>
      </w:r>
      <w:r w:rsidR="00B374B1" w:rsidRPr="00477731">
        <w:rPr>
          <w:rFonts w:ascii="Times New Roman" w:hAnsi="Times New Roman" w:cs="Times New Roman"/>
          <w:sz w:val="24"/>
        </w:rPr>
        <w:t xml:space="preserve">he particle has a suffix agreeing in person, number, and gender with a DP within TP, which is thereby interpreted as </w:t>
      </w:r>
      <w:r w:rsidR="00AA6456" w:rsidRPr="00477731">
        <w:rPr>
          <w:rFonts w:ascii="Times New Roman" w:hAnsi="Times New Roman" w:cs="Times New Roman"/>
          <w:sz w:val="24"/>
        </w:rPr>
        <w:t>T</w:t>
      </w:r>
      <w:r w:rsidR="00B374B1" w:rsidRPr="00477731">
        <w:rPr>
          <w:rFonts w:ascii="Times New Roman" w:hAnsi="Times New Roman" w:cs="Times New Roman"/>
          <w:sz w:val="24"/>
        </w:rPr>
        <w:t xml:space="preserve">opic of a </w:t>
      </w:r>
      <w:r w:rsidR="00AA6456" w:rsidRPr="00477731">
        <w:rPr>
          <w:rFonts w:ascii="Times New Roman" w:hAnsi="Times New Roman" w:cs="Times New Roman"/>
          <w:sz w:val="24"/>
        </w:rPr>
        <w:t>particular</w:t>
      </w:r>
      <w:r w:rsidR="00B374B1" w:rsidRPr="00477731">
        <w:rPr>
          <w:rFonts w:ascii="Times New Roman" w:hAnsi="Times New Roman" w:cs="Times New Roman"/>
          <w:sz w:val="24"/>
        </w:rPr>
        <w:t xml:space="preserve"> kind. (1a) is an example of a particle triggering movement, in this case of </w:t>
      </w:r>
      <w:r w:rsidR="005C0892" w:rsidRPr="00477731">
        <w:rPr>
          <w:rFonts w:ascii="Times New Roman" w:hAnsi="Times New Roman" w:cs="Times New Roman"/>
          <w:sz w:val="24"/>
        </w:rPr>
        <w:t>the</w:t>
      </w:r>
      <w:r w:rsidR="00B374B1" w:rsidRPr="00477731">
        <w:rPr>
          <w:rFonts w:ascii="Times New Roman" w:hAnsi="Times New Roman" w:cs="Times New Roman"/>
          <w:sz w:val="24"/>
        </w:rPr>
        <w:t xml:space="preserve"> object</w:t>
      </w:r>
      <w:r w:rsidR="005C0892" w:rsidRPr="00477731">
        <w:rPr>
          <w:rFonts w:ascii="Times New Roman" w:hAnsi="Times New Roman" w:cs="Times New Roman"/>
          <w:sz w:val="24"/>
        </w:rPr>
        <w:t xml:space="preserve"> </w:t>
      </w:r>
      <w:r w:rsidR="005C0892" w:rsidRPr="00477731">
        <w:rPr>
          <w:rFonts w:ascii="Times New Roman" w:hAnsi="Times New Roman" w:cs="Times New Roman"/>
          <w:i/>
          <w:sz w:val="24"/>
        </w:rPr>
        <w:t>l-bint</w:t>
      </w:r>
      <w:r w:rsidR="005C0892" w:rsidRPr="00477731">
        <w:rPr>
          <w:rFonts w:ascii="Times New Roman" w:hAnsi="Times New Roman" w:cs="Times New Roman"/>
          <w:sz w:val="24"/>
        </w:rPr>
        <w:t xml:space="preserve"> ‘the girl’</w:t>
      </w:r>
      <w:r w:rsidR="00B374B1" w:rsidRPr="00477731">
        <w:rPr>
          <w:rFonts w:ascii="Times New Roman" w:hAnsi="Times New Roman" w:cs="Times New Roman"/>
          <w:sz w:val="24"/>
        </w:rPr>
        <w:t xml:space="preserve">. (1b) is an example of a particle marking </w:t>
      </w:r>
      <w:r w:rsidR="005C0892" w:rsidRPr="00477731">
        <w:rPr>
          <w:rFonts w:ascii="Times New Roman" w:hAnsi="Times New Roman" w:cs="Times New Roman"/>
          <w:sz w:val="24"/>
        </w:rPr>
        <w:t xml:space="preserve">the object </w:t>
      </w:r>
      <w:r w:rsidR="005C0892" w:rsidRPr="00477731">
        <w:rPr>
          <w:rFonts w:ascii="Times New Roman" w:hAnsi="Times New Roman" w:cs="Times New Roman"/>
          <w:i/>
          <w:sz w:val="24"/>
        </w:rPr>
        <w:t xml:space="preserve">l-bint </w:t>
      </w:r>
      <w:r w:rsidR="005C0892" w:rsidRPr="00477731">
        <w:rPr>
          <w:rFonts w:ascii="Times New Roman" w:hAnsi="Times New Roman" w:cs="Times New Roman"/>
          <w:sz w:val="24"/>
        </w:rPr>
        <w:t xml:space="preserve">as </w:t>
      </w:r>
      <w:r w:rsidR="00AA6456" w:rsidRPr="00477731">
        <w:rPr>
          <w:rFonts w:ascii="Times New Roman" w:hAnsi="Times New Roman" w:cs="Times New Roman"/>
          <w:sz w:val="24"/>
        </w:rPr>
        <w:t>T</w:t>
      </w:r>
      <w:r w:rsidR="005C0892" w:rsidRPr="00477731">
        <w:rPr>
          <w:rFonts w:ascii="Times New Roman" w:hAnsi="Times New Roman" w:cs="Times New Roman"/>
          <w:sz w:val="24"/>
        </w:rPr>
        <w:t>opic by agreement.</w:t>
      </w:r>
      <w:r w:rsidR="00AA6456" w:rsidRPr="00477731">
        <w:rPr>
          <w:rFonts w:ascii="Times New Roman" w:hAnsi="Times New Roman" w:cs="Times New Roman"/>
          <w:sz w:val="24"/>
        </w:rPr>
        <w:t xml:space="preserve"> All examples in the paper are in North Hail Arabic</w:t>
      </w:r>
      <w:r w:rsidR="006F4613" w:rsidRPr="00477731">
        <w:rPr>
          <w:rFonts w:ascii="Times New Roman" w:hAnsi="Times New Roman" w:cs="Times New Roman"/>
          <w:sz w:val="24"/>
        </w:rPr>
        <w:t xml:space="preserve"> (henceforth NHA)</w:t>
      </w:r>
      <w:r w:rsidR="00AA6456" w:rsidRPr="00477731">
        <w:rPr>
          <w:rFonts w:ascii="Times New Roman" w:hAnsi="Times New Roman" w:cs="Times New Roman"/>
          <w:sz w:val="24"/>
        </w:rPr>
        <w:t>, unless indicated otherwise.</w:t>
      </w:r>
    </w:p>
    <w:p w14:paraId="13722AFB" w14:textId="77777777" w:rsidR="00277238" w:rsidRPr="00477731" w:rsidRDefault="00277238" w:rsidP="00990AAE">
      <w:pPr>
        <w:spacing w:after="0" w:line="360" w:lineRule="auto"/>
        <w:jc w:val="both"/>
        <w:rPr>
          <w:rFonts w:ascii="Times New Roman" w:hAnsi="Times New Roman" w:cs="Times New Roman"/>
          <w:sz w:val="24"/>
        </w:rPr>
      </w:pPr>
    </w:p>
    <w:p w14:paraId="1DE79030" w14:textId="29AFCAAE" w:rsidR="005C0892" w:rsidRPr="00477731" w:rsidRDefault="003271F7" w:rsidP="007E005E">
      <w:pPr>
        <w:keepNext/>
        <w:spacing w:after="0" w:line="360" w:lineRule="auto"/>
        <w:jc w:val="both"/>
        <w:rPr>
          <w:rFonts w:ascii="Times New Roman" w:hAnsi="Times New Roman" w:cs="Times New Roman"/>
          <w:sz w:val="24"/>
        </w:rPr>
      </w:pPr>
      <w:r w:rsidRPr="00477731">
        <w:rPr>
          <w:rFonts w:ascii="Times New Roman" w:hAnsi="Times New Roman" w:cs="Times New Roman"/>
          <w:sz w:val="24"/>
        </w:rPr>
        <w:lastRenderedPageBreak/>
        <w:t>(1)</w:t>
      </w:r>
      <w:r w:rsidRPr="00477731">
        <w:rPr>
          <w:rFonts w:ascii="Times New Roman" w:hAnsi="Times New Roman" w:cs="Times New Roman"/>
          <w:sz w:val="24"/>
        </w:rPr>
        <w:tab/>
        <w:t xml:space="preserve">a.   </w:t>
      </w:r>
      <w:r w:rsidR="00B374B1" w:rsidRPr="00477731">
        <w:rPr>
          <w:rFonts w:ascii="Times New Roman" w:hAnsi="Times New Roman" w:cs="Times New Roman"/>
          <w:sz w:val="24"/>
          <w:u w:val="single"/>
        </w:rPr>
        <w:t>l-bint</w:t>
      </w:r>
      <w:r w:rsidR="00B374B1" w:rsidRPr="00477731">
        <w:rPr>
          <w:rFonts w:ascii="Times New Roman" w:hAnsi="Times New Roman" w:cs="Times New Roman"/>
          <w:sz w:val="24"/>
        </w:rPr>
        <w:t xml:space="preserve">    </w:t>
      </w:r>
      <w:r w:rsidR="00BC68B7" w:rsidRPr="00477731">
        <w:rPr>
          <w:rFonts w:ascii="Times New Roman" w:hAnsi="Times New Roman" w:cs="Times New Roman"/>
          <w:sz w:val="24"/>
        </w:rPr>
        <w:t xml:space="preserve"> </w:t>
      </w:r>
      <w:r w:rsidR="000F583C" w:rsidRPr="00477731">
        <w:rPr>
          <w:rFonts w:ascii="Times New Roman" w:hAnsi="Times New Roman" w:cs="Times New Roman"/>
          <w:sz w:val="24"/>
        </w:rPr>
        <w:t xml:space="preserve">  </w:t>
      </w:r>
      <w:proofErr w:type="spellStart"/>
      <w:r w:rsidR="00FA1D38" w:rsidRPr="00477731">
        <w:rPr>
          <w:rFonts w:ascii="Times New Roman" w:hAnsi="Times New Roman" w:cs="Times New Roman"/>
          <w:b/>
          <w:bCs/>
          <w:iCs/>
          <w:sz w:val="24"/>
        </w:rPr>
        <w:t>tɪgɪl</w:t>
      </w:r>
      <w:proofErr w:type="spellEnd"/>
      <w:r w:rsidR="00B374B1" w:rsidRPr="00477731">
        <w:rPr>
          <w:rFonts w:ascii="Times New Roman" w:hAnsi="Times New Roman" w:cs="Times New Roman"/>
          <w:sz w:val="24"/>
        </w:rPr>
        <w:t xml:space="preserve">   </w:t>
      </w:r>
      <w:r w:rsidR="000F583C" w:rsidRPr="00477731">
        <w:rPr>
          <w:rFonts w:ascii="Times New Roman" w:hAnsi="Times New Roman" w:cs="Times New Roman"/>
          <w:sz w:val="24"/>
        </w:rPr>
        <w:t xml:space="preserve"> </w:t>
      </w:r>
      <w:r w:rsidR="00B374B1" w:rsidRPr="00477731">
        <w:rPr>
          <w:rFonts w:ascii="Times New Roman" w:hAnsi="Times New Roman" w:cs="Times New Roman"/>
          <w:sz w:val="24"/>
        </w:rPr>
        <w:t xml:space="preserve"> </w:t>
      </w:r>
      <w:proofErr w:type="spellStart"/>
      <w:r w:rsidR="00B374B1" w:rsidRPr="00477731">
        <w:rPr>
          <w:rFonts w:ascii="Times New Roman" w:hAnsi="Times New Roman" w:cs="Times New Roman"/>
          <w:sz w:val="24"/>
        </w:rPr>
        <w:t>ʃ</w:t>
      </w:r>
      <w:r w:rsidRPr="00477731">
        <w:rPr>
          <w:rFonts w:ascii="Times New Roman" w:hAnsi="Times New Roman" w:cs="Times New Roman"/>
          <w:sz w:val="24"/>
        </w:rPr>
        <w:t>af</w:t>
      </w:r>
      <w:proofErr w:type="spellEnd"/>
      <w:r w:rsidR="00B374B1" w:rsidRPr="00477731">
        <w:rPr>
          <w:rFonts w:ascii="Times New Roman" w:hAnsi="Times New Roman" w:cs="Times New Roman"/>
          <w:sz w:val="24"/>
        </w:rPr>
        <w:t xml:space="preserve">-ah    </w:t>
      </w:r>
      <w:r w:rsidRPr="00477731">
        <w:rPr>
          <w:rFonts w:ascii="Times New Roman" w:hAnsi="Times New Roman" w:cs="Times New Roman"/>
          <w:sz w:val="24"/>
        </w:rPr>
        <w:t xml:space="preserve">  </w:t>
      </w:r>
      <w:r w:rsidR="00990AAE" w:rsidRPr="00477731">
        <w:rPr>
          <w:rFonts w:ascii="Times New Roman" w:hAnsi="Times New Roman" w:cs="Times New Roman"/>
          <w:sz w:val="24"/>
        </w:rPr>
        <w:t xml:space="preserve"> </w:t>
      </w:r>
      <w:r w:rsidR="00B25F7E" w:rsidRPr="00477731">
        <w:rPr>
          <w:rFonts w:ascii="Times New Roman" w:hAnsi="Times New Roman" w:cs="Times New Roman"/>
          <w:sz w:val="24"/>
        </w:rPr>
        <w:t xml:space="preserve">  </w:t>
      </w:r>
      <w:r w:rsidR="00990AAE" w:rsidRPr="00477731">
        <w:rPr>
          <w:rFonts w:ascii="Times New Roman" w:hAnsi="Times New Roman" w:cs="Times New Roman"/>
          <w:sz w:val="24"/>
        </w:rPr>
        <w:t xml:space="preserve"> </w:t>
      </w:r>
      <w:r w:rsidR="00BC68B7" w:rsidRPr="00477731">
        <w:rPr>
          <w:rFonts w:ascii="Times New Roman" w:hAnsi="Times New Roman" w:cs="Times New Roman"/>
          <w:sz w:val="24"/>
        </w:rPr>
        <w:t xml:space="preserve"> </w:t>
      </w:r>
      <w:r w:rsidR="00B25F7E" w:rsidRPr="00477731">
        <w:rPr>
          <w:rFonts w:ascii="Times New Roman" w:hAnsi="Times New Roman" w:cs="Times New Roman"/>
          <w:sz w:val="24"/>
        </w:rPr>
        <w:t xml:space="preserve">         </w:t>
      </w:r>
      <w:r w:rsidR="00CB3D2F" w:rsidRPr="00477731">
        <w:rPr>
          <w:rFonts w:ascii="Times New Roman" w:hAnsi="Times New Roman" w:cs="Times New Roman"/>
          <w:sz w:val="24"/>
        </w:rPr>
        <w:t xml:space="preserve">   </w:t>
      </w:r>
      <w:r w:rsidR="00BC68B7" w:rsidRPr="00477731">
        <w:rPr>
          <w:rFonts w:ascii="Times New Roman" w:hAnsi="Times New Roman" w:cs="Times New Roman"/>
          <w:sz w:val="24"/>
        </w:rPr>
        <w:t xml:space="preserve"> </w:t>
      </w:r>
      <w:r w:rsidR="00B374B1" w:rsidRPr="00477731">
        <w:rPr>
          <w:rFonts w:ascii="Times New Roman" w:hAnsi="Times New Roman" w:cs="Times New Roman"/>
          <w:sz w:val="24"/>
        </w:rPr>
        <w:t>Firas</w:t>
      </w:r>
      <w:r w:rsidR="005C0892" w:rsidRPr="00477731">
        <w:rPr>
          <w:rFonts w:ascii="Times New Roman" w:hAnsi="Times New Roman" w:cs="Times New Roman"/>
          <w:sz w:val="24"/>
        </w:rPr>
        <w:t>.</w:t>
      </w:r>
      <w:r w:rsidR="000D33D5" w:rsidRPr="00477731">
        <w:rPr>
          <w:rFonts w:ascii="Times New Roman" w:hAnsi="Times New Roman" w:cs="Times New Roman"/>
          <w:sz w:val="24"/>
        </w:rPr>
        <w:tab/>
      </w:r>
      <w:r w:rsidR="000D33D5" w:rsidRPr="00477731">
        <w:rPr>
          <w:rFonts w:ascii="Times New Roman" w:hAnsi="Times New Roman" w:cs="Times New Roman"/>
          <w:sz w:val="24"/>
        </w:rPr>
        <w:tab/>
      </w:r>
    </w:p>
    <w:p w14:paraId="57935355" w14:textId="51D4397F" w:rsidR="00B374B1" w:rsidRPr="00477731" w:rsidRDefault="00AD77D2" w:rsidP="000F583C">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w:t>
      </w:r>
      <w:r w:rsidR="000F583C" w:rsidRPr="00477731">
        <w:rPr>
          <w:rFonts w:ascii="Times New Roman" w:hAnsi="Times New Roman" w:cs="Times New Roman"/>
          <w:sz w:val="24"/>
        </w:rPr>
        <w:t>DEF</w:t>
      </w:r>
      <w:r w:rsidR="00B374B1" w:rsidRPr="00477731">
        <w:rPr>
          <w:rFonts w:ascii="Times New Roman" w:hAnsi="Times New Roman" w:cs="Times New Roman"/>
          <w:sz w:val="24"/>
        </w:rPr>
        <w:t xml:space="preserve">-girl  </w:t>
      </w:r>
      <w:r w:rsidR="00BC68B7" w:rsidRPr="00477731">
        <w:rPr>
          <w:rFonts w:ascii="Times New Roman" w:hAnsi="Times New Roman" w:cs="Times New Roman"/>
          <w:sz w:val="24"/>
        </w:rPr>
        <w:t xml:space="preserve"> </w:t>
      </w:r>
      <w:r w:rsidR="00B374B1" w:rsidRPr="00477731">
        <w:rPr>
          <w:rFonts w:ascii="Times New Roman" w:hAnsi="Times New Roman" w:cs="Times New Roman"/>
          <w:sz w:val="24"/>
        </w:rPr>
        <w:t xml:space="preserve">PRT    </w:t>
      </w:r>
      <w:r w:rsidR="00CB3D2F" w:rsidRPr="00477731">
        <w:rPr>
          <w:rFonts w:ascii="Times New Roman" w:hAnsi="Times New Roman" w:cs="Times New Roman"/>
          <w:sz w:val="24"/>
        </w:rPr>
        <w:t>saw</w:t>
      </w:r>
      <w:r w:rsidR="00981F4B" w:rsidRPr="00477731">
        <w:rPr>
          <w:rFonts w:ascii="Times New Roman" w:hAnsi="Times New Roman" w:cs="Times New Roman"/>
          <w:sz w:val="24"/>
        </w:rPr>
        <w:t>.3</w:t>
      </w:r>
      <w:r w:rsidR="00B25F7E" w:rsidRPr="00477731">
        <w:rPr>
          <w:rFonts w:ascii="Times New Roman" w:hAnsi="Times New Roman" w:cs="Times New Roman"/>
          <w:sz w:val="24"/>
        </w:rPr>
        <w:t>SG.</w:t>
      </w:r>
      <w:r w:rsidR="00B374B1" w:rsidRPr="00477731">
        <w:rPr>
          <w:rFonts w:ascii="Times New Roman" w:hAnsi="Times New Roman" w:cs="Times New Roman"/>
          <w:sz w:val="24"/>
        </w:rPr>
        <w:t>M</w:t>
      </w:r>
      <w:r w:rsidR="00981F4B" w:rsidRPr="00477731">
        <w:rPr>
          <w:rFonts w:ascii="Times New Roman" w:hAnsi="Times New Roman" w:cs="Times New Roman"/>
          <w:sz w:val="24"/>
        </w:rPr>
        <w:t>-3</w:t>
      </w:r>
      <w:r w:rsidR="00B25F7E" w:rsidRPr="00477731">
        <w:rPr>
          <w:rFonts w:ascii="Times New Roman" w:hAnsi="Times New Roman" w:cs="Times New Roman"/>
          <w:sz w:val="24"/>
        </w:rPr>
        <w:t>SG.</w:t>
      </w:r>
      <w:r w:rsidR="00B374B1" w:rsidRPr="00477731">
        <w:rPr>
          <w:rFonts w:ascii="Times New Roman" w:hAnsi="Times New Roman" w:cs="Times New Roman"/>
          <w:sz w:val="24"/>
        </w:rPr>
        <w:t>F   Firas</w:t>
      </w:r>
    </w:p>
    <w:p w14:paraId="49F0D22C" w14:textId="1B44D70F" w:rsidR="00B374B1" w:rsidRPr="00477731" w:rsidRDefault="00AD77D2" w:rsidP="00990AAE">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w:t>
      </w:r>
      <w:r w:rsidR="003271F7" w:rsidRPr="00477731">
        <w:rPr>
          <w:rFonts w:ascii="Times New Roman" w:hAnsi="Times New Roman" w:cs="Times New Roman"/>
          <w:sz w:val="24"/>
        </w:rPr>
        <w:t>'</w:t>
      </w:r>
      <w:r w:rsidR="00B374B1" w:rsidRPr="00477731">
        <w:rPr>
          <w:rFonts w:ascii="Times New Roman" w:hAnsi="Times New Roman" w:cs="Times New Roman"/>
          <w:sz w:val="24"/>
        </w:rPr>
        <w:t>The girl, Firas saw her.’</w:t>
      </w:r>
    </w:p>
    <w:p w14:paraId="36BBCA36" w14:textId="77777777" w:rsidR="003271F7" w:rsidRPr="00477731" w:rsidRDefault="003271F7" w:rsidP="00990AAE">
      <w:pPr>
        <w:spacing w:after="0" w:line="360" w:lineRule="auto"/>
        <w:jc w:val="both"/>
        <w:rPr>
          <w:rFonts w:ascii="Times New Roman" w:hAnsi="Times New Roman" w:cs="Times New Roman"/>
          <w:sz w:val="24"/>
        </w:rPr>
      </w:pPr>
    </w:p>
    <w:p w14:paraId="5D49467E" w14:textId="272CB95D" w:rsidR="005C0892" w:rsidRPr="00477731" w:rsidRDefault="005C0892" w:rsidP="00981F4B">
      <w:pPr>
        <w:spacing w:after="0" w:line="360" w:lineRule="auto"/>
        <w:ind w:firstLine="720"/>
        <w:jc w:val="both"/>
        <w:rPr>
          <w:rFonts w:ascii="Times New Roman" w:hAnsi="Times New Roman" w:cs="Times New Roman"/>
          <w:sz w:val="24"/>
          <w:lang w:val="sv-FI"/>
        </w:rPr>
      </w:pPr>
      <w:r w:rsidRPr="00477731">
        <w:rPr>
          <w:rFonts w:ascii="Times New Roman" w:hAnsi="Times New Roman" w:cs="Times New Roman"/>
          <w:sz w:val="24"/>
          <w:lang w:val="sv-FI"/>
        </w:rPr>
        <w:t>b.</w:t>
      </w:r>
      <w:r w:rsidR="003271F7" w:rsidRPr="00477731">
        <w:rPr>
          <w:rFonts w:ascii="Times New Roman" w:hAnsi="Times New Roman" w:cs="Times New Roman"/>
          <w:b/>
          <w:bCs/>
          <w:sz w:val="24"/>
          <w:lang w:val="sv-FI"/>
        </w:rPr>
        <w:t xml:space="preserve">   </w:t>
      </w:r>
      <w:r w:rsidRPr="00477731">
        <w:rPr>
          <w:rFonts w:ascii="Times New Roman" w:hAnsi="Times New Roman" w:cs="Times New Roman"/>
          <w:b/>
          <w:bCs/>
          <w:sz w:val="24"/>
          <w:lang w:val="sv-FI"/>
        </w:rPr>
        <w:t>ʁedɪ</w:t>
      </w:r>
      <w:r w:rsidRPr="00477731">
        <w:rPr>
          <w:rFonts w:ascii="Times New Roman" w:hAnsi="Times New Roman" w:cs="Times New Roman"/>
          <w:sz w:val="24"/>
          <w:lang w:val="sv-FI"/>
        </w:rPr>
        <w:t>-</w:t>
      </w:r>
      <w:r w:rsidRPr="00477731">
        <w:rPr>
          <w:rFonts w:ascii="Times New Roman" w:hAnsi="Times New Roman" w:cs="Times New Roman"/>
          <w:bCs/>
          <w:sz w:val="24"/>
          <w:lang w:val="sv-FI"/>
        </w:rPr>
        <w:t>ah</w:t>
      </w:r>
      <w:r w:rsidRPr="00477731">
        <w:rPr>
          <w:rFonts w:ascii="Times New Roman" w:hAnsi="Times New Roman" w:cs="Times New Roman"/>
          <w:sz w:val="24"/>
          <w:lang w:val="sv-FI"/>
        </w:rPr>
        <w:t xml:space="preserve">  </w:t>
      </w:r>
      <w:r w:rsidR="003271F7" w:rsidRPr="00477731">
        <w:rPr>
          <w:rFonts w:ascii="Times New Roman" w:hAnsi="Times New Roman" w:cs="Times New Roman"/>
          <w:sz w:val="24"/>
          <w:lang w:val="sv-FI"/>
        </w:rPr>
        <w:t xml:space="preserve"> </w:t>
      </w:r>
      <w:r w:rsidR="000F583C" w:rsidRPr="00477731">
        <w:rPr>
          <w:rFonts w:ascii="Times New Roman" w:hAnsi="Times New Roman" w:cs="Times New Roman"/>
          <w:sz w:val="24"/>
          <w:lang w:val="sv-FI"/>
        </w:rPr>
        <w:t xml:space="preserve"> </w:t>
      </w:r>
      <w:r w:rsidRPr="00477731">
        <w:rPr>
          <w:rFonts w:ascii="Times New Roman" w:hAnsi="Times New Roman" w:cs="Times New Roman"/>
          <w:sz w:val="24"/>
          <w:lang w:val="sv-FI"/>
        </w:rPr>
        <w:t xml:space="preserve">  ʃaf-ah   </w:t>
      </w:r>
      <w:r w:rsidR="003271F7" w:rsidRPr="00477731">
        <w:rPr>
          <w:rFonts w:ascii="Times New Roman" w:hAnsi="Times New Roman" w:cs="Times New Roman"/>
          <w:sz w:val="24"/>
          <w:lang w:val="sv-FI"/>
        </w:rPr>
        <w:t xml:space="preserve">  </w:t>
      </w:r>
      <w:r w:rsidR="00981F4B" w:rsidRPr="00477731">
        <w:rPr>
          <w:rFonts w:ascii="Times New Roman" w:hAnsi="Times New Roman" w:cs="Times New Roman"/>
          <w:sz w:val="24"/>
          <w:lang w:val="sv-FI"/>
        </w:rPr>
        <w:t xml:space="preserve"> </w:t>
      </w:r>
      <w:r w:rsidR="00B25F7E" w:rsidRPr="00477731">
        <w:rPr>
          <w:rFonts w:ascii="Times New Roman" w:hAnsi="Times New Roman" w:cs="Times New Roman"/>
          <w:sz w:val="24"/>
          <w:lang w:val="sv-FI"/>
        </w:rPr>
        <w:t xml:space="preserve">  </w:t>
      </w:r>
      <w:r w:rsidR="00981F4B" w:rsidRPr="00477731">
        <w:rPr>
          <w:rFonts w:ascii="Times New Roman" w:hAnsi="Times New Roman" w:cs="Times New Roman"/>
          <w:sz w:val="24"/>
          <w:lang w:val="sv-FI"/>
        </w:rPr>
        <w:t xml:space="preserve"> </w:t>
      </w:r>
      <w:r w:rsidR="003271F7" w:rsidRPr="00477731">
        <w:rPr>
          <w:rFonts w:ascii="Times New Roman" w:hAnsi="Times New Roman" w:cs="Times New Roman"/>
          <w:sz w:val="24"/>
          <w:lang w:val="sv-FI"/>
        </w:rPr>
        <w:t xml:space="preserve"> </w:t>
      </w:r>
      <w:r w:rsidR="00B25F7E" w:rsidRPr="00477731">
        <w:rPr>
          <w:rFonts w:ascii="Times New Roman" w:hAnsi="Times New Roman" w:cs="Times New Roman"/>
          <w:sz w:val="24"/>
          <w:lang w:val="sv-FI"/>
        </w:rPr>
        <w:t xml:space="preserve">         </w:t>
      </w:r>
      <w:r w:rsidR="003271F7" w:rsidRPr="00477731">
        <w:rPr>
          <w:rFonts w:ascii="Times New Roman" w:hAnsi="Times New Roman" w:cs="Times New Roman"/>
          <w:sz w:val="24"/>
          <w:lang w:val="sv-FI"/>
        </w:rPr>
        <w:t xml:space="preserve"> </w:t>
      </w:r>
      <w:r w:rsidRPr="00477731">
        <w:rPr>
          <w:rFonts w:ascii="Times New Roman" w:hAnsi="Times New Roman" w:cs="Times New Roman"/>
          <w:sz w:val="24"/>
          <w:lang w:val="sv-FI"/>
        </w:rPr>
        <w:t xml:space="preserve"> </w:t>
      </w:r>
      <w:r w:rsidR="00CB3D2F" w:rsidRPr="00477731">
        <w:rPr>
          <w:rFonts w:ascii="Times New Roman" w:hAnsi="Times New Roman" w:cs="Times New Roman"/>
          <w:sz w:val="24"/>
          <w:lang w:val="sv-FI"/>
        </w:rPr>
        <w:t xml:space="preserve">   </w:t>
      </w:r>
      <w:r w:rsidRPr="00477731">
        <w:rPr>
          <w:rFonts w:ascii="Times New Roman" w:hAnsi="Times New Roman" w:cs="Times New Roman"/>
          <w:sz w:val="24"/>
          <w:u w:val="single"/>
          <w:lang w:val="sv-FI"/>
        </w:rPr>
        <w:t>l-bint</w:t>
      </w:r>
      <w:r w:rsidRPr="00477731">
        <w:rPr>
          <w:rFonts w:ascii="Times New Roman" w:hAnsi="Times New Roman" w:cs="Times New Roman"/>
          <w:sz w:val="24"/>
          <w:lang w:val="sv-FI"/>
        </w:rPr>
        <w:t xml:space="preserve"> </w:t>
      </w:r>
      <w:r w:rsidR="000F583C" w:rsidRPr="00477731">
        <w:rPr>
          <w:rFonts w:ascii="Times New Roman" w:hAnsi="Times New Roman" w:cs="Times New Roman"/>
          <w:sz w:val="24"/>
          <w:lang w:val="sv-FI"/>
        </w:rPr>
        <w:t xml:space="preserve">  </w:t>
      </w:r>
      <w:r w:rsidRPr="00477731">
        <w:rPr>
          <w:rFonts w:ascii="Times New Roman" w:hAnsi="Times New Roman" w:cs="Times New Roman"/>
          <w:sz w:val="24"/>
          <w:lang w:val="sv-FI"/>
        </w:rPr>
        <w:t xml:space="preserve"> </w:t>
      </w:r>
      <w:r w:rsidR="003271F7" w:rsidRPr="00477731">
        <w:rPr>
          <w:rFonts w:ascii="Times New Roman" w:hAnsi="Times New Roman" w:cs="Times New Roman"/>
          <w:sz w:val="24"/>
          <w:lang w:val="sv-FI"/>
        </w:rPr>
        <w:t xml:space="preserve">   </w:t>
      </w:r>
      <w:r w:rsidRPr="00477731">
        <w:rPr>
          <w:rFonts w:ascii="Times New Roman" w:hAnsi="Times New Roman" w:cs="Times New Roman"/>
          <w:sz w:val="24"/>
          <w:lang w:val="sv-FI"/>
        </w:rPr>
        <w:t xml:space="preserve"> Firas</w:t>
      </w:r>
    </w:p>
    <w:p w14:paraId="5F22378C" w14:textId="36B05EAC" w:rsidR="005C0892" w:rsidRPr="00477731" w:rsidRDefault="000F583C" w:rsidP="00981F4B">
      <w:pPr>
        <w:spacing w:after="0" w:line="360" w:lineRule="auto"/>
        <w:jc w:val="both"/>
        <w:rPr>
          <w:rFonts w:ascii="Times New Roman" w:hAnsi="Times New Roman" w:cs="Times New Roman"/>
          <w:sz w:val="24"/>
        </w:rPr>
      </w:pPr>
      <w:r w:rsidRPr="00477731">
        <w:rPr>
          <w:rFonts w:ascii="Times New Roman" w:hAnsi="Times New Roman" w:cs="Times New Roman"/>
          <w:sz w:val="24"/>
          <w:lang w:val="sv-FI"/>
        </w:rPr>
        <w:t xml:space="preserve">                 </w:t>
      </w:r>
      <w:r w:rsidR="00AD77D2" w:rsidRPr="00477731">
        <w:rPr>
          <w:rFonts w:ascii="Times New Roman" w:hAnsi="Times New Roman" w:cs="Times New Roman"/>
          <w:sz w:val="24"/>
          <w:lang w:val="sv-FI"/>
        </w:rPr>
        <w:t xml:space="preserve"> </w:t>
      </w:r>
      <w:r w:rsidR="005C0892" w:rsidRPr="00477731">
        <w:rPr>
          <w:rFonts w:ascii="Times New Roman" w:hAnsi="Times New Roman" w:cs="Times New Roman"/>
          <w:sz w:val="24"/>
        </w:rPr>
        <w:t xml:space="preserve">PRT-3F    </w:t>
      </w:r>
      <w:r w:rsidR="00CB3D2F" w:rsidRPr="00477731">
        <w:rPr>
          <w:rFonts w:ascii="Times New Roman" w:hAnsi="Times New Roman" w:cs="Times New Roman"/>
          <w:sz w:val="24"/>
        </w:rPr>
        <w:t xml:space="preserve"> </w:t>
      </w:r>
      <w:r w:rsidR="005C0892" w:rsidRPr="00477731">
        <w:rPr>
          <w:rFonts w:ascii="Times New Roman" w:hAnsi="Times New Roman" w:cs="Times New Roman"/>
          <w:sz w:val="24"/>
        </w:rPr>
        <w:t xml:space="preserve"> </w:t>
      </w:r>
      <w:r w:rsidR="00CB3D2F" w:rsidRPr="00477731">
        <w:rPr>
          <w:rFonts w:ascii="Times New Roman" w:hAnsi="Times New Roman" w:cs="Times New Roman"/>
          <w:sz w:val="24"/>
        </w:rPr>
        <w:t>saw</w:t>
      </w:r>
      <w:r w:rsidR="005C0892" w:rsidRPr="00477731">
        <w:rPr>
          <w:rFonts w:ascii="Times New Roman" w:hAnsi="Times New Roman" w:cs="Times New Roman"/>
          <w:sz w:val="24"/>
        </w:rPr>
        <w:t>.3</w:t>
      </w:r>
      <w:r w:rsidR="00B25F7E" w:rsidRPr="00477731">
        <w:rPr>
          <w:rFonts w:ascii="Times New Roman" w:hAnsi="Times New Roman" w:cs="Times New Roman"/>
          <w:sz w:val="24"/>
        </w:rPr>
        <w:t>SG.</w:t>
      </w:r>
      <w:r w:rsidR="005C0892" w:rsidRPr="00477731">
        <w:rPr>
          <w:rFonts w:ascii="Times New Roman" w:hAnsi="Times New Roman" w:cs="Times New Roman"/>
          <w:sz w:val="24"/>
        </w:rPr>
        <w:t>M-3</w:t>
      </w:r>
      <w:r w:rsidR="00B25F7E" w:rsidRPr="00477731">
        <w:rPr>
          <w:rFonts w:ascii="Times New Roman" w:hAnsi="Times New Roman" w:cs="Times New Roman"/>
          <w:sz w:val="24"/>
        </w:rPr>
        <w:t>SG.</w:t>
      </w:r>
      <w:r w:rsidR="005C0892" w:rsidRPr="00477731">
        <w:rPr>
          <w:rFonts w:ascii="Times New Roman" w:hAnsi="Times New Roman" w:cs="Times New Roman"/>
          <w:sz w:val="24"/>
        </w:rPr>
        <w:t xml:space="preserve">F  </w:t>
      </w:r>
      <w:r w:rsidR="003271F7" w:rsidRPr="00477731">
        <w:rPr>
          <w:rFonts w:ascii="Times New Roman" w:hAnsi="Times New Roman" w:cs="Times New Roman"/>
          <w:sz w:val="24"/>
        </w:rPr>
        <w:t xml:space="preserve"> </w:t>
      </w:r>
      <w:r w:rsidRPr="00477731">
        <w:rPr>
          <w:rFonts w:ascii="Times New Roman" w:hAnsi="Times New Roman" w:cs="Times New Roman"/>
          <w:sz w:val="24"/>
        </w:rPr>
        <w:t>DEF</w:t>
      </w:r>
      <w:r w:rsidR="005C0892" w:rsidRPr="00477731">
        <w:rPr>
          <w:rFonts w:ascii="Times New Roman" w:hAnsi="Times New Roman" w:cs="Times New Roman"/>
          <w:sz w:val="24"/>
        </w:rPr>
        <w:t xml:space="preserve">-girl </w:t>
      </w:r>
      <w:r w:rsidR="003271F7" w:rsidRPr="00477731">
        <w:rPr>
          <w:rFonts w:ascii="Times New Roman" w:hAnsi="Times New Roman" w:cs="Times New Roman"/>
          <w:sz w:val="24"/>
        </w:rPr>
        <w:t xml:space="preserve">  </w:t>
      </w:r>
      <w:r w:rsidR="005C0892" w:rsidRPr="00477731">
        <w:rPr>
          <w:rFonts w:ascii="Times New Roman" w:hAnsi="Times New Roman" w:cs="Times New Roman"/>
          <w:sz w:val="24"/>
        </w:rPr>
        <w:t>Firas</w:t>
      </w:r>
    </w:p>
    <w:p w14:paraId="3EB9E5A7" w14:textId="12C8B261" w:rsidR="005C0892" w:rsidRPr="00477731" w:rsidRDefault="00AD77D2" w:rsidP="000F583C">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w:t>
      </w:r>
      <w:r w:rsidR="005C0892" w:rsidRPr="00477731">
        <w:rPr>
          <w:rFonts w:ascii="Times New Roman" w:hAnsi="Times New Roman" w:cs="Times New Roman"/>
          <w:sz w:val="24"/>
        </w:rPr>
        <w:t>‘The girl, Firas saw her.’</w:t>
      </w:r>
    </w:p>
    <w:p w14:paraId="7CAC11CE" w14:textId="77777777" w:rsidR="005C0892" w:rsidRPr="00477731" w:rsidRDefault="005C0892" w:rsidP="00990AAE">
      <w:pPr>
        <w:spacing w:after="0" w:line="360" w:lineRule="auto"/>
        <w:jc w:val="both"/>
        <w:rPr>
          <w:rFonts w:ascii="Times New Roman" w:hAnsi="Times New Roman" w:cs="Times New Roman"/>
          <w:sz w:val="24"/>
        </w:rPr>
      </w:pPr>
    </w:p>
    <w:p w14:paraId="0B65FA52" w14:textId="7E19CA9C" w:rsidR="00EE77C9" w:rsidRPr="00477731" w:rsidRDefault="00581242" w:rsidP="00581242">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Topicalization by external and internal merge (base-generation and movement) in the left periphery is highly familiar, and </w:t>
      </w:r>
      <w:r w:rsidR="0002022A" w:rsidRPr="00477731">
        <w:rPr>
          <w:rFonts w:ascii="Times New Roman" w:hAnsi="Times New Roman" w:cs="Times New Roman"/>
          <w:sz w:val="24"/>
        </w:rPr>
        <w:t>Topic</w:t>
      </w:r>
      <w:r w:rsidRPr="00477731">
        <w:rPr>
          <w:rFonts w:ascii="Times New Roman" w:hAnsi="Times New Roman" w:cs="Times New Roman"/>
          <w:sz w:val="24"/>
        </w:rPr>
        <w:t xml:space="preserve"> particles occurring with such topicalized constituents are familiar from various languages, including Japanese (Miyagawa 2010</w:t>
      </w:r>
      <w:r w:rsidR="003140AD" w:rsidRPr="00477731">
        <w:rPr>
          <w:rFonts w:ascii="Times New Roman" w:hAnsi="Times New Roman" w:cs="Times New Roman"/>
          <w:sz w:val="24"/>
        </w:rPr>
        <w:t>, 2017</w:t>
      </w:r>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Gungbe</w:t>
      </w:r>
      <w:proofErr w:type="spellEnd"/>
      <w:r w:rsidRPr="00477731">
        <w:rPr>
          <w:rFonts w:ascii="Times New Roman" w:hAnsi="Times New Roman" w:cs="Times New Roman"/>
          <w:sz w:val="24"/>
        </w:rPr>
        <w:t xml:space="preserve"> (</w:t>
      </w:r>
      <w:proofErr w:type="spellStart"/>
      <w:r w:rsidRPr="00477731">
        <w:rPr>
          <w:rFonts w:ascii="Times New Roman" w:hAnsi="Times New Roman" w:cs="Times New Roman"/>
          <w:sz w:val="24"/>
        </w:rPr>
        <w:t>Aboh</w:t>
      </w:r>
      <w:proofErr w:type="spellEnd"/>
      <w:r w:rsidRPr="00477731">
        <w:rPr>
          <w:rFonts w:ascii="Times New Roman" w:hAnsi="Times New Roman" w:cs="Times New Roman"/>
          <w:sz w:val="24"/>
        </w:rPr>
        <w:t xml:space="preserve"> 2006). </w:t>
      </w:r>
      <w:r w:rsidR="00442CC5" w:rsidRPr="00477731">
        <w:rPr>
          <w:rFonts w:ascii="Times New Roman" w:hAnsi="Times New Roman" w:cs="Times New Roman"/>
          <w:sz w:val="24"/>
        </w:rPr>
        <w:t xml:space="preserve">Combining movement </w:t>
      </w:r>
      <w:r w:rsidRPr="00477731">
        <w:rPr>
          <w:rFonts w:ascii="Times New Roman" w:hAnsi="Times New Roman" w:cs="Times New Roman"/>
          <w:sz w:val="24"/>
        </w:rPr>
        <w:t xml:space="preserve">of a </w:t>
      </w:r>
      <w:r w:rsidR="0002022A" w:rsidRPr="00477731">
        <w:rPr>
          <w:rFonts w:ascii="Times New Roman" w:hAnsi="Times New Roman" w:cs="Times New Roman"/>
          <w:sz w:val="24"/>
        </w:rPr>
        <w:t>Topic</w:t>
      </w:r>
      <w:r w:rsidRPr="00477731">
        <w:rPr>
          <w:rFonts w:ascii="Times New Roman" w:hAnsi="Times New Roman" w:cs="Times New Roman"/>
          <w:sz w:val="24"/>
        </w:rPr>
        <w:t xml:space="preserve"> constituent to the C-domain with agreement</w:t>
      </w:r>
      <w:r w:rsidR="00442CC5" w:rsidRPr="00477731">
        <w:rPr>
          <w:rFonts w:ascii="Times New Roman" w:hAnsi="Times New Roman" w:cs="Times New Roman"/>
          <w:sz w:val="24"/>
        </w:rPr>
        <w:t xml:space="preserve"> occurs in some languages</w:t>
      </w:r>
      <w:r w:rsidRPr="00477731">
        <w:rPr>
          <w:rFonts w:ascii="Times New Roman" w:hAnsi="Times New Roman" w:cs="Times New Roman"/>
          <w:sz w:val="24"/>
        </w:rPr>
        <w:t xml:space="preserve">, </w:t>
      </w:r>
      <w:r w:rsidR="00442CC5" w:rsidRPr="00477731">
        <w:rPr>
          <w:rFonts w:ascii="Times New Roman" w:hAnsi="Times New Roman" w:cs="Times New Roman"/>
          <w:sz w:val="24"/>
        </w:rPr>
        <w:t xml:space="preserve">including </w:t>
      </w:r>
      <w:r w:rsidRPr="00477731">
        <w:rPr>
          <w:rFonts w:ascii="Times New Roman" w:hAnsi="Times New Roman" w:cs="Times New Roman"/>
          <w:sz w:val="24"/>
        </w:rPr>
        <w:t xml:space="preserve">Dinka </w:t>
      </w:r>
      <w:proofErr w:type="spellStart"/>
      <w:r w:rsidRPr="00477731">
        <w:rPr>
          <w:rFonts w:ascii="Times New Roman" w:hAnsi="Times New Roman" w:cs="Times New Roman"/>
          <w:sz w:val="24"/>
        </w:rPr>
        <w:t>Bor</w:t>
      </w:r>
      <w:proofErr w:type="spellEnd"/>
      <w:r w:rsidRPr="00477731">
        <w:rPr>
          <w:rFonts w:ascii="Times New Roman" w:hAnsi="Times New Roman" w:cs="Times New Roman"/>
          <w:sz w:val="24"/>
        </w:rPr>
        <w:t xml:space="preserve"> (van </w:t>
      </w:r>
      <w:proofErr w:type="spellStart"/>
      <w:r w:rsidRPr="00477731">
        <w:rPr>
          <w:rFonts w:ascii="Times New Roman" w:hAnsi="Times New Roman" w:cs="Times New Roman"/>
          <w:sz w:val="24"/>
        </w:rPr>
        <w:t>Urk</w:t>
      </w:r>
      <w:proofErr w:type="spellEnd"/>
      <w:r w:rsidRPr="00477731">
        <w:rPr>
          <w:rFonts w:ascii="Times New Roman" w:hAnsi="Times New Roman" w:cs="Times New Roman"/>
          <w:sz w:val="24"/>
        </w:rPr>
        <w:t xml:space="preserve"> 2015).</w:t>
      </w:r>
      <w:r w:rsidR="00442CC5" w:rsidRPr="00477731">
        <w:rPr>
          <w:rFonts w:ascii="Times New Roman" w:hAnsi="Times New Roman" w:cs="Times New Roman"/>
          <w:sz w:val="24"/>
        </w:rPr>
        <w:t xml:space="preserve"> Another possible case is so called </w:t>
      </w:r>
      <w:r w:rsidR="004803E6" w:rsidRPr="00477731">
        <w:rPr>
          <w:rFonts w:ascii="Times New Roman" w:hAnsi="Times New Roman" w:cs="Times New Roman"/>
          <w:sz w:val="24"/>
        </w:rPr>
        <w:t>C</w:t>
      </w:r>
      <w:r w:rsidR="00442CC5" w:rsidRPr="00477731">
        <w:rPr>
          <w:rFonts w:ascii="Times New Roman" w:hAnsi="Times New Roman" w:cs="Times New Roman"/>
          <w:sz w:val="24"/>
        </w:rPr>
        <w:t xml:space="preserve">ontrastive </w:t>
      </w:r>
      <w:r w:rsidR="004803E6" w:rsidRPr="00477731">
        <w:rPr>
          <w:rFonts w:ascii="Times New Roman" w:hAnsi="Times New Roman" w:cs="Times New Roman"/>
          <w:sz w:val="24"/>
        </w:rPr>
        <w:t>L</w:t>
      </w:r>
      <w:r w:rsidR="00442CC5" w:rsidRPr="00477731">
        <w:rPr>
          <w:rFonts w:ascii="Times New Roman" w:hAnsi="Times New Roman" w:cs="Times New Roman"/>
          <w:sz w:val="24"/>
        </w:rPr>
        <w:t>eft</w:t>
      </w:r>
      <w:r w:rsidR="004803E6" w:rsidRPr="00477731">
        <w:rPr>
          <w:rFonts w:ascii="Times New Roman" w:hAnsi="Times New Roman" w:cs="Times New Roman"/>
          <w:sz w:val="24"/>
        </w:rPr>
        <w:t>-D</w:t>
      </w:r>
      <w:r w:rsidR="00442CC5" w:rsidRPr="00477731">
        <w:rPr>
          <w:rFonts w:ascii="Times New Roman" w:hAnsi="Times New Roman" w:cs="Times New Roman"/>
          <w:sz w:val="24"/>
        </w:rPr>
        <w:t xml:space="preserve">islocation or </w:t>
      </w:r>
      <w:r w:rsidR="004803E6" w:rsidRPr="00477731">
        <w:rPr>
          <w:rFonts w:ascii="Times New Roman" w:hAnsi="Times New Roman" w:cs="Times New Roman"/>
          <w:sz w:val="24"/>
        </w:rPr>
        <w:t>C</w:t>
      </w:r>
      <w:r w:rsidR="00442CC5" w:rsidRPr="00477731">
        <w:rPr>
          <w:rFonts w:ascii="Times New Roman" w:hAnsi="Times New Roman" w:cs="Times New Roman"/>
          <w:sz w:val="24"/>
        </w:rPr>
        <w:t>opy</w:t>
      </w:r>
      <w:r w:rsidR="006A5D11" w:rsidRPr="00477731">
        <w:rPr>
          <w:rFonts w:ascii="Times New Roman" w:hAnsi="Times New Roman" w:cs="Times New Roman"/>
          <w:sz w:val="24"/>
        </w:rPr>
        <w:t xml:space="preserve"> </w:t>
      </w:r>
      <w:r w:rsidR="004803E6" w:rsidRPr="00477731">
        <w:rPr>
          <w:rFonts w:ascii="Times New Roman" w:hAnsi="Times New Roman" w:cs="Times New Roman"/>
          <w:sz w:val="24"/>
        </w:rPr>
        <w:t>L</w:t>
      </w:r>
      <w:r w:rsidR="00442CC5" w:rsidRPr="00477731">
        <w:rPr>
          <w:rFonts w:ascii="Times New Roman" w:hAnsi="Times New Roman" w:cs="Times New Roman"/>
          <w:sz w:val="24"/>
        </w:rPr>
        <w:t>eft</w:t>
      </w:r>
      <w:r w:rsidR="004803E6" w:rsidRPr="00477731">
        <w:rPr>
          <w:rFonts w:ascii="Times New Roman" w:hAnsi="Times New Roman" w:cs="Times New Roman"/>
          <w:sz w:val="24"/>
        </w:rPr>
        <w:t>-D</w:t>
      </w:r>
      <w:r w:rsidR="00442CC5" w:rsidRPr="00477731">
        <w:rPr>
          <w:rFonts w:ascii="Times New Roman" w:hAnsi="Times New Roman" w:cs="Times New Roman"/>
          <w:sz w:val="24"/>
        </w:rPr>
        <w:t>islocation in Germanic V2 languages, according to Eide (2011) and Holmberg (2020).</w:t>
      </w:r>
      <w:r w:rsidR="00EE77C9" w:rsidRPr="00477731">
        <w:rPr>
          <w:rStyle w:val="FootnoteReference"/>
          <w:rFonts w:ascii="Times New Roman" w:hAnsi="Times New Roman" w:cs="Times New Roman"/>
          <w:sz w:val="24"/>
        </w:rPr>
        <w:footnoteReference w:id="1"/>
      </w:r>
      <w:r w:rsidR="00EE77C9" w:rsidRPr="00477731">
        <w:rPr>
          <w:rFonts w:ascii="Times New Roman" w:hAnsi="Times New Roman" w:cs="Times New Roman"/>
          <w:sz w:val="24"/>
        </w:rPr>
        <w:t xml:space="preserve"> Topicalization purely by means of agreement with a particle in the C-domain has, to the best of our knowledge, not been observed before, though. One notable consequence of this phenomenon is that Topic-marking, which is to do with the discourse-functional/information-structural interpretation of the sentence, is shown to be integrated with the core syntactic construction of the sentence even more closely than was evident before, employing overtly the same kind of features and operations that are employed in the construction of the </w:t>
      </w:r>
      <w:proofErr w:type="spellStart"/>
      <w:r w:rsidR="00EE77C9" w:rsidRPr="00477731">
        <w:rPr>
          <w:rFonts w:ascii="Times New Roman" w:hAnsi="Times New Roman" w:cs="Times New Roman"/>
          <w:sz w:val="24"/>
        </w:rPr>
        <w:t>vP</w:t>
      </w:r>
      <w:proofErr w:type="spellEnd"/>
      <w:r w:rsidR="00EE77C9" w:rsidRPr="00477731">
        <w:rPr>
          <w:rFonts w:ascii="Times New Roman" w:hAnsi="Times New Roman" w:cs="Times New Roman"/>
          <w:sz w:val="24"/>
        </w:rPr>
        <w:t xml:space="preserve"> and the TP, subject to the same syntactic conditions, as we will argue.</w:t>
      </w:r>
    </w:p>
    <w:p w14:paraId="17D0834F" w14:textId="7BA3274F" w:rsidR="00EE77C9" w:rsidRPr="00477731" w:rsidRDefault="00EE77C9" w:rsidP="00FC32CE">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 xml:space="preserve">Another notable consequence of the facts to be presented and discussed here is that it provides strong evidence for the theory of Topics articulated in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&amp; </w:t>
      </w:r>
      <w:proofErr w:type="spellStart"/>
      <w:r w:rsidRPr="00477731">
        <w:rPr>
          <w:rFonts w:ascii="Times New Roman" w:hAnsi="Times New Roman" w:cs="Times New Roman"/>
          <w:sz w:val="24"/>
        </w:rPr>
        <w:t>Hinterhölzl</w:t>
      </w:r>
      <w:proofErr w:type="spellEnd"/>
      <w:r w:rsidRPr="00477731">
        <w:rPr>
          <w:rFonts w:ascii="Times New Roman" w:hAnsi="Times New Roman" w:cs="Times New Roman"/>
          <w:sz w:val="24"/>
        </w:rPr>
        <w:t xml:space="preserve"> (2007),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(2008), Bianchi &amp;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(2010), adopted in various other works including </w:t>
      </w:r>
      <w:proofErr w:type="spellStart"/>
      <w:r w:rsidRPr="00477731">
        <w:rPr>
          <w:rFonts w:ascii="Times New Roman" w:hAnsi="Times New Roman" w:cs="Times New Roman"/>
          <w:sz w:val="24"/>
        </w:rPr>
        <w:t>Rizzi</w:t>
      </w:r>
      <w:proofErr w:type="spellEnd"/>
      <w:r w:rsidRPr="00477731">
        <w:rPr>
          <w:rFonts w:ascii="Times New Roman" w:hAnsi="Times New Roman" w:cs="Times New Roman"/>
          <w:sz w:val="24"/>
        </w:rPr>
        <w:t xml:space="preserve"> (2010), Eide (2011). According to this theory, there are three types of </w:t>
      </w:r>
      <w:proofErr w:type="gramStart"/>
      <w:r w:rsidRPr="00477731">
        <w:rPr>
          <w:rFonts w:ascii="Times New Roman" w:hAnsi="Times New Roman" w:cs="Times New Roman"/>
          <w:sz w:val="24"/>
        </w:rPr>
        <w:t>Topic</w:t>
      </w:r>
      <w:proofErr w:type="gramEnd"/>
      <w:r w:rsidRPr="00477731">
        <w:rPr>
          <w:rFonts w:ascii="Times New Roman" w:hAnsi="Times New Roman" w:cs="Times New Roman"/>
          <w:sz w:val="24"/>
        </w:rPr>
        <w:t xml:space="preserve">, distinguished by their interpretation, correlating with their syntactic position and prosody. </w:t>
      </w:r>
      <w:r w:rsidRPr="00477731">
        <w:rPr>
          <w:rFonts w:ascii="Times New Roman" w:hAnsi="Times New Roman" w:cs="Times New Roman"/>
          <w:sz w:val="24"/>
        </w:rPr>
        <w:lastRenderedPageBreak/>
        <w:t xml:space="preserve">These are Shifting Topic (also called Aboutness-Shift Topic), Contrastive Topic, and Familiar Topic. The function of Shifting Topic is to introduce or reintroduce a Topic in the discourse. In English this type of Topic is often signalled by </w:t>
      </w:r>
      <w:r w:rsidRPr="00477731">
        <w:rPr>
          <w:rFonts w:ascii="Times New Roman" w:hAnsi="Times New Roman" w:cs="Times New Roman"/>
          <w:i/>
          <w:sz w:val="24"/>
        </w:rPr>
        <w:t>as for</w:t>
      </w:r>
      <w:r w:rsidRPr="00477731">
        <w:rPr>
          <w:rFonts w:ascii="Times New Roman" w:hAnsi="Times New Roman" w:cs="Times New Roman"/>
          <w:sz w:val="24"/>
        </w:rPr>
        <w:t xml:space="preserve">. A Contrastive Topic (C-Top) selects a referent out of an understood set of competing referents already part of the discourse universe. A Familiar Topic is “used to resume background information or for Topic continuity” (Bianchi &amp;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2010: 57), with no contrast or reintroduction.</w:t>
      </w:r>
      <w:r w:rsidRPr="00477731">
        <w:rPr>
          <w:rStyle w:val="FootnoteReference"/>
          <w:rFonts w:ascii="Times New Roman" w:hAnsi="Times New Roman" w:cs="Times New Roman"/>
          <w:sz w:val="24"/>
        </w:rPr>
        <w:footnoteReference w:id="2"/>
      </w:r>
    </w:p>
    <w:p w14:paraId="3C2CF8F6" w14:textId="7AA58C2B" w:rsidR="00EE77C9" w:rsidRPr="00477731" w:rsidRDefault="00EE77C9" w:rsidP="00274FE6">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 xml:space="preserve">As we will demonstrate, NHA has particles exactly matching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&amp; </w:t>
      </w:r>
      <w:proofErr w:type="spellStart"/>
      <w:r w:rsidRPr="00477731">
        <w:rPr>
          <w:rFonts w:ascii="Times New Roman" w:hAnsi="Times New Roman" w:cs="Times New Roman"/>
          <w:sz w:val="24"/>
        </w:rPr>
        <w:t>Hinterhölzl’s</w:t>
      </w:r>
      <w:proofErr w:type="spellEnd"/>
      <w:r w:rsidRPr="00477731">
        <w:rPr>
          <w:rFonts w:ascii="Times New Roman" w:hAnsi="Times New Roman" w:cs="Times New Roman"/>
          <w:sz w:val="24"/>
        </w:rPr>
        <w:t xml:space="preserve"> three Topic types, showing the internal order and positioning in the C-domain that their theory predicts. Thereby it provides a new kind of evidence in favour of this theory, from morphologically overt functional categories.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&amp; </w:t>
      </w:r>
      <w:proofErr w:type="spellStart"/>
      <w:r w:rsidRPr="00477731">
        <w:rPr>
          <w:rFonts w:ascii="Times New Roman" w:hAnsi="Times New Roman" w:cs="Times New Roman"/>
          <w:sz w:val="24"/>
        </w:rPr>
        <w:t>Hinterhölzl</w:t>
      </w:r>
      <w:proofErr w:type="spellEnd"/>
      <w:r w:rsidRPr="00477731">
        <w:rPr>
          <w:rFonts w:ascii="Times New Roman" w:hAnsi="Times New Roman" w:cs="Times New Roman"/>
          <w:sz w:val="24"/>
        </w:rPr>
        <w:t xml:space="preserve"> (2007) postulate abstract heads in the C-domain encoding the three Topic features. In NHA the heads are not abstract but realized as particles. In this paper we will present and discuss the conditions and rules governing the use of these </w:t>
      </w:r>
      <w:proofErr w:type="gramStart"/>
      <w:r w:rsidRPr="00477731">
        <w:rPr>
          <w:rFonts w:ascii="Times New Roman" w:hAnsi="Times New Roman" w:cs="Times New Roman"/>
          <w:sz w:val="24"/>
        </w:rPr>
        <w:t>particles, and</w:t>
      </w:r>
      <w:proofErr w:type="gramEnd"/>
      <w:r w:rsidRPr="00477731">
        <w:rPr>
          <w:rFonts w:ascii="Times New Roman" w:hAnsi="Times New Roman" w:cs="Times New Roman"/>
          <w:sz w:val="24"/>
        </w:rPr>
        <w:t xml:space="preserve"> discuss their consequences for syntactic theory.</w:t>
      </w:r>
      <w:r w:rsidRPr="00477731">
        <w:rPr>
          <w:rStyle w:val="FootnoteReference"/>
          <w:rFonts w:ascii="Times New Roman" w:hAnsi="Times New Roman" w:cs="Times New Roman"/>
          <w:sz w:val="24"/>
        </w:rPr>
        <w:footnoteReference w:id="3"/>
      </w:r>
    </w:p>
    <w:p w14:paraId="659F3D2E" w14:textId="46947BE1" w:rsidR="00EE77C9" w:rsidRPr="00477731" w:rsidRDefault="00EE77C9" w:rsidP="007A23AA">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There is a set of Focus particles, too, in NHA, which, like the Topic particles, appear in the C-domain, marking focused constituents by movement. We include a presentation of these particles in section 6, but in less detail than the Topic particles, pending more research.</w:t>
      </w:r>
    </w:p>
    <w:p w14:paraId="52551DC9" w14:textId="322CFA22" w:rsidR="00EE77C9" w:rsidRPr="00477731" w:rsidRDefault="00EE77C9" w:rsidP="009B0770">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 xml:space="preserve">Sentence-initial Topic and Focus particles are found in neighbouring varieties of Arabic as well, including cognates of the particles discussed here (Alshamari 2017b; Jarrah &amp; </w:t>
      </w:r>
      <w:proofErr w:type="spellStart"/>
      <w:r w:rsidRPr="00477731">
        <w:rPr>
          <w:rFonts w:ascii="Times New Roman" w:hAnsi="Times New Roman" w:cs="Times New Roman"/>
          <w:sz w:val="24"/>
        </w:rPr>
        <w:t>Harb</w:t>
      </w:r>
      <w:proofErr w:type="spellEnd"/>
      <w:r w:rsidRPr="00477731">
        <w:rPr>
          <w:rFonts w:ascii="Times New Roman" w:hAnsi="Times New Roman" w:cs="Times New Roman"/>
          <w:sz w:val="24"/>
        </w:rPr>
        <w:t xml:space="preserve"> 2021; </w:t>
      </w:r>
      <w:proofErr w:type="spellStart"/>
      <w:r w:rsidRPr="00477731">
        <w:rPr>
          <w:rFonts w:ascii="Times New Roman" w:hAnsi="Times New Roman" w:cs="Times New Roman"/>
          <w:sz w:val="24"/>
        </w:rPr>
        <w:t>Harb</w:t>
      </w:r>
      <w:proofErr w:type="spellEnd"/>
      <w:r w:rsidRPr="00477731">
        <w:rPr>
          <w:rFonts w:ascii="Times New Roman" w:hAnsi="Times New Roman" w:cs="Times New Roman"/>
          <w:sz w:val="24"/>
        </w:rPr>
        <w:t xml:space="preserve">, Jarrah &amp; </w:t>
      </w:r>
      <w:proofErr w:type="spellStart"/>
      <w:r w:rsidRPr="00477731">
        <w:rPr>
          <w:rFonts w:ascii="Times New Roman" w:hAnsi="Times New Roman" w:cs="Times New Roman"/>
          <w:sz w:val="24"/>
        </w:rPr>
        <w:t>Alghazo</w:t>
      </w:r>
      <w:proofErr w:type="spellEnd"/>
      <w:r w:rsidRPr="00477731">
        <w:rPr>
          <w:rFonts w:ascii="Times New Roman" w:hAnsi="Times New Roman" w:cs="Times New Roman"/>
          <w:sz w:val="24"/>
        </w:rPr>
        <w:t xml:space="preserve"> 2022, Alrawi 2022). There is much variation, though, in the use and meaning of the particles. We focus on one variety, NHA, describing in detail the system of Topic particles in this </w:t>
      </w:r>
      <w:proofErr w:type="gramStart"/>
      <w:r w:rsidRPr="00477731">
        <w:rPr>
          <w:rFonts w:ascii="Times New Roman" w:hAnsi="Times New Roman" w:cs="Times New Roman"/>
          <w:sz w:val="24"/>
        </w:rPr>
        <w:t>particular dialect</w:t>
      </w:r>
      <w:proofErr w:type="gramEnd"/>
      <w:r w:rsidRPr="00477731">
        <w:rPr>
          <w:rFonts w:ascii="Times New Roman" w:hAnsi="Times New Roman" w:cs="Times New Roman"/>
          <w:sz w:val="24"/>
        </w:rPr>
        <w:t>. The data are based on linguistic intuitions of speakers from North Hail from various social backgrounds. Altogether more than 100 people have been consulted.</w:t>
      </w:r>
      <w:r w:rsidRPr="00477731">
        <w:rPr>
          <w:rStyle w:val="FootnoteReference"/>
          <w:rFonts w:ascii="Times New Roman" w:hAnsi="Times New Roman" w:cs="Times New Roman"/>
          <w:sz w:val="24"/>
        </w:rPr>
        <w:footnoteReference w:id="4"/>
      </w:r>
    </w:p>
    <w:p w14:paraId="743CAC79" w14:textId="1E61C1EB" w:rsidR="00EE77C9" w:rsidRPr="00477731" w:rsidRDefault="00EE77C9" w:rsidP="009B0770">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 xml:space="preserve">The paper is organized as follows: Section 2 introduces the three kinds of Topic described by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Hinterhölzl</w:t>
      </w:r>
      <w:proofErr w:type="spellEnd"/>
      <w:r w:rsidRPr="00477731">
        <w:rPr>
          <w:rFonts w:ascii="Times New Roman" w:hAnsi="Times New Roman" w:cs="Times New Roman"/>
          <w:sz w:val="24"/>
        </w:rPr>
        <w:t xml:space="preserve"> (2007) in Italian. Section 3 introduces the three kinds </w:t>
      </w:r>
      <w:r w:rsidRPr="00477731">
        <w:rPr>
          <w:rFonts w:ascii="Times New Roman" w:hAnsi="Times New Roman" w:cs="Times New Roman"/>
          <w:sz w:val="24"/>
        </w:rPr>
        <w:lastRenderedPageBreak/>
        <w:t>of Topic particles in NHA. Section 4 presents the theoretical assumptions and the syntactic derivation of the various Topic constructions. Section 5 discusses constructions with multiple Topics, section 6 is a brief presentation of Focus particles. Section 7 is a summary and a discussion of some theoretical consequences.</w:t>
      </w:r>
    </w:p>
    <w:p w14:paraId="2457B848" w14:textId="77777777" w:rsidR="00EE77C9" w:rsidRPr="00477731" w:rsidRDefault="00EE77C9" w:rsidP="00270966">
      <w:pPr>
        <w:spacing w:after="0" w:line="360" w:lineRule="auto"/>
        <w:jc w:val="both"/>
        <w:rPr>
          <w:rFonts w:ascii="Times New Roman" w:hAnsi="Times New Roman" w:cs="Times New Roman"/>
          <w:sz w:val="24"/>
        </w:rPr>
      </w:pPr>
    </w:p>
    <w:p w14:paraId="54455D80" w14:textId="59C2D7BB" w:rsidR="00EE77C9" w:rsidRPr="00477731" w:rsidRDefault="00EE77C9" w:rsidP="00270966">
      <w:pPr>
        <w:spacing w:after="0" w:line="360" w:lineRule="auto"/>
        <w:jc w:val="both"/>
        <w:rPr>
          <w:rFonts w:ascii="Times New Roman" w:hAnsi="Times New Roman" w:cs="Times New Roman"/>
          <w:b/>
          <w:sz w:val="24"/>
          <w:rtl/>
        </w:rPr>
      </w:pPr>
      <w:r w:rsidRPr="00477731">
        <w:rPr>
          <w:rFonts w:ascii="Times New Roman" w:hAnsi="Times New Roman" w:cs="Times New Roman"/>
          <w:b/>
          <w:sz w:val="24"/>
        </w:rPr>
        <w:t>2.</w:t>
      </w:r>
      <w:r w:rsidRPr="00477731">
        <w:rPr>
          <w:rFonts w:ascii="Times New Roman" w:hAnsi="Times New Roman" w:cs="Times New Roman"/>
          <w:b/>
          <w:sz w:val="24"/>
        </w:rPr>
        <w:tab/>
        <w:t xml:space="preserve">Three kinds of Topic: </w:t>
      </w:r>
      <w:proofErr w:type="spellStart"/>
      <w:r w:rsidRPr="00477731">
        <w:rPr>
          <w:rFonts w:ascii="Times New Roman" w:hAnsi="Times New Roman" w:cs="Times New Roman"/>
          <w:b/>
          <w:sz w:val="24"/>
        </w:rPr>
        <w:t>Frascarelli</w:t>
      </w:r>
      <w:proofErr w:type="spellEnd"/>
      <w:r w:rsidRPr="00477731">
        <w:rPr>
          <w:rFonts w:ascii="Times New Roman" w:hAnsi="Times New Roman" w:cs="Times New Roman"/>
          <w:b/>
          <w:sz w:val="24"/>
        </w:rPr>
        <w:t xml:space="preserve"> and </w:t>
      </w:r>
      <w:proofErr w:type="spellStart"/>
      <w:r w:rsidRPr="00477731">
        <w:rPr>
          <w:rFonts w:ascii="Times New Roman" w:hAnsi="Times New Roman" w:cs="Times New Roman"/>
          <w:b/>
          <w:sz w:val="24"/>
        </w:rPr>
        <w:t>Hinterhölzl’s</w:t>
      </w:r>
      <w:proofErr w:type="spellEnd"/>
      <w:r w:rsidRPr="00477731">
        <w:rPr>
          <w:rFonts w:ascii="Times New Roman" w:hAnsi="Times New Roman" w:cs="Times New Roman"/>
          <w:b/>
          <w:sz w:val="24"/>
        </w:rPr>
        <w:t xml:space="preserve"> (2007) arguments</w:t>
      </w:r>
    </w:p>
    <w:p w14:paraId="0420CBF3" w14:textId="44B02D9B" w:rsidR="00EE77C9" w:rsidRPr="00477731" w:rsidRDefault="00EE77C9" w:rsidP="00270966">
      <w:pPr>
        <w:spacing w:after="0" w:line="360" w:lineRule="auto"/>
        <w:jc w:val="both"/>
        <w:rPr>
          <w:rFonts w:ascii="Times New Roman" w:hAnsi="Times New Roman" w:cs="Times New Roman"/>
          <w:i/>
          <w:sz w:val="24"/>
        </w:rPr>
      </w:pPr>
      <w:r w:rsidRPr="00477731">
        <w:rPr>
          <w:rFonts w:ascii="Times New Roman" w:hAnsi="Times New Roman" w:cs="Times New Roman"/>
          <w:i/>
          <w:sz w:val="24"/>
        </w:rPr>
        <w:t>2.1.</w:t>
      </w:r>
      <w:r w:rsidRPr="00477731">
        <w:rPr>
          <w:rFonts w:ascii="Times New Roman" w:hAnsi="Times New Roman" w:cs="Times New Roman"/>
          <w:i/>
          <w:sz w:val="24"/>
        </w:rPr>
        <w:tab/>
        <w:t>Introduction</w:t>
      </w:r>
    </w:p>
    <w:p w14:paraId="6D629B25" w14:textId="681E88C5" w:rsidR="00EE77C9" w:rsidRPr="00477731" w:rsidRDefault="00EE77C9">
      <w:pPr>
        <w:spacing w:after="0" w:line="360" w:lineRule="auto"/>
        <w:jc w:val="both"/>
        <w:rPr>
          <w:rFonts w:ascii="Times New Roman" w:hAnsi="Times New Roman" w:cs="Times New Roman"/>
          <w:sz w:val="24"/>
        </w:rPr>
      </w:pP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Hinterhölzl</w:t>
      </w:r>
      <w:proofErr w:type="spellEnd"/>
      <w:r w:rsidRPr="00477731">
        <w:rPr>
          <w:rFonts w:ascii="Times New Roman" w:hAnsi="Times New Roman" w:cs="Times New Roman"/>
          <w:sz w:val="24"/>
        </w:rPr>
        <w:t xml:space="preserve"> (2007) propose that there are several types of topics, each associated with a different discourse function which differ both phonologically and syntactically. As for the phonology,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Hinterhölzl</w:t>
      </w:r>
      <w:proofErr w:type="spellEnd"/>
      <w:r w:rsidRPr="00477731">
        <w:rPr>
          <w:rFonts w:ascii="Times New Roman" w:hAnsi="Times New Roman" w:cs="Times New Roman"/>
          <w:sz w:val="24"/>
        </w:rPr>
        <w:t xml:space="preserve"> (2007) state that each Topic type is distinguished by a unique intonational contour used by the speaker when articulating the Topic in question. As for syntax, they maintain that each Topic is delimited to a specific syntactic position which can be detected with reference to the position of the Focus Phrase in the left periphery, and when topics are combined. Here we articulate the semantics and syntax of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Hinterhölzl’s</w:t>
      </w:r>
      <w:proofErr w:type="spellEnd"/>
      <w:r w:rsidRPr="00477731">
        <w:rPr>
          <w:rFonts w:ascii="Times New Roman" w:hAnsi="Times New Roman" w:cs="Times New Roman"/>
          <w:sz w:val="24"/>
        </w:rPr>
        <w:t xml:space="preserve"> (2007) three types of </w:t>
      </w:r>
      <w:proofErr w:type="gramStart"/>
      <w:r w:rsidRPr="00477731">
        <w:rPr>
          <w:rFonts w:ascii="Times New Roman" w:hAnsi="Times New Roman" w:cs="Times New Roman"/>
          <w:sz w:val="24"/>
        </w:rPr>
        <w:t>Topic</w:t>
      </w:r>
      <w:proofErr w:type="gramEnd"/>
      <w:r w:rsidRPr="00477731">
        <w:rPr>
          <w:rFonts w:ascii="Times New Roman" w:hAnsi="Times New Roman" w:cs="Times New Roman"/>
          <w:sz w:val="24"/>
        </w:rPr>
        <w:t>:</w:t>
      </w:r>
    </w:p>
    <w:p w14:paraId="7AE6DDF0" w14:textId="77777777" w:rsidR="00EE77C9" w:rsidRPr="00477731" w:rsidRDefault="00EE77C9" w:rsidP="00270966">
      <w:pPr>
        <w:spacing w:after="0" w:line="360" w:lineRule="auto"/>
        <w:jc w:val="both"/>
        <w:rPr>
          <w:rFonts w:ascii="Times New Roman" w:hAnsi="Times New Roman" w:cs="Times New Roman"/>
          <w:sz w:val="24"/>
        </w:rPr>
      </w:pPr>
    </w:p>
    <w:p w14:paraId="12BA1C90" w14:textId="42209176" w:rsidR="00EE77C9" w:rsidRPr="00477731" w:rsidRDefault="00EE77C9" w:rsidP="00270966">
      <w:pPr>
        <w:spacing w:after="0" w:line="360" w:lineRule="auto"/>
        <w:jc w:val="both"/>
        <w:rPr>
          <w:rFonts w:ascii="Times New Roman" w:hAnsi="Times New Roman" w:cs="Times New Roman"/>
          <w:bCs/>
          <w:sz w:val="24"/>
        </w:rPr>
      </w:pPr>
      <w:r w:rsidRPr="00477731">
        <w:rPr>
          <w:rFonts w:ascii="Times New Roman" w:hAnsi="Times New Roman" w:cs="Times New Roman"/>
          <w:bCs/>
          <w:i/>
          <w:sz w:val="24"/>
        </w:rPr>
        <w:t>2.2. The Shifting Topic</w:t>
      </w:r>
    </w:p>
    <w:p w14:paraId="08E67B82" w14:textId="182A2615" w:rsidR="00EE77C9" w:rsidRPr="00477731" w:rsidRDefault="00EE77C9" w:rsidP="00AE2377">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The function of a Shifting Topic (or Aboutness-shift Topic,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2008), henceforth S-Topic,</w:t>
      </w:r>
      <w:r w:rsidRPr="00477731">
        <w:rPr>
          <w:rStyle w:val="FootnoteReference"/>
          <w:rFonts w:ascii="Times New Roman" w:hAnsi="Times New Roman" w:cs="Times New Roman"/>
          <w:sz w:val="24"/>
        </w:rPr>
        <w:footnoteReference w:id="5"/>
      </w:r>
      <w:r w:rsidRPr="00477731">
        <w:rPr>
          <w:rFonts w:ascii="Times New Roman" w:hAnsi="Times New Roman" w:cs="Times New Roman"/>
          <w:sz w:val="24"/>
        </w:rPr>
        <w:t xml:space="preserve"> is “to newly introduce a Topic in the discourse” (Bianchi &amp;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2010: 54). S-Topic is a piece of information that is part of the common ground (Stalnaker 2002) familiar to the interlocutors but is introduced or re-introduced as a Topic, shifting the conversation to a new Topic. Consider the following example from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Hinterhölzl</w:t>
      </w:r>
      <w:proofErr w:type="spellEnd"/>
      <w:r w:rsidRPr="00477731">
        <w:rPr>
          <w:rFonts w:ascii="Times New Roman" w:hAnsi="Times New Roman" w:cs="Times New Roman"/>
          <w:sz w:val="24"/>
        </w:rPr>
        <w:t xml:space="preserve"> (2007: 90-91) illustrating S-Topic. </w:t>
      </w:r>
    </w:p>
    <w:p w14:paraId="0D1CF0BD" w14:textId="77777777" w:rsidR="00EE77C9" w:rsidRPr="00477731" w:rsidRDefault="00EE77C9" w:rsidP="00270966">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w:t>
      </w:r>
    </w:p>
    <w:p w14:paraId="2A4C3337" w14:textId="60F4D841" w:rsidR="00EE77C9" w:rsidRPr="00477731" w:rsidRDefault="00EE77C9" w:rsidP="00270966">
      <w:pPr>
        <w:spacing w:after="0" w:line="360" w:lineRule="auto"/>
        <w:jc w:val="both"/>
        <w:rPr>
          <w:rFonts w:ascii="Times New Roman" w:hAnsi="Times New Roman" w:cs="Times New Roman"/>
          <w:i/>
          <w:sz w:val="24"/>
        </w:rPr>
      </w:pPr>
      <w:r w:rsidRPr="00477731">
        <w:rPr>
          <w:rFonts w:ascii="Times New Roman" w:hAnsi="Times New Roman" w:cs="Times New Roman"/>
          <w:sz w:val="24"/>
        </w:rPr>
        <w:t xml:space="preserve">(2) </w:t>
      </w:r>
      <w:r w:rsidRPr="00477731">
        <w:rPr>
          <w:rFonts w:ascii="Times New Roman" w:hAnsi="Times New Roman" w:cs="Times New Roman"/>
          <w:i/>
          <w:sz w:val="24"/>
        </w:rPr>
        <w:t xml:space="preserve">Il </w:t>
      </w:r>
      <w:proofErr w:type="spellStart"/>
      <w:r w:rsidRPr="00477731">
        <w:rPr>
          <w:rFonts w:ascii="Times New Roman" w:hAnsi="Times New Roman" w:cs="Times New Roman"/>
          <w:i/>
          <w:sz w:val="24"/>
        </w:rPr>
        <w:t>materiale</w:t>
      </w:r>
      <w:proofErr w:type="spellEnd"/>
      <w:r w:rsidRPr="00477731">
        <w:rPr>
          <w:rFonts w:ascii="Times New Roman" w:hAnsi="Times New Roman" w:cs="Times New Roman"/>
          <w:i/>
          <w:sz w:val="24"/>
        </w:rPr>
        <w:t xml:space="preserve"> era </w:t>
      </w:r>
      <w:proofErr w:type="spellStart"/>
      <w:r w:rsidRPr="00477731">
        <w:rPr>
          <w:rFonts w:ascii="Times New Roman" w:hAnsi="Times New Roman" w:cs="Times New Roman"/>
          <w:i/>
          <w:sz w:val="24"/>
        </w:rPr>
        <w:t>tantissimo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quindi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all'inizio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l'ho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fatto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tutto</w:t>
      </w:r>
      <w:proofErr w:type="spellEnd"/>
      <w:r w:rsidRPr="00477731">
        <w:rPr>
          <w:rFonts w:ascii="Times New Roman" w:hAnsi="Times New Roman" w:cs="Times New Roman"/>
          <w:i/>
          <w:sz w:val="24"/>
        </w:rPr>
        <w:t xml:space="preserve"> di </w:t>
      </w:r>
      <w:proofErr w:type="spellStart"/>
      <w:r w:rsidRPr="00477731">
        <w:rPr>
          <w:rFonts w:ascii="Times New Roman" w:hAnsi="Times New Roman" w:cs="Times New Roman"/>
          <w:i/>
          <w:sz w:val="24"/>
        </w:rPr>
        <w:t>corsa</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cercando</w:t>
      </w:r>
      <w:proofErr w:type="spellEnd"/>
      <w:r w:rsidRPr="00477731">
        <w:rPr>
          <w:rFonts w:ascii="Times New Roman" w:hAnsi="Times New Roman" w:cs="Times New Roman"/>
          <w:i/>
          <w:sz w:val="24"/>
        </w:rPr>
        <w:t xml:space="preserve"> di </w:t>
      </w:r>
      <w:proofErr w:type="spellStart"/>
      <w:r w:rsidRPr="00477731">
        <w:rPr>
          <w:rFonts w:ascii="Times New Roman" w:hAnsi="Times New Roman" w:cs="Times New Roman"/>
          <w:i/>
          <w:sz w:val="24"/>
        </w:rPr>
        <w:t>impiegarci</w:t>
      </w:r>
      <w:proofErr w:type="spellEnd"/>
      <w:r w:rsidRPr="00477731">
        <w:rPr>
          <w:rFonts w:ascii="Times New Roman" w:hAnsi="Times New Roman" w:cs="Times New Roman"/>
          <w:i/>
          <w:sz w:val="24"/>
        </w:rPr>
        <w:t xml:space="preserve"> il    tempo </w:t>
      </w:r>
      <w:proofErr w:type="spellStart"/>
      <w:r w:rsidRPr="00477731">
        <w:rPr>
          <w:rFonts w:ascii="Times New Roman" w:hAnsi="Times New Roman" w:cs="Times New Roman"/>
          <w:i/>
          <w:sz w:val="24"/>
        </w:rPr>
        <w:t>che</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dicevate</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voi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magari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facendolo</w:t>
      </w:r>
      <w:proofErr w:type="spellEnd"/>
      <w:r w:rsidRPr="00477731">
        <w:rPr>
          <w:rFonts w:ascii="Times New Roman" w:hAnsi="Times New Roman" w:cs="Times New Roman"/>
          <w:i/>
          <w:sz w:val="24"/>
        </w:rPr>
        <w:t xml:space="preserve"> un po' </w:t>
      </w:r>
      <w:proofErr w:type="spellStart"/>
      <w:r w:rsidRPr="00477731">
        <w:rPr>
          <w:rFonts w:ascii="Times New Roman" w:hAnsi="Times New Roman" w:cs="Times New Roman"/>
          <w:i/>
          <w:sz w:val="24"/>
        </w:rPr>
        <w:t>superfi-cialmente</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pur</w:t>
      </w:r>
      <w:proofErr w:type="spellEnd"/>
      <w:r w:rsidRPr="00477731">
        <w:rPr>
          <w:rFonts w:ascii="Times New Roman" w:hAnsi="Times New Roman" w:cs="Times New Roman"/>
          <w:i/>
          <w:sz w:val="24"/>
        </w:rPr>
        <w:t xml:space="preserve"> di </w:t>
      </w:r>
      <w:proofErr w:type="spellStart"/>
      <w:r w:rsidRPr="00477731">
        <w:rPr>
          <w:rFonts w:ascii="Times New Roman" w:hAnsi="Times New Roman" w:cs="Times New Roman"/>
          <w:i/>
          <w:sz w:val="24"/>
        </w:rPr>
        <w:t>prendere</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tutto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u w:val="single"/>
        </w:rPr>
        <w:t>l’ultima</w:t>
      </w:r>
      <w:proofErr w:type="spellEnd"/>
      <w:r w:rsidRPr="00477731">
        <w:rPr>
          <w:rFonts w:ascii="Times New Roman" w:hAnsi="Times New Roman" w:cs="Times New Roman"/>
          <w:i/>
          <w:sz w:val="24"/>
          <w:u w:val="single"/>
        </w:rPr>
        <w:t xml:space="preserve"> unit la </w:t>
      </w:r>
      <w:proofErr w:type="spellStart"/>
      <w:r w:rsidRPr="00477731">
        <w:rPr>
          <w:rFonts w:ascii="Times New Roman" w:hAnsi="Times New Roman" w:cs="Times New Roman"/>
          <w:i/>
          <w:sz w:val="24"/>
          <w:u w:val="single"/>
        </w:rPr>
        <w:t>sto</w:t>
      </w:r>
      <w:proofErr w:type="spellEnd"/>
      <w:r w:rsidRPr="00477731">
        <w:rPr>
          <w:rFonts w:ascii="Times New Roman" w:hAnsi="Times New Roman" w:cs="Times New Roman"/>
          <w:i/>
          <w:sz w:val="24"/>
          <w:u w:val="single"/>
        </w:rPr>
        <w:t xml:space="preserve"> </w:t>
      </w:r>
      <w:proofErr w:type="spellStart"/>
      <w:r w:rsidRPr="00477731">
        <w:rPr>
          <w:rFonts w:ascii="Times New Roman" w:hAnsi="Times New Roman" w:cs="Times New Roman"/>
          <w:i/>
          <w:sz w:val="24"/>
          <w:u w:val="single"/>
        </w:rPr>
        <w:t>facendo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l'ho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lasciata</w:t>
      </w:r>
      <w:proofErr w:type="spellEnd"/>
      <w:r w:rsidRPr="00477731">
        <w:rPr>
          <w:rFonts w:ascii="Times New Roman" w:hAnsi="Times New Roman" w:cs="Times New Roman"/>
          <w:i/>
          <w:sz w:val="24"/>
        </w:rPr>
        <w:t xml:space="preserve"> un po' da </w:t>
      </w:r>
      <w:proofErr w:type="spellStart"/>
      <w:r w:rsidRPr="00477731">
        <w:rPr>
          <w:rFonts w:ascii="Times New Roman" w:hAnsi="Times New Roman" w:cs="Times New Roman"/>
          <w:i/>
          <w:sz w:val="24"/>
        </w:rPr>
        <w:t>parte</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perché</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ho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ricominciato</w:t>
      </w:r>
      <w:proofErr w:type="spellEnd"/>
      <w:r w:rsidRPr="00477731">
        <w:rPr>
          <w:rFonts w:ascii="Times New Roman" w:hAnsi="Times New Roman" w:cs="Times New Roman"/>
          <w:i/>
          <w:sz w:val="24"/>
        </w:rPr>
        <w:t xml:space="preserve"> il </w:t>
      </w:r>
      <w:proofErr w:type="spellStart"/>
      <w:r w:rsidRPr="00477731">
        <w:rPr>
          <w:rFonts w:ascii="Times New Roman" w:hAnsi="Times New Roman" w:cs="Times New Roman"/>
          <w:i/>
          <w:sz w:val="24"/>
        </w:rPr>
        <w:t>ripasso</w:t>
      </w:r>
      <w:proofErr w:type="spellEnd"/>
      <w:r w:rsidRPr="00477731">
        <w:rPr>
          <w:rFonts w:ascii="Times New Roman" w:hAnsi="Times New Roman" w:cs="Times New Roman"/>
          <w:i/>
          <w:sz w:val="24"/>
        </w:rPr>
        <w:t>…</w:t>
      </w:r>
    </w:p>
    <w:p w14:paraId="762E6A5F" w14:textId="122FE7AD" w:rsidR="00EE77C9" w:rsidRPr="00477731" w:rsidRDefault="00EE77C9" w:rsidP="00270966">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‘The material was quite a lot, so at the beginning I did it in a rush, trying to do it all in the time that you had fixed, maybe a little superficially, so as to do everything- </w:t>
      </w:r>
      <w:r w:rsidRPr="00477731">
        <w:rPr>
          <w:rFonts w:ascii="Times New Roman" w:hAnsi="Times New Roman" w:cs="Times New Roman"/>
          <w:sz w:val="24"/>
          <w:u w:val="single"/>
        </w:rPr>
        <w:t>I’m doing the last unit now</w:t>
      </w:r>
      <w:r w:rsidRPr="00477731">
        <w:rPr>
          <w:rFonts w:ascii="Times New Roman" w:hAnsi="Times New Roman" w:cs="Times New Roman"/>
          <w:sz w:val="24"/>
        </w:rPr>
        <w:t>, I put it aside before because I had started to go through the program again…’</w:t>
      </w:r>
    </w:p>
    <w:p w14:paraId="52D78BFF" w14:textId="77777777" w:rsidR="00EE77C9" w:rsidRPr="00477731" w:rsidRDefault="00EE77C9" w:rsidP="00270966">
      <w:pPr>
        <w:spacing w:after="0" w:line="360" w:lineRule="auto"/>
        <w:jc w:val="both"/>
        <w:rPr>
          <w:rFonts w:ascii="Times New Roman" w:hAnsi="Times New Roman" w:cs="Times New Roman"/>
          <w:sz w:val="24"/>
        </w:rPr>
      </w:pPr>
    </w:p>
    <w:p w14:paraId="6DB3C6E1" w14:textId="461BC716" w:rsidR="00EE77C9" w:rsidRPr="00477731" w:rsidRDefault="00EE77C9" w:rsidP="001663D9">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lastRenderedPageBreak/>
        <w:t xml:space="preserve">In (2), the speaker talks in general terms about the material, and proceeds talking about being involved in doing the material, including the time and the way she would do the material. Then, she introduces into the conversation a new but discourse-related bit expressed by the direct object </w:t>
      </w:r>
      <w:proofErr w:type="spellStart"/>
      <w:r w:rsidRPr="00477731">
        <w:rPr>
          <w:rFonts w:ascii="Times New Roman" w:hAnsi="Times New Roman" w:cs="Times New Roman"/>
          <w:bCs/>
          <w:i/>
          <w:iCs/>
          <w:sz w:val="24"/>
        </w:rPr>
        <w:t>l’ultima</w:t>
      </w:r>
      <w:proofErr w:type="spellEnd"/>
      <w:r w:rsidRPr="00477731">
        <w:rPr>
          <w:rFonts w:ascii="Times New Roman" w:hAnsi="Times New Roman" w:cs="Times New Roman"/>
          <w:sz w:val="24"/>
        </w:rPr>
        <w:t xml:space="preserve"> </w:t>
      </w:r>
      <w:r w:rsidRPr="00477731">
        <w:rPr>
          <w:rFonts w:ascii="Times New Roman" w:hAnsi="Times New Roman" w:cs="Times New Roman"/>
          <w:i/>
          <w:sz w:val="24"/>
        </w:rPr>
        <w:t>unit</w:t>
      </w:r>
      <w:r w:rsidRPr="00477731">
        <w:rPr>
          <w:rFonts w:ascii="Times New Roman" w:hAnsi="Times New Roman" w:cs="Times New Roman"/>
          <w:sz w:val="24"/>
        </w:rPr>
        <w:t xml:space="preserve"> again (‘the last unit’), which is discourse given, and in syntax is expressed and retrieved by the resumptive clitic </w:t>
      </w:r>
      <w:r w:rsidRPr="00477731">
        <w:rPr>
          <w:rFonts w:ascii="Times New Roman" w:hAnsi="Times New Roman" w:cs="Times New Roman"/>
          <w:b/>
          <w:bCs/>
          <w:i/>
          <w:iCs/>
          <w:sz w:val="24"/>
        </w:rPr>
        <w:t>la</w:t>
      </w:r>
      <w:r w:rsidRPr="00477731">
        <w:rPr>
          <w:rFonts w:ascii="Times New Roman" w:hAnsi="Times New Roman" w:cs="Times New Roman"/>
          <w:sz w:val="24"/>
        </w:rPr>
        <w:t xml:space="preserve"> in the sentence, as seen in (3) below (as will be clear and relevant in section 2.3, the constituent expressing S-Topic carries low-high tone):</w:t>
      </w:r>
    </w:p>
    <w:p w14:paraId="24E1960F" w14:textId="77777777" w:rsidR="00EE77C9" w:rsidRPr="00477731" w:rsidRDefault="00EE77C9" w:rsidP="00270966">
      <w:pPr>
        <w:spacing w:after="0" w:line="360" w:lineRule="auto"/>
        <w:jc w:val="both"/>
        <w:rPr>
          <w:rFonts w:ascii="Times New Roman" w:hAnsi="Times New Roman" w:cs="Times New Roman"/>
          <w:sz w:val="24"/>
        </w:rPr>
      </w:pPr>
    </w:p>
    <w:p w14:paraId="7D467BB6" w14:textId="4A90DEF7" w:rsidR="00EE77C9" w:rsidRPr="00477731" w:rsidRDefault="00EE77C9" w:rsidP="005E1D32">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(3)  </w:t>
      </w:r>
      <w:proofErr w:type="spellStart"/>
      <w:r w:rsidRPr="00477731">
        <w:rPr>
          <w:rFonts w:ascii="Times New Roman" w:hAnsi="Times New Roman" w:cs="Times New Roman"/>
          <w:sz w:val="24"/>
        </w:rPr>
        <w:t>L’ultima</w:t>
      </w:r>
      <w:proofErr w:type="spellEnd"/>
      <w:r w:rsidRPr="00477731">
        <w:rPr>
          <w:rFonts w:ascii="Times New Roman" w:hAnsi="Times New Roman" w:cs="Times New Roman"/>
          <w:sz w:val="24"/>
        </w:rPr>
        <w:t xml:space="preserve">     unit     la            </w:t>
      </w:r>
      <w:proofErr w:type="spellStart"/>
      <w:r w:rsidRPr="00477731">
        <w:rPr>
          <w:rFonts w:ascii="Times New Roman" w:hAnsi="Times New Roman" w:cs="Times New Roman"/>
          <w:sz w:val="24"/>
        </w:rPr>
        <w:t>sto</w:t>
      </w:r>
      <w:proofErr w:type="spellEnd"/>
      <w:r w:rsidRPr="00477731">
        <w:rPr>
          <w:rFonts w:ascii="Times New Roman" w:hAnsi="Times New Roman" w:cs="Times New Roman"/>
          <w:sz w:val="24"/>
        </w:rPr>
        <w:t xml:space="preserve">           </w:t>
      </w:r>
      <w:proofErr w:type="spellStart"/>
      <w:r w:rsidRPr="00477731">
        <w:rPr>
          <w:rFonts w:ascii="Times New Roman" w:hAnsi="Times New Roman" w:cs="Times New Roman"/>
          <w:sz w:val="24"/>
        </w:rPr>
        <w:t>facendo</w:t>
      </w:r>
      <w:proofErr w:type="spellEnd"/>
      <w:r w:rsidRPr="00477731">
        <w:rPr>
          <w:rFonts w:ascii="Times New Roman" w:hAnsi="Times New Roman" w:cs="Times New Roman"/>
          <w:sz w:val="24"/>
        </w:rPr>
        <w:t xml:space="preserve">. </w:t>
      </w:r>
      <w:r w:rsidRPr="00477731">
        <w:rPr>
          <w:rFonts w:ascii="Times New Roman" w:hAnsi="Times New Roman" w:cs="Times New Roman"/>
          <w:sz w:val="24"/>
        </w:rPr>
        <w:tab/>
      </w:r>
      <w:r w:rsidRPr="00477731">
        <w:rPr>
          <w:rFonts w:ascii="Times New Roman" w:hAnsi="Times New Roman" w:cs="Times New Roman"/>
          <w:sz w:val="24"/>
        </w:rPr>
        <w:tab/>
        <w:t>(Italian)</w:t>
      </w:r>
    </w:p>
    <w:p w14:paraId="1404F326" w14:textId="0BBCB2ED" w:rsidR="00EE77C9" w:rsidRPr="00477731" w:rsidRDefault="00EE77C9" w:rsidP="00270966">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the last       unit     </w:t>
      </w:r>
      <w:proofErr w:type="gramStart"/>
      <w:r w:rsidRPr="00477731">
        <w:rPr>
          <w:rFonts w:ascii="Times New Roman" w:hAnsi="Times New Roman" w:cs="Times New Roman"/>
          <w:sz w:val="24"/>
        </w:rPr>
        <w:t>it(</w:t>
      </w:r>
      <w:proofErr w:type="gramEnd"/>
      <w:r w:rsidRPr="00477731">
        <w:rPr>
          <w:rFonts w:ascii="Times New Roman" w:hAnsi="Times New Roman" w:cs="Times New Roman"/>
          <w:sz w:val="24"/>
        </w:rPr>
        <w:t xml:space="preserve">CL)     be.1SG     </w:t>
      </w:r>
      <w:proofErr w:type="spellStart"/>
      <w:r w:rsidRPr="00477731">
        <w:rPr>
          <w:rFonts w:ascii="Times New Roman" w:hAnsi="Times New Roman" w:cs="Times New Roman"/>
          <w:sz w:val="24"/>
        </w:rPr>
        <w:t>do.GER</w:t>
      </w:r>
      <w:proofErr w:type="spellEnd"/>
      <w:r w:rsidRPr="00477731">
        <w:rPr>
          <w:rFonts w:ascii="Times New Roman" w:hAnsi="Times New Roman" w:cs="Times New Roman"/>
          <w:sz w:val="24"/>
        </w:rPr>
        <w:t xml:space="preserve"> </w:t>
      </w:r>
    </w:p>
    <w:p w14:paraId="7383645E" w14:textId="149A09A6" w:rsidR="00EE77C9" w:rsidRPr="00477731" w:rsidRDefault="00EE77C9" w:rsidP="005F10FA">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‘I’m working on the last unit.’</w:t>
      </w:r>
    </w:p>
    <w:p w14:paraId="275915EF" w14:textId="77777777" w:rsidR="00EE77C9" w:rsidRPr="00477731" w:rsidRDefault="00EE77C9" w:rsidP="005F10FA">
      <w:pPr>
        <w:spacing w:after="0" w:line="360" w:lineRule="auto"/>
        <w:jc w:val="both"/>
        <w:rPr>
          <w:rFonts w:ascii="Times New Roman" w:hAnsi="Times New Roman" w:cs="Times New Roman"/>
          <w:sz w:val="24"/>
        </w:rPr>
      </w:pPr>
    </w:p>
    <w:p w14:paraId="12AE5E97" w14:textId="7AAF1ADF" w:rsidR="00EE77C9" w:rsidRPr="00477731" w:rsidRDefault="00EE77C9" w:rsidP="00D65AF8">
      <w:pPr>
        <w:spacing w:after="0" w:line="360" w:lineRule="auto"/>
        <w:jc w:val="both"/>
        <w:rPr>
          <w:rFonts w:ascii="Times New Roman" w:hAnsi="Times New Roman" w:cs="Times New Roman"/>
          <w:bCs/>
          <w:i/>
          <w:iCs/>
          <w:sz w:val="24"/>
        </w:rPr>
      </w:pPr>
      <w:r w:rsidRPr="00477731">
        <w:rPr>
          <w:rFonts w:ascii="Times New Roman" w:hAnsi="Times New Roman" w:cs="Times New Roman"/>
          <w:bCs/>
          <w:i/>
          <w:iCs/>
          <w:sz w:val="24"/>
        </w:rPr>
        <w:t>2.3 The Contrastive Topic</w:t>
      </w:r>
    </w:p>
    <w:p w14:paraId="130AFFC4" w14:textId="42084973" w:rsidR="00EE77C9" w:rsidRPr="00477731" w:rsidRDefault="00EE77C9" w:rsidP="00CC68B3">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A Contrastive Topic (henceforth, C-Topic) expresses a choice among a set of alternatives which may have been explicitly mentioned in the preceding discourse, or may be implicit, yet part of the common ground of the interlocutors (Krifka 2007, </w:t>
      </w:r>
      <w:proofErr w:type="spellStart"/>
      <w:r w:rsidRPr="00477731">
        <w:rPr>
          <w:rFonts w:ascii="Times New Roman" w:hAnsi="Times New Roman" w:cs="Times New Roman"/>
          <w:sz w:val="24"/>
        </w:rPr>
        <w:t>Chocano</w:t>
      </w:r>
      <w:proofErr w:type="spellEnd"/>
      <w:r w:rsidRPr="00477731">
        <w:rPr>
          <w:rFonts w:ascii="Times New Roman" w:hAnsi="Times New Roman" w:cs="Times New Roman"/>
          <w:sz w:val="24"/>
        </w:rPr>
        <w:t xml:space="preserve"> 2012: 143). Bianchi &amp;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(2010) exemplify Contrastive Topic with the following dialogue:</w:t>
      </w:r>
    </w:p>
    <w:p w14:paraId="08805792" w14:textId="77777777" w:rsidR="00EE77C9" w:rsidRPr="00477731" w:rsidRDefault="00EE77C9" w:rsidP="00CC68B3">
      <w:pPr>
        <w:spacing w:after="0" w:line="360" w:lineRule="auto"/>
        <w:jc w:val="both"/>
        <w:rPr>
          <w:rFonts w:ascii="Times New Roman" w:hAnsi="Times New Roman" w:cs="Times New Roman"/>
          <w:sz w:val="28"/>
        </w:rPr>
      </w:pPr>
    </w:p>
    <w:p w14:paraId="188E84D5" w14:textId="70F7D1FB" w:rsidR="00EE77C9" w:rsidRPr="00477731" w:rsidRDefault="00EE77C9" w:rsidP="00603C38">
      <w:pPr>
        <w:pStyle w:val="Default"/>
        <w:spacing w:line="360" w:lineRule="auto"/>
        <w:rPr>
          <w:rFonts w:ascii="Times New Roman" w:hAnsi="Times New Roman" w:cs="Times New Roman"/>
          <w:color w:val="auto"/>
          <w:szCs w:val="22"/>
        </w:rPr>
      </w:pPr>
      <w:r w:rsidRPr="00477731">
        <w:rPr>
          <w:rFonts w:ascii="Times New Roman" w:hAnsi="Times New Roman" w:cs="Times New Roman"/>
          <w:color w:val="auto"/>
          <w:szCs w:val="22"/>
        </w:rPr>
        <w:t xml:space="preserve">(4) </w:t>
      </w:r>
      <w:r w:rsidRPr="00477731">
        <w:rPr>
          <w:rFonts w:ascii="Times New Roman" w:hAnsi="Times New Roman" w:cs="Times New Roman"/>
          <w:color w:val="auto"/>
          <w:szCs w:val="22"/>
        </w:rPr>
        <w:tab/>
        <w:t xml:space="preserve">A: </w:t>
      </w:r>
      <w:r w:rsidRPr="00477731">
        <w:rPr>
          <w:rFonts w:ascii="Times New Roman" w:hAnsi="Times New Roman" w:cs="Times New Roman"/>
          <w:color w:val="auto"/>
          <w:szCs w:val="22"/>
        </w:rPr>
        <w:tab/>
      </w:r>
      <w:r w:rsidRPr="00477731">
        <w:rPr>
          <w:rFonts w:ascii="Times New Roman" w:hAnsi="Times New Roman" w:cs="Times New Roman"/>
          <w:i/>
          <w:iCs/>
          <w:color w:val="auto"/>
          <w:szCs w:val="22"/>
        </w:rPr>
        <w:t xml:space="preserve">come </w:t>
      </w:r>
      <w:proofErr w:type="spellStart"/>
      <w:r w:rsidRPr="00477731">
        <w:rPr>
          <w:rFonts w:ascii="Times New Roman" w:hAnsi="Times New Roman" w:cs="Times New Roman"/>
          <w:i/>
          <w:iCs/>
          <w:color w:val="auto"/>
          <w:szCs w:val="22"/>
        </w:rPr>
        <w:t>mai</w:t>
      </w:r>
      <w:proofErr w:type="spellEnd"/>
      <w:r w:rsidRPr="00477731">
        <w:rPr>
          <w:rFonts w:ascii="Times New Roman" w:hAnsi="Times New Roman" w:cs="Times New Roman"/>
          <w:i/>
          <w:iCs/>
          <w:color w:val="auto"/>
          <w:szCs w:val="22"/>
        </w:rPr>
        <w:t xml:space="preserve"> </w:t>
      </w:r>
      <w:proofErr w:type="spellStart"/>
      <w:r w:rsidRPr="00477731">
        <w:rPr>
          <w:rFonts w:ascii="Times New Roman" w:hAnsi="Times New Roman" w:cs="Times New Roman"/>
          <w:i/>
          <w:iCs/>
          <w:color w:val="auto"/>
          <w:szCs w:val="22"/>
        </w:rPr>
        <w:t>hai</w:t>
      </w:r>
      <w:proofErr w:type="spellEnd"/>
      <w:r w:rsidRPr="00477731">
        <w:rPr>
          <w:rFonts w:ascii="Times New Roman" w:hAnsi="Times New Roman" w:cs="Times New Roman"/>
          <w:i/>
          <w:iCs/>
          <w:color w:val="auto"/>
          <w:szCs w:val="22"/>
        </w:rPr>
        <w:t xml:space="preserve"> </w:t>
      </w:r>
      <w:proofErr w:type="spellStart"/>
      <w:r w:rsidRPr="00477731">
        <w:rPr>
          <w:rFonts w:ascii="Times New Roman" w:hAnsi="Times New Roman" w:cs="Times New Roman"/>
          <w:i/>
          <w:iCs/>
          <w:color w:val="auto"/>
          <w:szCs w:val="22"/>
        </w:rPr>
        <w:t>fatto</w:t>
      </w:r>
      <w:proofErr w:type="spellEnd"/>
      <w:r w:rsidRPr="00477731">
        <w:rPr>
          <w:rFonts w:ascii="Times New Roman" w:hAnsi="Times New Roman" w:cs="Times New Roman"/>
          <w:i/>
          <w:iCs/>
          <w:color w:val="auto"/>
          <w:szCs w:val="22"/>
        </w:rPr>
        <w:t xml:space="preserve"> due lingue, </w:t>
      </w:r>
      <w:proofErr w:type="spellStart"/>
      <w:r w:rsidRPr="00477731">
        <w:rPr>
          <w:rFonts w:ascii="Times New Roman" w:hAnsi="Times New Roman" w:cs="Times New Roman"/>
          <w:i/>
          <w:iCs/>
          <w:color w:val="auto"/>
          <w:szCs w:val="22"/>
        </w:rPr>
        <w:t>cioè</w:t>
      </w:r>
      <w:proofErr w:type="spellEnd"/>
      <w:r w:rsidRPr="00477731">
        <w:rPr>
          <w:rFonts w:ascii="Times New Roman" w:hAnsi="Times New Roman" w:cs="Times New Roman"/>
          <w:i/>
          <w:iCs/>
          <w:color w:val="auto"/>
          <w:szCs w:val="22"/>
        </w:rPr>
        <w:t xml:space="preserve">, inglese e </w:t>
      </w:r>
      <w:proofErr w:type="spellStart"/>
      <w:r w:rsidRPr="00477731">
        <w:rPr>
          <w:rFonts w:ascii="Times New Roman" w:hAnsi="Times New Roman" w:cs="Times New Roman"/>
          <w:i/>
          <w:iCs/>
          <w:color w:val="auto"/>
          <w:szCs w:val="22"/>
        </w:rPr>
        <w:t>francese</w:t>
      </w:r>
      <w:proofErr w:type="spellEnd"/>
      <w:r w:rsidRPr="00477731">
        <w:rPr>
          <w:rFonts w:ascii="Times New Roman" w:hAnsi="Times New Roman" w:cs="Times New Roman"/>
          <w:i/>
          <w:iCs/>
          <w:color w:val="auto"/>
          <w:szCs w:val="22"/>
        </w:rPr>
        <w:t>?</w:t>
      </w:r>
      <w:r w:rsidRPr="00477731">
        <w:rPr>
          <w:rFonts w:ascii="Times New Roman" w:hAnsi="Times New Roman" w:cs="Times New Roman"/>
          <w:i/>
          <w:iCs/>
          <w:color w:val="auto"/>
          <w:szCs w:val="22"/>
        </w:rPr>
        <w:tab/>
        <w:t xml:space="preserve">             </w:t>
      </w:r>
      <w:r w:rsidRPr="00477731">
        <w:rPr>
          <w:rFonts w:ascii="Times New Roman" w:hAnsi="Times New Roman" w:cs="Times New Roman"/>
          <w:iCs/>
          <w:color w:val="auto"/>
          <w:szCs w:val="22"/>
        </w:rPr>
        <w:t>(Italian)</w:t>
      </w:r>
    </w:p>
    <w:p w14:paraId="6420130F" w14:textId="29A778B5" w:rsidR="00EE77C9" w:rsidRPr="00477731" w:rsidRDefault="00EE77C9" w:rsidP="00603C38">
      <w:pPr>
        <w:pStyle w:val="Default"/>
        <w:spacing w:line="360" w:lineRule="auto"/>
        <w:rPr>
          <w:rFonts w:ascii="Times New Roman" w:hAnsi="Times New Roman" w:cs="Times New Roman"/>
          <w:i/>
          <w:iCs/>
          <w:color w:val="auto"/>
          <w:szCs w:val="22"/>
        </w:rPr>
      </w:pPr>
      <w:r w:rsidRPr="00477731">
        <w:rPr>
          <w:rFonts w:ascii="Times New Roman" w:hAnsi="Times New Roman" w:cs="Times New Roman"/>
          <w:i/>
          <w:iCs/>
          <w:color w:val="auto"/>
          <w:szCs w:val="22"/>
        </w:rPr>
        <w:tab/>
      </w:r>
      <w:r w:rsidRPr="00477731">
        <w:rPr>
          <w:rFonts w:ascii="Times New Roman" w:hAnsi="Times New Roman" w:cs="Times New Roman"/>
          <w:color w:val="auto"/>
          <w:szCs w:val="22"/>
        </w:rPr>
        <w:t>Why did you study two languages, namely English and French?</w:t>
      </w:r>
    </w:p>
    <w:p w14:paraId="41EA5DEE" w14:textId="2DB07DE2" w:rsidR="00EE77C9" w:rsidRPr="00477731" w:rsidRDefault="00EE77C9" w:rsidP="00603C38">
      <w:pPr>
        <w:pStyle w:val="Default"/>
        <w:spacing w:line="360" w:lineRule="auto"/>
        <w:rPr>
          <w:rFonts w:ascii="Times New Roman" w:hAnsi="Times New Roman" w:cs="Times New Roman"/>
          <w:color w:val="auto"/>
          <w:szCs w:val="22"/>
        </w:rPr>
      </w:pPr>
      <w:r w:rsidRPr="00477731">
        <w:rPr>
          <w:rFonts w:ascii="Times New Roman" w:hAnsi="Times New Roman" w:cs="Times New Roman"/>
          <w:i/>
          <w:iCs/>
          <w:color w:val="auto"/>
          <w:szCs w:val="22"/>
        </w:rPr>
        <w:tab/>
        <w:t xml:space="preserve"> </w:t>
      </w:r>
    </w:p>
    <w:p w14:paraId="5ABA0C1C" w14:textId="1716374F" w:rsidR="00EE77C9" w:rsidRPr="00477731" w:rsidRDefault="00EE77C9" w:rsidP="008A7D9C">
      <w:pPr>
        <w:pStyle w:val="Default"/>
        <w:spacing w:line="360" w:lineRule="auto"/>
        <w:ind w:left="720"/>
        <w:rPr>
          <w:rFonts w:ascii="Times New Roman" w:hAnsi="Times New Roman" w:cs="Times New Roman"/>
          <w:i/>
          <w:iCs/>
          <w:color w:val="auto"/>
          <w:szCs w:val="22"/>
        </w:rPr>
      </w:pPr>
      <w:r w:rsidRPr="00477731">
        <w:rPr>
          <w:rFonts w:ascii="Times New Roman" w:hAnsi="Times New Roman" w:cs="Times New Roman"/>
          <w:color w:val="auto"/>
          <w:szCs w:val="22"/>
        </w:rPr>
        <w:t xml:space="preserve">B: </w:t>
      </w:r>
      <w:r w:rsidRPr="00477731">
        <w:rPr>
          <w:rFonts w:ascii="Times New Roman" w:hAnsi="Times New Roman" w:cs="Times New Roman"/>
          <w:color w:val="auto"/>
          <w:szCs w:val="22"/>
        </w:rPr>
        <w:tab/>
      </w:r>
      <w:proofErr w:type="spellStart"/>
      <w:r w:rsidRPr="00477731">
        <w:rPr>
          <w:rFonts w:ascii="Times New Roman" w:hAnsi="Times New Roman" w:cs="Times New Roman"/>
          <w:b/>
          <w:bCs/>
          <w:i/>
          <w:iCs/>
          <w:color w:val="auto"/>
          <w:szCs w:val="22"/>
        </w:rPr>
        <w:t>francese</w:t>
      </w:r>
      <w:proofErr w:type="spellEnd"/>
      <w:r w:rsidRPr="00477731">
        <w:rPr>
          <w:rFonts w:ascii="Times New Roman" w:hAnsi="Times New Roman" w:cs="Times New Roman"/>
          <w:b/>
          <w:bCs/>
          <w:i/>
          <w:iCs/>
          <w:color w:val="auto"/>
          <w:szCs w:val="22"/>
        </w:rPr>
        <w:t xml:space="preserve"> </w:t>
      </w:r>
      <w:proofErr w:type="spellStart"/>
      <w:r w:rsidRPr="00477731">
        <w:rPr>
          <w:rFonts w:ascii="Times New Roman" w:hAnsi="Times New Roman" w:cs="Times New Roman"/>
          <w:i/>
          <w:iCs/>
          <w:color w:val="auto"/>
          <w:szCs w:val="22"/>
        </w:rPr>
        <w:t>l’ho</w:t>
      </w:r>
      <w:proofErr w:type="spellEnd"/>
      <w:r w:rsidRPr="00477731">
        <w:rPr>
          <w:rFonts w:ascii="Times New Roman" w:hAnsi="Times New Roman" w:cs="Times New Roman"/>
          <w:i/>
          <w:iCs/>
          <w:color w:val="auto"/>
          <w:szCs w:val="22"/>
        </w:rPr>
        <w:t xml:space="preserve"> </w:t>
      </w:r>
      <w:proofErr w:type="spellStart"/>
      <w:r w:rsidRPr="00477731">
        <w:rPr>
          <w:rFonts w:ascii="Times New Roman" w:hAnsi="Times New Roman" w:cs="Times New Roman"/>
          <w:i/>
          <w:iCs/>
          <w:color w:val="auto"/>
          <w:szCs w:val="22"/>
        </w:rPr>
        <w:t>fatto</w:t>
      </w:r>
      <w:proofErr w:type="spellEnd"/>
      <w:r w:rsidRPr="00477731">
        <w:rPr>
          <w:rFonts w:ascii="Times New Roman" w:hAnsi="Times New Roman" w:cs="Times New Roman"/>
          <w:i/>
          <w:iCs/>
          <w:color w:val="auto"/>
          <w:szCs w:val="22"/>
        </w:rPr>
        <w:t xml:space="preserve"> alle </w:t>
      </w:r>
      <w:proofErr w:type="spellStart"/>
      <w:r w:rsidRPr="00477731">
        <w:rPr>
          <w:rFonts w:ascii="Times New Roman" w:hAnsi="Times New Roman" w:cs="Times New Roman"/>
          <w:i/>
          <w:iCs/>
          <w:color w:val="auto"/>
          <w:szCs w:val="22"/>
        </w:rPr>
        <w:t>medie</w:t>
      </w:r>
      <w:proofErr w:type="spellEnd"/>
      <w:r w:rsidRPr="00477731">
        <w:rPr>
          <w:rFonts w:ascii="Times New Roman" w:hAnsi="Times New Roman" w:cs="Times New Roman"/>
          <w:i/>
          <w:iCs/>
          <w:color w:val="auto"/>
          <w:szCs w:val="22"/>
        </w:rPr>
        <w:t xml:space="preserve"> per </w:t>
      </w:r>
      <w:proofErr w:type="spellStart"/>
      <w:r w:rsidRPr="00477731">
        <w:rPr>
          <w:rFonts w:ascii="Times New Roman" w:hAnsi="Times New Roman" w:cs="Times New Roman"/>
          <w:i/>
          <w:iCs/>
          <w:color w:val="auto"/>
          <w:szCs w:val="22"/>
        </w:rPr>
        <w:t>tre</w:t>
      </w:r>
      <w:proofErr w:type="spellEnd"/>
      <w:r w:rsidRPr="00477731">
        <w:rPr>
          <w:rFonts w:ascii="Times New Roman" w:hAnsi="Times New Roman" w:cs="Times New Roman"/>
          <w:i/>
          <w:iCs/>
          <w:color w:val="auto"/>
          <w:szCs w:val="22"/>
        </w:rPr>
        <w:t xml:space="preserve"> anni con </w:t>
      </w:r>
      <w:proofErr w:type="spellStart"/>
      <w:r w:rsidRPr="00477731">
        <w:rPr>
          <w:rFonts w:ascii="Times New Roman" w:hAnsi="Times New Roman" w:cs="Times New Roman"/>
          <w:i/>
          <w:iCs/>
          <w:color w:val="auto"/>
          <w:szCs w:val="22"/>
        </w:rPr>
        <w:t>una</w:t>
      </w:r>
      <w:proofErr w:type="spellEnd"/>
      <w:r w:rsidRPr="00477731">
        <w:rPr>
          <w:rFonts w:ascii="Times New Roman" w:hAnsi="Times New Roman" w:cs="Times New Roman"/>
          <w:i/>
          <w:iCs/>
          <w:color w:val="auto"/>
          <w:szCs w:val="22"/>
        </w:rPr>
        <w:t xml:space="preserve"> </w:t>
      </w:r>
      <w:proofErr w:type="spellStart"/>
      <w:r w:rsidRPr="00477731">
        <w:rPr>
          <w:rFonts w:ascii="Times New Roman" w:hAnsi="Times New Roman" w:cs="Times New Roman"/>
          <w:i/>
          <w:iCs/>
          <w:color w:val="auto"/>
          <w:szCs w:val="22"/>
        </w:rPr>
        <w:t>professoressa</w:t>
      </w:r>
      <w:proofErr w:type="spellEnd"/>
      <w:r w:rsidRPr="00477731">
        <w:rPr>
          <w:rFonts w:ascii="Times New Roman" w:hAnsi="Times New Roman" w:cs="Times New Roman"/>
          <w:i/>
          <w:iCs/>
          <w:color w:val="auto"/>
          <w:szCs w:val="22"/>
        </w:rPr>
        <w:t xml:space="preserve"> con cui mi </w:t>
      </w:r>
      <w:proofErr w:type="spellStart"/>
      <w:r w:rsidRPr="00477731">
        <w:rPr>
          <w:rFonts w:ascii="Times New Roman" w:hAnsi="Times New Roman" w:cs="Times New Roman"/>
          <w:i/>
          <w:iCs/>
          <w:color w:val="auto"/>
          <w:szCs w:val="22"/>
        </w:rPr>
        <w:t>sono</w:t>
      </w:r>
      <w:proofErr w:type="spellEnd"/>
      <w:r w:rsidRPr="00477731">
        <w:rPr>
          <w:rFonts w:ascii="Times New Roman" w:hAnsi="Times New Roman" w:cs="Times New Roman"/>
          <w:i/>
          <w:iCs/>
          <w:color w:val="auto"/>
          <w:szCs w:val="22"/>
        </w:rPr>
        <w:t xml:space="preserve"> </w:t>
      </w:r>
      <w:proofErr w:type="spellStart"/>
      <w:r w:rsidRPr="00477731">
        <w:rPr>
          <w:rFonts w:ascii="Times New Roman" w:hAnsi="Times New Roman" w:cs="Times New Roman"/>
          <w:i/>
          <w:iCs/>
          <w:color w:val="auto"/>
          <w:szCs w:val="22"/>
        </w:rPr>
        <w:t>trovata</w:t>
      </w:r>
      <w:proofErr w:type="spellEnd"/>
      <w:r w:rsidRPr="00477731">
        <w:rPr>
          <w:rFonts w:ascii="Times New Roman" w:hAnsi="Times New Roman" w:cs="Times New Roman"/>
          <w:i/>
          <w:iCs/>
          <w:color w:val="auto"/>
          <w:szCs w:val="22"/>
        </w:rPr>
        <w:t xml:space="preserve"> </w:t>
      </w:r>
      <w:proofErr w:type="spellStart"/>
      <w:r w:rsidRPr="00477731">
        <w:rPr>
          <w:rFonts w:ascii="Times New Roman" w:hAnsi="Times New Roman" w:cs="Times New Roman"/>
          <w:i/>
          <w:iCs/>
          <w:color w:val="auto"/>
          <w:szCs w:val="22"/>
        </w:rPr>
        <w:t>benissimo</w:t>
      </w:r>
      <w:proofErr w:type="spellEnd"/>
      <w:r w:rsidRPr="00477731">
        <w:rPr>
          <w:rFonts w:ascii="Times New Roman" w:hAnsi="Times New Roman" w:cs="Times New Roman"/>
          <w:i/>
          <w:iCs/>
          <w:color w:val="auto"/>
          <w:szCs w:val="22"/>
        </w:rPr>
        <w:t xml:space="preserve"> […]- </w:t>
      </w:r>
      <w:r w:rsidRPr="00477731">
        <w:rPr>
          <w:rFonts w:ascii="Times New Roman" w:hAnsi="Times New Roman" w:cs="Times New Roman"/>
          <w:b/>
          <w:bCs/>
          <w:i/>
          <w:iCs/>
          <w:color w:val="auto"/>
          <w:szCs w:val="22"/>
        </w:rPr>
        <w:t xml:space="preserve">con </w:t>
      </w:r>
      <w:proofErr w:type="spellStart"/>
      <w:r w:rsidRPr="00477731">
        <w:rPr>
          <w:rFonts w:ascii="Times New Roman" w:hAnsi="Times New Roman" w:cs="Times New Roman"/>
          <w:b/>
          <w:bCs/>
          <w:i/>
          <w:iCs/>
          <w:color w:val="auto"/>
          <w:szCs w:val="22"/>
        </w:rPr>
        <w:t>l’inglese</w:t>
      </w:r>
      <w:proofErr w:type="spellEnd"/>
      <w:r w:rsidRPr="00477731">
        <w:rPr>
          <w:rFonts w:ascii="Times New Roman" w:hAnsi="Times New Roman" w:cs="Times New Roman"/>
          <w:b/>
          <w:bCs/>
          <w:i/>
          <w:iCs/>
          <w:color w:val="auto"/>
          <w:szCs w:val="22"/>
        </w:rPr>
        <w:t xml:space="preserve"> </w:t>
      </w:r>
      <w:r w:rsidRPr="00477731">
        <w:rPr>
          <w:rFonts w:ascii="Times New Roman" w:hAnsi="Times New Roman" w:cs="Times New Roman"/>
          <w:i/>
          <w:iCs/>
          <w:color w:val="auto"/>
          <w:szCs w:val="22"/>
        </w:rPr>
        <w:t xml:space="preserve">mi </w:t>
      </w:r>
      <w:proofErr w:type="spellStart"/>
      <w:r w:rsidRPr="00477731">
        <w:rPr>
          <w:rFonts w:ascii="Times New Roman" w:hAnsi="Times New Roman" w:cs="Times New Roman"/>
          <w:i/>
          <w:iCs/>
          <w:color w:val="auto"/>
          <w:szCs w:val="22"/>
        </w:rPr>
        <w:t>sono</w:t>
      </w:r>
      <w:proofErr w:type="spellEnd"/>
      <w:r w:rsidRPr="00477731">
        <w:rPr>
          <w:rFonts w:ascii="Times New Roman" w:hAnsi="Times New Roman" w:cs="Times New Roman"/>
          <w:i/>
          <w:iCs/>
          <w:color w:val="auto"/>
          <w:szCs w:val="22"/>
        </w:rPr>
        <w:t xml:space="preserve"> </w:t>
      </w:r>
      <w:proofErr w:type="spellStart"/>
      <w:r w:rsidRPr="00477731">
        <w:rPr>
          <w:rFonts w:ascii="Times New Roman" w:hAnsi="Times New Roman" w:cs="Times New Roman"/>
          <w:i/>
          <w:iCs/>
          <w:color w:val="auto"/>
          <w:szCs w:val="22"/>
        </w:rPr>
        <w:t>trovata</w:t>
      </w:r>
      <w:proofErr w:type="spellEnd"/>
      <w:r w:rsidRPr="00477731">
        <w:rPr>
          <w:rFonts w:ascii="Times New Roman" w:hAnsi="Times New Roman" w:cs="Times New Roman"/>
          <w:i/>
          <w:iCs/>
          <w:color w:val="auto"/>
          <w:szCs w:val="22"/>
        </w:rPr>
        <w:t xml:space="preserve"> sempre a disagio. </w:t>
      </w:r>
      <w:r w:rsidRPr="00477731">
        <w:rPr>
          <w:rFonts w:ascii="Times New Roman" w:hAnsi="Times New Roman" w:cs="Times New Roman"/>
          <w:color w:val="auto"/>
          <w:szCs w:val="22"/>
        </w:rPr>
        <w:tab/>
      </w:r>
    </w:p>
    <w:p w14:paraId="2E6F641E" w14:textId="0E7E9071" w:rsidR="00EE77C9" w:rsidRPr="00477731" w:rsidRDefault="00EE77C9" w:rsidP="00603C38">
      <w:pPr>
        <w:pStyle w:val="Default"/>
        <w:spacing w:line="360" w:lineRule="auto"/>
        <w:ind w:left="720"/>
        <w:rPr>
          <w:rFonts w:ascii="Times New Roman" w:hAnsi="Times New Roman" w:cs="Times New Roman"/>
          <w:color w:val="auto"/>
          <w:szCs w:val="20"/>
        </w:rPr>
      </w:pPr>
      <w:r w:rsidRPr="00477731">
        <w:rPr>
          <w:rFonts w:ascii="Times New Roman" w:hAnsi="Times New Roman" w:cs="Times New Roman"/>
          <w:color w:val="auto"/>
          <w:szCs w:val="22"/>
        </w:rPr>
        <w:t>‘</w:t>
      </w:r>
      <w:r w:rsidRPr="00477731">
        <w:rPr>
          <w:rFonts w:ascii="Times New Roman" w:hAnsi="Times New Roman" w:cs="Times New Roman"/>
          <w:b/>
          <w:color w:val="auto"/>
          <w:szCs w:val="22"/>
        </w:rPr>
        <w:t>French</w:t>
      </w:r>
      <w:r w:rsidRPr="00477731">
        <w:rPr>
          <w:rFonts w:ascii="Times New Roman" w:hAnsi="Times New Roman" w:cs="Times New Roman"/>
          <w:color w:val="auto"/>
          <w:szCs w:val="22"/>
        </w:rPr>
        <w:t>, I have studied at school for three years with a professor that I liked a lot [</w:t>
      </w:r>
      <w:proofErr w:type="gramStart"/>
      <w:r w:rsidRPr="00477731">
        <w:rPr>
          <w:rFonts w:ascii="Times New Roman" w:hAnsi="Times New Roman" w:cs="Times New Roman"/>
          <w:color w:val="auto"/>
          <w:szCs w:val="22"/>
        </w:rPr>
        <w:t>…](</w:t>
      </w:r>
      <w:proofErr w:type="gramEnd"/>
      <w:r w:rsidRPr="00477731">
        <w:rPr>
          <w:rFonts w:ascii="Times New Roman" w:hAnsi="Times New Roman" w:cs="Times New Roman"/>
          <w:color w:val="auto"/>
          <w:szCs w:val="22"/>
        </w:rPr>
        <w:t xml:space="preserve">while) </w:t>
      </w:r>
      <w:r w:rsidRPr="00477731">
        <w:rPr>
          <w:rFonts w:ascii="Times New Roman" w:hAnsi="Times New Roman" w:cs="Times New Roman"/>
          <w:b/>
          <w:bCs/>
          <w:color w:val="auto"/>
          <w:szCs w:val="22"/>
        </w:rPr>
        <w:t xml:space="preserve">with English, </w:t>
      </w:r>
      <w:r w:rsidRPr="00477731">
        <w:rPr>
          <w:rFonts w:ascii="Times New Roman" w:hAnsi="Times New Roman" w:cs="Times New Roman"/>
          <w:bCs/>
          <w:color w:val="auto"/>
          <w:szCs w:val="22"/>
        </w:rPr>
        <w:t>I never felt at ease</w:t>
      </w:r>
      <w:r w:rsidRPr="00477731">
        <w:rPr>
          <w:rFonts w:ascii="Times New Roman" w:hAnsi="Times New Roman" w:cs="Times New Roman"/>
          <w:color w:val="auto"/>
          <w:szCs w:val="22"/>
        </w:rPr>
        <w:t>.’</w:t>
      </w:r>
      <w:r w:rsidRPr="00477731">
        <w:rPr>
          <w:rFonts w:ascii="Times New Roman" w:hAnsi="Times New Roman" w:cs="Times New Roman"/>
          <w:color w:val="auto"/>
          <w:szCs w:val="20"/>
        </w:rPr>
        <w:t xml:space="preserve"> </w:t>
      </w:r>
    </w:p>
    <w:p w14:paraId="3F2F627B" w14:textId="77777777" w:rsidR="00EE77C9" w:rsidRPr="00477731" w:rsidRDefault="00EE77C9" w:rsidP="00603C38">
      <w:pPr>
        <w:pStyle w:val="Default"/>
        <w:spacing w:line="360" w:lineRule="auto"/>
        <w:rPr>
          <w:rFonts w:ascii="Times New Roman" w:hAnsi="Times New Roman" w:cs="Times New Roman"/>
          <w:color w:val="auto"/>
          <w:szCs w:val="20"/>
        </w:rPr>
      </w:pPr>
    </w:p>
    <w:p w14:paraId="22C1089D" w14:textId="77777777" w:rsidR="00EE77C9" w:rsidRPr="00477731" w:rsidRDefault="00EE77C9" w:rsidP="004F2F40">
      <w:pPr>
        <w:pStyle w:val="Default"/>
        <w:spacing w:line="360" w:lineRule="auto"/>
        <w:jc w:val="both"/>
        <w:rPr>
          <w:rFonts w:ascii="Times New Roman" w:hAnsi="Times New Roman" w:cs="Times New Roman"/>
          <w:color w:val="auto"/>
          <w:szCs w:val="20"/>
        </w:rPr>
      </w:pPr>
      <w:r w:rsidRPr="00477731">
        <w:rPr>
          <w:rFonts w:ascii="Times New Roman" w:hAnsi="Times New Roman" w:cs="Times New Roman"/>
          <w:color w:val="auto"/>
          <w:szCs w:val="20"/>
        </w:rPr>
        <w:t xml:space="preserve">Here, the question provides the two alternatives. The answer consists of two sentences dealing with one alternative each. Syntactically, the sentences start with the constituent referring to one alternative, the C-Topic, resumed by a pronominal clitic (as all topics are in Italian; see Bianchi &amp; </w:t>
      </w:r>
      <w:proofErr w:type="spellStart"/>
      <w:r w:rsidRPr="00477731">
        <w:rPr>
          <w:rFonts w:ascii="Times New Roman" w:hAnsi="Times New Roman" w:cs="Times New Roman"/>
          <w:color w:val="auto"/>
          <w:szCs w:val="20"/>
        </w:rPr>
        <w:t>Frascarelli</w:t>
      </w:r>
      <w:proofErr w:type="spellEnd"/>
      <w:r w:rsidRPr="00477731">
        <w:rPr>
          <w:rFonts w:ascii="Times New Roman" w:hAnsi="Times New Roman" w:cs="Times New Roman"/>
          <w:color w:val="auto"/>
          <w:szCs w:val="20"/>
        </w:rPr>
        <w:t xml:space="preserve"> 2010). Phonetically, the C-Topic is marked by a high pitch (</w:t>
      </w:r>
      <w:proofErr w:type="spellStart"/>
      <w:r w:rsidRPr="00477731">
        <w:rPr>
          <w:rFonts w:ascii="Times New Roman" w:hAnsi="Times New Roman" w:cs="Times New Roman"/>
          <w:color w:val="auto"/>
          <w:szCs w:val="20"/>
        </w:rPr>
        <w:t>Frascarelli</w:t>
      </w:r>
      <w:proofErr w:type="spellEnd"/>
      <w:r w:rsidRPr="00477731">
        <w:rPr>
          <w:rFonts w:ascii="Times New Roman" w:hAnsi="Times New Roman" w:cs="Times New Roman"/>
          <w:color w:val="auto"/>
          <w:szCs w:val="20"/>
        </w:rPr>
        <w:t xml:space="preserve"> &amp; </w:t>
      </w:r>
      <w:proofErr w:type="spellStart"/>
      <w:r w:rsidRPr="00477731">
        <w:rPr>
          <w:rFonts w:ascii="Times New Roman" w:hAnsi="Times New Roman" w:cs="Times New Roman"/>
          <w:color w:val="auto"/>
          <w:szCs w:val="20"/>
        </w:rPr>
        <w:t>Hinterhölzl</w:t>
      </w:r>
      <w:proofErr w:type="spellEnd"/>
      <w:r w:rsidRPr="00477731">
        <w:rPr>
          <w:rFonts w:ascii="Times New Roman" w:hAnsi="Times New Roman" w:cs="Times New Roman"/>
          <w:color w:val="auto"/>
          <w:szCs w:val="20"/>
        </w:rPr>
        <w:t xml:space="preserve"> 2007, Bianchi &amp; </w:t>
      </w:r>
      <w:proofErr w:type="spellStart"/>
      <w:r w:rsidRPr="00477731">
        <w:rPr>
          <w:rFonts w:ascii="Times New Roman" w:hAnsi="Times New Roman" w:cs="Times New Roman"/>
          <w:color w:val="auto"/>
          <w:szCs w:val="20"/>
        </w:rPr>
        <w:t>Frascarelli</w:t>
      </w:r>
      <w:proofErr w:type="spellEnd"/>
      <w:r w:rsidRPr="00477731">
        <w:rPr>
          <w:rFonts w:ascii="Times New Roman" w:hAnsi="Times New Roman" w:cs="Times New Roman"/>
          <w:color w:val="auto"/>
          <w:szCs w:val="20"/>
        </w:rPr>
        <w:t xml:space="preserve"> 2010: 56-57). Notably, the C-Topic belongs to a discourse-given set of alternatives; it does not introduce a referent expressing new, non-discourse-given information, as Contrastive Focus does (</w:t>
      </w:r>
      <w:proofErr w:type="spellStart"/>
      <w:r w:rsidRPr="00477731">
        <w:rPr>
          <w:rFonts w:ascii="Times New Roman" w:hAnsi="Times New Roman" w:cs="Times New Roman"/>
          <w:color w:val="auto"/>
          <w:szCs w:val="20"/>
        </w:rPr>
        <w:t>Büring</w:t>
      </w:r>
      <w:proofErr w:type="spellEnd"/>
      <w:r w:rsidRPr="00477731">
        <w:rPr>
          <w:rFonts w:ascii="Times New Roman" w:hAnsi="Times New Roman" w:cs="Times New Roman"/>
          <w:color w:val="auto"/>
          <w:szCs w:val="20"/>
        </w:rPr>
        <w:t xml:space="preserve"> 1997, 1999, 2003; Lambrecht </w:t>
      </w:r>
      <w:r w:rsidRPr="00477731">
        <w:rPr>
          <w:rFonts w:ascii="Times New Roman" w:hAnsi="Times New Roman" w:cs="Times New Roman"/>
          <w:color w:val="auto"/>
          <w:szCs w:val="20"/>
        </w:rPr>
        <w:lastRenderedPageBreak/>
        <w:t>1994; Krifka 2007). The following English dialogue exemplifies Contrastive Topic and Focus (adapted from Lee 2003: 2).</w:t>
      </w:r>
    </w:p>
    <w:p w14:paraId="432383B5" w14:textId="77777777" w:rsidR="00EE77C9" w:rsidRPr="00477731" w:rsidRDefault="00EE77C9" w:rsidP="00270966">
      <w:pPr>
        <w:spacing w:after="0" w:line="360" w:lineRule="auto"/>
        <w:jc w:val="both"/>
        <w:rPr>
          <w:rFonts w:ascii="Times New Roman" w:hAnsi="Times New Roman" w:cs="Times New Roman"/>
          <w:sz w:val="24"/>
        </w:rPr>
      </w:pPr>
    </w:p>
    <w:p w14:paraId="46BD1B66" w14:textId="7470D2B5" w:rsidR="00EE77C9" w:rsidRPr="00477731" w:rsidRDefault="00EE77C9" w:rsidP="00086BBC">
      <w:pPr>
        <w:keepNext/>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(5) A: What do your siblings do?</w:t>
      </w:r>
    </w:p>
    <w:p w14:paraId="5BBBCBCE" w14:textId="77777777" w:rsidR="00EE77C9" w:rsidRPr="00477731" w:rsidRDefault="00EE77C9" w:rsidP="00475DC0">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B:  MY SISTER </w:t>
      </w:r>
      <w:r w:rsidRPr="00477731">
        <w:rPr>
          <w:rFonts w:ascii="Times New Roman" w:hAnsi="Times New Roman" w:cs="Times New Roman"/>
          <w:sz w:val="16"/>
          <w:szCs w:val="14"/>
        </w:rPr>
        <w:t>C-Top</w:t>
      </w:r>
      <w:r w:rsidRPr="00477731">
        <w:rPr>
          <w:rFonts w:ascii="Times New Roman" w:hAnsi="Times New Roman" w:cs="Times New Roman"/>
          <w:sz w:val="24"/>
        </w:rPr>
        <w:t xml:space="preserve"> studies MEDICINE </w:t>
      </w:r>
      <w:proofErr w:type="spellStart"/>
      <w:r w:rsidRPr="00477731">
        <w:rPr>
          <w:rFonts w:ascii="Times New Roman" w:hAnsi="Times New Roman" w:cs="Times New Roman"/>
          <w:sz w:val="16"/>
          <w:szCs w:val="14"/>
        </w:rPr>
        <w:t>Foc</w:t>
      </w:r>
      <w:proofErr w:type="spellEnd"/>
      <w:r w:rsidRPr="00477731">
        <w:rPr>
          <w:rFonts w:ascii="Times New Roman" w:hAnsi="Times New Roman" w:cs="Times New Roman"/>
          <w:sz w:val="24"/>
        </w:rPr>
        <w:t>, and MY BROTHER</w:t>
      </w:r>
      <w:r w:rsidRPr="00477731">
        <w:rPr>
          <w:rFonts w:ascii="Times New Roman" w:hAnsi="Times New Roman" w:cs="Times New Roman"/>
          <w:sz w:val="16"/>
          <w:szCs w:val="14"/>
        </w:rPr>
        <w:t>C-Top</w:t>
      </w:r>
      <w:r w:rsidRPr="00477731">
        <w:rPr>
          <w:rFonts w:ascii="Times New Roman" w:hAnsi="Times New Roman" w:cs="Times New Roman"/>
          <w:sz w:val="24"/>
        </w:rPr>
        <w:t xml:space="preserve"> is working on a</w:t>
      </w:r>
    </w:p>
    <w:p w14:paraId="08A528C1" w14:textId="17D237B6" w:rsidR="00EE77C9" w:rsidRPr="00477731" w:rsidRDefault="00EE77C9" w:rsidP="00475DC0">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FREIGHT SHIP</w:t>
      </w:r>
      <w:r w:rsidRPr="00477731">
        <w:rPr>
          <w:rFonts w:ascii="Times New Roman" w:hAnsi="Times New Roman" w:cs="Times New Roman"/>
          <w:sz w:val="16"/>
          <w:szCs w:val="14"/>
        </w:rPr>
        <w:t xml:space="preserve"> </w:t>
      </w:r>
      <w:proofErr w:type="spellStart"/>
      <w:r w:rsidRPr="00477731">
        <w:rPr>
          <w:rFonts w:ascii="Times New Roman" w:hAnsi="Times New Roman" w:cs="Times New Roman"/>
          <w:sz w:val="16"/>
          <w:szCs w:val="14"/>
        </w:rPr>
        <w:t>Foc</w:t>
      </w:r>
      <w:proofErr w:type="spellEnd"/>
      <w:r w:rsidRPr="00477731">
        <w:rPr>
          <w:rFonts w:ascii="Times New Roman" w:hAnsi="Times New Roman" w:cs="Times New Roman"/>
          <w:sz w:val="24"/>
        </w:rPr>
        <w:t xml:space="preserve">. </w:t>
      </w:r>
    </w:p>
    <w:p w14:paraId="47D461C5" w14:textId="77777777" w:rsidR="00EE77C9" w:rsidRPr="00477731" w:rsidRDefault="00EE77C9" w:rsidP="00270966">
      <w:pPr>
        <w:spacing w:after="0" w:line="360" w:lineRule="auto"/>
        <w:jc w:val="both"/>
        <w:rPr>
          <w:rFonts w:ascii="Times New Roman" w:hAnsi="Times New Roman" w:cs="Times New Roman"/>
          <w:sz w:val="24"/>
        </w:rPr>
      </w:pPr>
    </w:p>
    <w:p w14:paraId="431938AC" w14:textId="51FEE500" w:rsidR="00EE77C9" w:rsidRPr="00477731" w:rsidRDefault="00EE77C9" w:rsidP="00BA04C0">
      <w:pPr>
        <w:spacing w:after="0" w:line="360" w:lineRule="auto"/>
        <w:jc w:val="both"/>
        <w:rPr>
          <w:rFonts w:ascii="Times New Roman" w:hAnsi="Times New Roman" w:cs="Times New Roman"/>
          <w:sz w:val="28"/>
          <w:szCs w:val="24"/>
        </w:rPr>
      </w:pPr>
      <w:r w:rsidRPr="00477731">
        <w:rPr>
          <w:rFonts w:ascii="Times New Roman" w:hAnsi="Times New Roman" w:cs="Times New Roman"/>
          <w:sz w:val="24"/>
        </w:rPr>
        <w:t>The question in (5) raises an inquiry about a discourse-given entity, ‘</w:t>
      </w:r>
      <w:r w:rsidRPr="00477731">
        <w:rPr>
          <w:rFonts w:ascii="Times New Roman" w:hAnsi="Times New Roman" w:cs="Times New Roman"/>
          <w:iCs/>
          <w:sz w:val="24"/>
        </w:rPr>
        <w:t>your siblings’</w:t>
      </w:r>
      <w:r w:rsidRPr="00477731">
        <w:rPr>
          <w:rFonts w:ascii="Times New Roman" w:hAnsi="Times New Roman" w:cs="Times New Roman"/>
          <w:sz w:val="24"/>
        </w:rPr>
        <w:t xml:space="preserve">. The answer identifies two contrasted referents, ‘my sister’ and ‘my brother’, as a possibly complete answer to the question. The example shows that the set of alternatives need not have been explicitly mentioned in the preceding discourse, although they might have been. The question presupposes the existence of a group of siblings, not specifically a sister and a brother; this is sufficient to license expression of two Contrastive Topics, marked by ‘contrastive stress’ (or more accurately, high pitch). Notice that the constituents </w:t>
      </w:r>
      <w:r w:rsidRPr="00477731">
        <w:rPr>
          <w:rFonts w:ascii="Times New Roman" w:hAnsi="Times New Roman" w:cs="Times New Roman"/>
          <w:i/>
          <w:iCs/>
          <w:sz w:val="24"/>
        </w:rPr>
        <w:t>medicine</w:t>
      </w:r>
      <w:r w:rsidRPr="00477731">
        <w:rPr>
          <w:rFonts w:ascii="Times New Roman" w:hAnsi="Times New Roman" w:cs="Times New Roman"/>
          <w:sz w:val="24"/>
        </w:rPr>
        <w:t xml:space="preserve"> and </w:t>
      </w:r>
      <w:r w:rsidRPr="00477731">
        <w:rPr>
          <w:rFonts w:ascii="Times New Roman" w:hAnsi="Times New Roman" w:cs="Times New Roman"/>
          <w:i/>
          <w:iCs/>
          <w:sz w:val="24"/>
        </w:rPr>
        <w:t>freight ship</w:t>
      </w:r>
      <w:r w:rsidRPr="00477731">
        <w:rPr>
          <w:rFonts w:ascii="Times New Roman" w:hAnsi="Times New Roman" w:cs="Times New Roman"/>
          <w:sz w:val="24"/>
        </w:rPr>
        <w:t xml:space="preserve"> are also contrastively stressed, but refer to non-discourse-given entities, that is, they express Contrastive Focus (</w:t>
      </w:r>
      <w:proofErr w:type="spellStart"/>
      <w:r w:rsidRPr="00477731">
        <w:rPr>
          <w:rFonts w:ascii="Times New Roman" w:hAnsi="Times New Roman" w:cs="Times New Roman"/>
          <w:sz w:val="24"/>
        </w:rPr>
        <w:t>Büring</w:t>
      </w:r>
      <w:proofErr w:type="spellEnd"/>
      <w:r w:rsidRPr="00477731">
        <w:rPr>
          <w:rFonts w:ascii="Times New Roman" w:hAnsi="Times New Roman" w:cs="Times New Roman"/>
          <w:sz w:val="24"/>
        </w:rPr>
        <w:t xml:space="preserve"> 1997, 1999, 2003; Lambrecht 1994; Krifka 2007).</w:t>
      </w:r>
      <w:r w:rsidRPr="00477731">
        <w:rPr>
          <w:rFonts w:ascii="Times New Roman" w:hAnsi="Times New Roman" w:cs="Times New Roman"/>
          <w:sz w:val="28"/>
          <w:szCs w:val="24"/>
        </w:rPr>
        <w:t xml:space="preserve"> </w:t>
      </w:r>
    </w:p>
    <w:p w14:paraId="3AA40871" w14:textId="0789850C" w:rsidR="00EE77C9" w:rsidRPr="00477731" w:rsidRDefault="00EE77C9" w:rsidP="00BA04C0">
      <w:pPr>
        <w:spacing w:after="0" w:line="360" w:lineRule="auto"/>
        <w:jc w:val="both"/>
        <w:rPr>
          <w:rFonts w:ascii="Times New Roman" w:hAnsi="Times New Roman" w:cs="Times New Roman"/>
          <w:sz w:val="24"/>
        </w:rPr>
      </w:pPr>
    </w:p>
    <w:p w14:paraId="720567C7" w14:textId="5C39D2E7" w:rsidR="00EE77C9" w:rsidRPr="00477731" w:rsidRDefault="00EE77C9" w:rsidP="00D65AF8">
      <w:pPr>
        <w:spacing w:after="0" w:line="360" w:lineRule="auto"/>
        <w:jc w:val="both"/>
        <w:rPr>
          <w:rFonts w:ascii="Times New Roman" w:hAnsi="Times New Roman" w:cs="Times New Roman"/>
          <w:bCs/>
          <w:i/>
          <w:iCs/>
          <w:sz w:val="24"/>
        </w:rPr>
      </w:pPr>
      <w:r w:rsidRPr="00477731">
        <w:rPr>
          <w:rFonts w:ascii="Times New Roman" w:hAnsi="Times New Roman" w:cs="Times New Roman"/>
          <w:bCs/>
          <w:i/>
          <w:iCs/>
          <w:sz w:val="24"/>
        </w:rPr>
        <w:t>2.4 The Familiar</w:t>
      </w:r>
      <w:r w:rsidRPr="00477731">
        <w:rPr>
          <w:rFonts w:ascii="Times New Roman" w:hAnsi="Times New Roman" w:cs="Times New Roman"/>
          <w:i/>
          <w:iCs/>
          <w:sz w:val="24"/>
        </w:rPr>
        <w:t xml:space="preserve"> </w:t>
      </w:r>
      <w:r w:rsidRPr="00477731">
        <w:rPr>
          <w:rFonts w:ascii="Times New Roman" w:hAnsi="Times New Roman" w:cs="Times New Roman"/>
          <w:bCs/>
          <w:i/>
          <w:iCs/>
          <w:sz w:val="24"/>
        </w:rPr>
        <w:t>Topic</w:t>
      </w:r>
    </w:p>
    <w:p w14:paraId="049C4887" w14:textId="61ABA74B" w:rsidR="00EE77C9" w:rsidRPr="00477731" w:rsidRDefault="00EE77C9" w:rsidP="00D17846">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Familiar Topic (henceforth, F-Topic) is a syntactic category referring to an entity which is contextually given and discourse-linked in the ongoing conversation. It resumes background information and maintains Topic continuity of the background (Reinhart 1981,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Hinterhölzl</w:t>
      </w:r>
      <w:proofErr w:type="spellEnd"/>
      <w:r w:rsidRPr="00477731">
        <w:rPr>
          <w:rFonts w:ascii="Times New Roman" w:hAnsi="Times New Roman" w:cs="Times New Roman"/>
          <w:sz w:val="24"/>
        </w:rPr>
        <w:t xml:space="preserve"> 2007, Bianchi and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2010). As illustration, consider the following contribution to a dialogue, from </w:t>
      </w:r>
      <w:bookmarkStart w:id="7" w:name="_Hlk23374614"/>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Hinterhölzl</w:t>
      </w:r>
      <w:proofErr w:type="spellEnd"/>
      <w:r w:rsidRPr="00477731">
        <w:rPr>
          <w:rFonts w:ascii="Times New Roman" w:hAnsi="Times New Roman" w:cs="Times New Roman"/>
          <w:sz w:val="24"/>
        </w:rPr>
        <w:t xml:space="preserve"> (2007).</w:t>
      </w:r>
      <w:bookmarkEnd w:id="7"/>
    </w:p>
    <w:p w14:paraId="12E5AB5E" w14:textId="77777777" w:rsidR="00EE77C9" w:rsidRPr="00477731" w:rsidRDefault="00EE77C9" w:rsidP="00D17846">
      <w:pPr>
        <w:spacing w:after="0" w:line="360" w:lineRule="auto"/>
        <w:jc w:val="both"/>
        <w:rPr>
          <w:rFonts w:ascii="Times New Roman" w:hAnsi="Times New Roman" w:cs="Times New Roman"/>
          <w:sz w:val="24"/>
        </w:rPr>
      </w:pPr>
    </w:p>
    <w:p w14:paraId="5584DF28" w14:textId="2E8839F3" w:rsidR="00EE77C9" w:rsidRPr="00477731" w:rsidRDefault="00EE77C9" w:rsidP="00270966">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(6) </w:t>
      </w:r>
      <w:r w:rsidRPr="00477731">
        <w:rPr>
          <w:rFonts w:ascii="Times New Roman" w:hAnsi="Times New Roman" w:cs="Times New Roman"/>
          <w:i/>
          <w:sz w:val="24"/>
        </w:rPr>
        <w:t xml:space="preserve">il </w:t>
      </w:r>
      <w:proofErr w:type="spellStart"/>
      <w:r w:rsidRPr="00477731">
        <w:rPr>
          <w:rFonts w:ascii="Times New Roman" w:hAnsi="Times New Roman" w:cs="Times New Roman"/>
          <w:i/>
          <w:sz w:val="24"/>
        </w:rPr>
        <w:t>problema</w:t>
      </w:r>
      <w:proofErr w:type="spellEnd"/>
      <w:r w:rsidRPr="00477731">
        <w:rPr>
          <w:rFonts w:ascii="Times New Roman" w:hAnsi="Times New Roman" w:cs="Times New Roman"/>
          <w:i/>
          <w:sz w:val="24"/>
        </w:rPr>
        <w:t xml:space="preserve"> secondo me di </w:t>
      </w:r>
      <w:proofErr w:type="spellStart"/>
      <w:r w:rsidRPr="00477731">
        <w:rPr>
          <w:rFonts w:ascii="Times New Roman" w:hAnsi="Times New Roman" w:cs="Times New Roman"/>
          <w:i/>
          <w:sz w:val="24"/>
        </w:rPr>
        <w:t>questo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autoapprendimento</w:t>
      </w:r>
      <w:proofErr w:type="spellEnd"/>
      <w:r w:rsidRPr="00477731">
        <w:rPr>
          <w:rFonts w:ascii="Times New Roman" w:hAnsi="Times New Roman" w:cs="Times New Roman"/>
          <w:i/>
          <w:sz w:val="24"/>
        </w:rPr>
        <w:t xml:space="preserve"> è </w:t>
      </w:r>
      <w:proofErr w:type="spellStart"/>
      <w:r w:rsidRPr="00477731">
        <w:rPr>
          <w:rFonts w:ascii="Times New Roman" w:hAnsi="Times New Roman" w:cs="Times New Roman"/>
          <w:i/>
          <w:sz w:val="24"/>
        </w:rPr>
        <w:t>stato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affrontare</w:t>
      </w:r>
      <w:proofErr w:type="spellEnd"/>
      <w:r w:rsidRPr="00477731">
        <w:rPr>
          <w:rFonts w:ascii="Times New Roman" w:hAnsi="Times New Roman" w:cs="Times New Roman"/>
          <w:i/>
          <w:sz w:val="24"/>
        </w:rPr>
        <w:t xml:space="preserve"> la </w:t>
      </w:r>
      <w:proofErr w:type="spellStart"/>
      <w:r w:rsidRPr="00477731">
        <w:rPr>
          <w:rFonts w:ascii="Times New Roman" w:hAnsi="Times New Roman" w:cs="Times New Roman"/>
          <w:i/>
          <w:sz w:val="24"/>
        </w:rPr>
        <w:t>grammatica</w:t>
      </w:r>
      <w:proofErr w:type="spellEnd"/>
      <w:r w:rsidRPr="00477731">
        <w:rPr>
          <w:rFonts w:ascii="Times New Roman" w:hAnsi="Times New Roman" w:cs="Times New Roman"/>
          <w:i/>
          <w:sz w:val="24"/>
        </w:rPr>
        <w:t xml:space="preserve"> proprio no </w:t>
      </w:r>
      <w:proofErr w:type="spellStart"/>
      <w:r w:rsidRPr="00477731">
        <w:rPr>
          <w:rFonts w:ascii="Times New Roman" w:hAnsi="Times New Roman" w:cs="Times New Roman"/>
          <w:i/>
          <w:sz w:val="24"/>
        </w:rPr>
        <w:t>quindi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lì</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ti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trovi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davanti</w:t>
      </w:r>
      <w:proofErr w:type="spellEnd"/>
      <w:r w:rsidRPr="00477731">
        <w:rPr>
          <w:rFonts w:ascii="Times New Roman" w:hAnsi="Times New Roman" w:cs="Times New Roman"/>
          <w:i/>
          <w:sz w:val="24"/>
        </w:rPr>
        <w:t xml:space="preserve"> ad </w:t>
      </w:r>
      <w:proofErr w:type="spellStart"/>
      <w:r w:rsidRPr="00477731">
        <w:rPr>
          <w:rFonts w:ascii="Times New Roman" w:hAnsi="Times New Roman" w:cs="Times New Roman"/>
          <w:i/>
          <w:sz w:val="24"/>
        </w:rPr>
        <w:t>argomenti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nuovi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nei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quali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avresti</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bisogno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appunto</w:t>
      </w:r>
      <w:proofErr w:type="spellEnd"/>
      <w:r w:rsidRPr="00477731">
        <w:rPr>
          <w:rFonts w:ascii="Times New Roman" w:hAnsi="Times New Roman" w:cs="Times New Roman"/>
          <w:i/>
          <w:sz w:val="24"/>
        </w:rPr>
        <w:t xml:space="preserve"> di </w:t>
      </w:r>
      <w:proofErr w:type="spellStart"/>
      <w:r w:rsidRPr="00477731">
        <w:rPr>
          <w:rFonts w:ascii="Times New Roman" w:hAnsi="Times New Roman" w:cs="Times New Roman"/>
          <w:i/>
          <w:sz w:val="24"/>
        </w:rPr>
        <w:t>qualcuno</w:t>
      </w:r>
      <w:proofErr w:type="spellEnd"/>
      <w:r w:rsidRPr="00477731">
        <w:rPr>
          <w:rFonts w:ascii="Times New Roman" w:hAnsi="Times New Roman" w:cs="Times New Roman"/>
          <w:i/>
          <w:sz w:val="24"/>
        </w:rPr>
        <w:t xml:space="preserve"> […]  </w:t>
      </w:r>
      <w:proofErr w:type="spellStart"/>
      <w:r w:rsidRPr="00477731">
        <w:rPr>
          <w:rFonts w:ascii="Times New Roman" w:hAnsi="Times New Roman" w:cs="Times New Roman"/>
          <w:i/>
          <w:sz w:val="24"/>
        </w:rPr>
        <w:t>invece</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u w:val="single"/>
        </w:rPr>
        <w:t>l’autoapprendimento</w:t>
      </w:r>
      <w:proofErr w:type="spellEnd"/>
      <w:r w:rsidRPr="00477731">
        <w:rPr>
          <w:rFonts w:ascii="Times New Roman" w:hAnsi="Times New Roman" w:cs="Times New Roman"/>
          <w:i/>
          <w:sz w:val="24"/>
          <w:u w:val="single"/>
        </w:rPr>
        <w:t xml:space="preserve"> </w:t>
      </w:r>
      <w:proofErr w:type="spellStart"/>
      <w:r w:rsidRPr="00477731">
        <w:rPr>
          <w:rFonts w:ascii="Times New Roman" w:hAnsi="Times New Roman" w:cs="Times New Roman"/>
          <w:i/>
          <w:sz w:val="24"/>
          <w:u w:val="single"/>
        </w:rPr>
        <w:t>questo</w:t>
      </w:r>
      <w:proofErr w:type="spellEnd"/>
      <w:r w:rsidRPr="00477731">
        <w:rPr>
          <w:rFonts w:ascii="Times New Roman" w:hAnsi="Times New Roman" w:cs="Times New Roman"/>
          <w:i/>
          <w:sz w:val="24"/>
          <w:u w:val="single"/>
        </w:rPr>
        <w:t xml:space="preserve"> non- non me </w:t>
      </w:r>
      <w:proofErr w:type="spellStart"/>
      <w:r w:rsidRPr="00477731">
        <w:rPr>
          <w:rFonts w:ascii="Times New Roman" w:hAnsi="Times New Roman" w:cs="Times New Roman"/>
          <w:i/>
          <w:sz w:val="24"/>
          <w:u w:val="single"/>
        </w:rPr>
        <w:t>l’ha</w:t>
      </w:r>
      <w:proofErr w:type="spellEnd"/>
      <w:r w:rsidRPr="00477731">
        <w:rPr>
          <w:rFonts w:ascii="Times New Roman" w:hAnsi="Times New Roman" w:cs="Times New Roman"/>
          <w:i/>
          <w:sz w:val="24"/>
          <w:u w:val="single"/>
        </w:rPr>
        <w:t xml:space="preserve"> </w:t>
      </w:r>
      <w:proofErr w:type="spellStart"/>
      <w:r w:rsidRPr="00477731">
        <w:rPr>
          <w:rFonts w:ascii="Times New Roman" w:hAnsi="Times New Roman" w:cs="Times New Roman"/>
          <w:i/>
          <w:sz w:val="24"/>
          <w:u w:val="single"/>
        </w:rPr>
        <w:t>dato</w:t>
      </w:r>
      <w:proofErr w:type="spellEnd"/>
      <w:r w:rsidRPr="00477731">
        <w:rPr>
          <w:rFonts w:ascii="Times New Roman" w:hAnsi="Times New Roman" w:cs="Times New Roman"/>
          <w:i/>
          <w:sz w:val="24"/>
        </w:rPr>
        <w:t xml:space="preserve"> </w:t>
      </w:r>
      <w:proofErr w:type="spellStart"/>
      <w:r w:rsidRPr="00477731">
        <w:rPr>
          <w:rFonts w:ascii="Times New Roman" w:hAnsi="Times New Roman" w:cs="Times New Roman"/>
          <w:i/>
          <w:sz w:val="24"/>
        </w:rPr>
        <w:t>ecco</w:t>
      </w:r>
      <w:proofErr w:type="spellEnd"/>
      <w:r w:rsidRPr="00477731">
        <w:rPr>
          <w:rFonts w:ascii="Times New Roman" w:hAnsi="Times New Roman" w:cs="Times New Roman"/>
          <w:i/>
          <w:sz w:val="24"/>
        </w:rPr>
        <w:t>.</w:t>
      </w:r>
      <w:r w:rsidRPr="00477731">
        <w:rPr>
          <w:rFonts w:ascii="Times New Roman" w:hAnsi="Times New Roman" w:cs="Times New Roman"/>
          <w:sz w:val="24"/>
        </w:rPr>
        <w:tab/>
      </w:r>
      <w:r w:rsidRPr="00477731">
        <w:rPr>
          <w:rFonts w:ascii="Times New Roman" w:hAnsi="Times New Roman" w:cs="Times New Roman"/>
          <w:sz w:val="24"/>
        </w:rPr>
        <w:tab/>
      </w:r>
    </w:p>
    <w:p w14:paraId="5325521C" w14:textId="77777777" w:rsidR="00EE77C9" w:rsidRPr="00477731" w:rsidRDefault="00EE77C9" w:rsidP="00270966">
      <w:pPr>
        <w:spacing w:after="0" w:line="360" w:lineRule="auto"/>
        <w:jc w:val="both"/>
        <w:rPr>
          <w:rFonts w:ascii="Times New Roman" w:hAnsi="Times New Roman" w:cs="Times New Roman"/>
          <w:sz w:val="24"/>
        </w:rPr>
      </w:pPr>
      <w:r w:rsidRPr="00477731">
        <w:rPr>
          <w:rFonts w:ascii="Times New Roman" w:hAnsi="Times New Roman" w:cs="Times New Roman"/>
          <w:sz w:val="24"/>
        </w:rPr>
        <w:t>‘In my opinion, the problem of this self-learning course was the grammar part- you deal with new topics for which you would exactly need someone […] on the contrary, self-learning could not give it to me, that’s it.’</w:t>
      </w:r>
    </w:p>
    <w:p w14:paraId="5B08452B" w14:textId="59CBCDB1" w:rsidR="00EE77C9" w:rsidRPr="00477731" w:rsidRDefault="00EE77C9" w:rsidP="00270966">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w:t>
      </w:r>
    </w:p>
    <w:p w14:paraId="176DD4F4" w14:textId="5A101CD1" w:rsidR="00EE77C9" w:rsidRPr="00477731" w:rsidRDefault="00EE77C9" w:rsidP="00475DC0">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The relevant part of (6) is shown in (7), with glosses.</w:t>
      </w:r>
    </w:p>
    <w:p w14:paraId="372E6541" w14:textId="77777777" w:rsidR="00EE77C9" w:rsidRPr="00477731" w:rsidRDefault="00EE77C9" w:rsidP="00475DC0">
      <w:pPr>
        <w:spacing w:after="0" w:line="360" w:lineRule="auto"/>
        <w:ind w:firstLine="720"/>
        <w:jc w:val="both"/>
        <w:rPr>
          <w:rFonts w:ascii="Times New Roman" w:hAnsi="Times New Roman" w:cs="Times New Roman"/>
          <w:sz w:val="24"/>
        </w:rPr>
      </w:pPr>
    </w:p>
    <w:p w14:paraId="6B8F4138" w14:textId="7AD083F6" w:rsidR="00EE77C9" w:rsidRPr="00477731" w:rsidRDefault="00EE77C9" w:rsidP="00EE77C9">
      <w:pPr>
        <w:keepNext/>
        <w:spacing w:after="0" w:line="360" w:lineRule="auto"/>
        <w:jc w:val="both"/>
        <w:rPr>
          <w:rFonts w:ascii="Times New Roman" w:hAnsi="Times New Roman" w:cs="Times New Roman"/>
          <w:sz w:val="24"/>
        </w:rPr>
      </w:pPr>
      <w:r w:rsidRPr="00477731">
        <w:rPr>
          <w:rFonts w:ascii="Times New Roman" w:hAnsi="Times New Roman" w:cs="Times New Roman"/>
          <w:sz w:val="24"/>
        </w:rPr>
        <w:lastRenderedPageBreak/>
        <w:t xml:space="preserve">(7)  </w:t>
      </w:r>
      <w:proofErr w:type="spellStart"/>
      <w:r w:rsidRPr="00477731">
        <w:rPr>
          <w:rFonts w:ascii="Times New Roman" w:hAnsi="Times New Roman" w:cs="Times New Roman"/>
          <w:sz w:val="24"/>
        </w:rPr>
        <w:t>l’autoapprendimento</w:t>
      </w:r>
      <w:proofErr w:type="spellEnd"/>
      <w:r w:rsidRPr="00477731">
        <w:rPr>
          <w:rFonts w:ascii="Times New Roman" w:hAnsi="Times New Roman" w:cs="Times New Roman"/>
          <w:sz w:val="24"/>
        </w:rPr>
        <w:t xml:space="preserve">     </w:t>
      </w:r>
      <w:proofErr w:type="spellStart"/>
      <w:r w:rsidRPr="00477731">
        <w:rPr>
          <w:rFonts w:ascii="Times New Roman" w:hAnsi="Times New Roman" w:cs="Times New Roman"/>
          <w:sz w:val="24"/>
        </w:rPr>
        <w:t>questo</w:t>
      </w:r>
      <w:proofErr w:type="spellEnd"/>
      <w:r w:rsidRPr="00477731">
        <w:rPr>
          <w:rFonts w:ascii="Times New Roman" w:hAnsi="Times New Roman" w:cs="Times New Roman"/>
          <w:sz w:val="24"/>
        </w:rPr>
        <w:t xml:space="preserve">     non     me        l’          ha             </w:t>
      </w:r>
      <w:proofErr w:type="spellStart"/>
      <w:r w:rsidRPr="00477731">
        <w:rPr>
          <w:rFonts w:ascii="Times New Roman" w:hAnsi="Times New Roman" w:cs="Times New Roman"/>
          <w:sz w:val="24"/>
        </w:rPr>
        <w:t>dato</w:t>
      </w:r>
      <w:proofErr w:type="spellEnd"/>
      <w:r w:rsidRPr="00477731">
        <w:rPr>
          <w:rFonts w:ascii="Times New Roman" w:hAnsi="Times New Roman" w:cs="Times New Roman"/>
          <w:sz w:val="24"/>
        </w:rPr>
        <w:tab/>
        <w:t xml:space="preserve"> </w:t>
      </w:r>
      <w:proofErr w:type="gramStart"/>
      <w:r w:rsidRPr="00477731">
        <w:rPr>
          <w:rFonts w:ascii="Times New Roman" w:hAnsi="Times New Roman" w:cs="Times New Roman"/>
          <w:sz w:val="24"/>
        </w:rPr>
        <w:t xml:space="preserve">   (</w:t>
      </w:r>
      <w:proofErr w:type="gramEnd"/>
      <w:r w:rsidRPr="00477731">
        <w:rPr>
          <w:rFonts w:ascii="Times New Roman" w:hAnsi="Times New Roman" w:cs="Times New Roman"/>
          <w:sz w:val="24"/>
        </w:rPr>
        <w:t xml:space="preserve">Italian)               </w:t>
      </w:r>
    </w:p>
    <w:p w14:paraId="09A4015A" w14:textId="389AD808" w:rsidR="00EE77C9" w:rsidRPr="00477731" w:rsidRDefault="00EE77C9" w:rsidP="00020DDE">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self-learning                   this         not      to-me    it.CL    have.3</w:t>
      </w:r>
      <w:proofErr w:type="gramStart"/>
      <w:r w:rsidRPr="00477731">
        <w:rPr>
          <w:rFonts w:ascii="Times New Roman" w:hAnsi="Times New Roman" w:cs="Times New Roman"/>
          <w:sz w:val="24"/>
        </w:rPr>
        <w:t xml:space="preserve">SG  </w:t>
      </w:r>
      <w:proofErr w:type="spellStart"/>
      <w:r w:rsidRPr="00477731">
        <w:rPr>
          <w:rFonts w:ascii="Times New Roman" w:hAnsi="Times New Roman" w:cs="Times New Roman"/>
          <w:sz w:val="24"/>
        </w:rPr>
        <w:t>give</w:t>
      </w:r>
      <w:proofErr w:type="gramEnd"/>
      <w:r w:rsidRPr="00477731">
        <w:rPr>
          <w:rFonts w:ascii="Times New Roman" w:hAnsi="Times New Roman" w:cs="Times New Roman"/>
          <w:sz w:val="24"/>
        </w:rPr>
        <w:t>.PTCP</w:t>
      </w:r>
      <w:proofErr w:type="spellEnd"/>
      <w:r w:rsidRPr="00477731">
        <w:rPr>
          <w:rFonts w:ascii="Times New Roman" w:hAnsi="Times New Roman" w:cs="Times New Roman"/>
          <w:sz w:val="24"/>
        </w:rPr>
        <w:t xml:space="preserve">      </w:t>
      </w:r>
    </w:p>
    <w:p w14:paraId="73D48EE4" w14:textId="77777777" w:rsidR="00EE77C9" w:rsidRPr="00477731" w:rsidRDefault="00EE77C9" w:rsidP="00270966">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‘Self-learning did not give this to me.’</w:t>
      </w:r>
    </w:p>
    <w:p w14:paraId="3C7ABFAF" w14:textId="77777777" w:rsidR="00EE77C9" w:rsidRPr="00477731" w:rsidRDefault="00EE77C9" w:rsidP="00270966">
      <w:pPr>
        <w:spacing w:after="0" w:line="360" w:lineRule="auto"/>
        <w:jc w:val="both"/>
        <w:rPr>
          <w:rFonts w:ascii="Times New Roman" w:hAnsi="Times New Roman" w:cs="Times New Roman"/>
          <w:sz w:val="24"/>
        </w:rPr>
      </w:pPr>
    </w:p>
    <w:p w14:paraId="1092A51E" w14:textId="35F76AF3" w:rsidR="00EE77C9" w:rsidRPr="00477731" w:rsidRDefault="00EE77C9" w:rsidP="00E96BB5">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The subject Topic </w:t>
      </w:r>
      <w:proofErr w:type="spellStart"/>
      <w:r w:rsidRPr="00477731">
        <w:rPr>
          <w:rFonts w:ascii="Times New Roman" w:hAnsi="Times New Roman" w:cs="Times New Roman"/>
          <w:bCs/>
          <w:i/>
          <w:iCs/>
          <w:sz w:val="24"/>
        </w:rPr>
        <w:t>l’autoapprendimento</w:t>
      </w:r>
      <w:proofErr w:type="spellEnd"/>
      <w:r w:rsidRPr="00477731">
        <w:rPr>
          <w:rFonts w:ascii="Times New Roman" w:hAnsi="Times New Roman" w:cs="Times New Roman"/>
          <w:sz w:val="24"/>
        </w:rPr>
        <w:t xml:space="preserve"> ‘self-learning’ and the direct object Topic </w:t>
      </w:r>
      <w:proofErr w:type="spellStart"/>
      <w:r w:rsidRPr="00477731">
        <w:rPr>
          <w:rFonts w:ascii="Times New Roman" w:hAnsi="Times New Roman" w:cs="Times New Roman"/>
          <w:bCs/>
          <w:i/>
          <w:sz w:val="24"/>
        </w:rPr>
        <w:t>questo</w:t>
      </w:r>
      <w:proofErr w:type="spellEnd"/>
      <w:r w:rsidRPr="00477731">
        <w:rPr>
          <w:rFonts w:ascii="Times New Roman" w:hAnsi="Times New Roman" w:cs="Times New Roman"/>
          <w:sz w:val="24"/>
        </w:rPr>
        <w:t xml:space="preserve"> are both familiar to the conversation interlocutors. Being F-topics, they simply refer to the existing common ground content with a retrieval function that is simply being the Topic throughout the conversation. The syntactic and phonological expression is that both constituents are fronted, pronounced with low, </w:t>
      </w:r>
      <w:proofErr w:type="gramStart"/>
      <w:r w:rsidRPr="00477731">
        <w:rPr>
          <w:rFonts w:ascii="Times New Roman" w:hAnsi="Times New Roman" w:cs="Times New Roman"/>
          <w:sz w:val="24"/>
        </w:rPr>
        <w:t>more or less flat</w:t>
      </w:r>
      <w:proofErr w:type="gramEnd"/>
      <w:r w:rsidRPr="00477731">
        <w:rPr>
          <w:rFonts w:ascii="Times New Roman" w:hAnsi="Times New Roman" w:cs="Times New Roman"/>
          <w:sz w:val="24"/>
        </w:rPr>
        <w:t xml:space="preserve"> intonation (Bianchi &amp;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2010: 59).</w:t>
      </w:r>
    </w:p>
    <w:p w14:paraId="08B38E8A" w14:textId="4E48F2D4" w:rsidR="00EE77C9" w:rsidRPr="00477731" w:rsidRDefault="00EE77C9" w:rsidP="006E1D4A">
      <w:pPr>
        <w:spacing w:after="0" w:line="360" w:lineRule="auto"/>
        <w:jc w:val="both"/>
        <w:rPr>
          <w:rFonts w:ascii="Times New Roman" w:hAnsi="Times New Roman" w:cs="Times New Roman"/>
          <w:sz w:val="24"/>
        </w:rPr>
      </w:pPr>
      <w:r w:rsidRPr="00477731">
        <w:rPr>
          <w:rFonts w:ascii="Times New Roman" w:hAnsi="Times New Roman" w:cs="Times New Roman"/>
          <w:sz w:val="24"/>
        </w:rPr>
        <w:tab/>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Hinterhölzl</w:t>
      </w:r>
      <w:proofErr w:type="spellEnd"/>
      <w:r w:rsidRPr="00477731">
        <w:rPr>
          <w:rFonts w:ascii="Times New Roman" w:hAnsi="Times New Roman" w:cs="Times New Roman"/>
          <w:sz w:val="24"/>
        </w:rPr>
        <w:t xml:space="preserve"> (2007: 88-89) then proceed to show that the three types of </w:t>
      </w:r>
      <w:proofErr w:type="gramStart"/>
      <w:r w:rsidRPr="00477731">
        <w:rPr>
          <w:rFonts w:ascii="Times New Roman" w:hAnsi="Times New Roman" w:cs="Times New Roman"/>
          <w:sz w:val="24"/>
        </w:rPr>
        <w:t>topic</w:t>
      </w:r>
      <w:proofErr w:type="gramEnd"/>
      <w:r w:rsidRPr="00477731">
        <w:rPr>
          <w:rFonts w:ascii="Times New Roman" w:hAnsi="Times New Roman" w:cs="Times New Roman"/>
          <w:sz w:val="24"/>
        </w:rPr>
        <w:t xml:space="preserve"> can co-occur in the C-domain of a sentence, which they exemplify by a sentence drawn from the same corpus of spoken Italian.</w:t>
      </w:r>
    </w:p>
    <w:p w14:paraId="51810ECC" w14:textId="77777777" w:rsidR="00EE77C9" w:rsidRPr="00477731" w:rsidRDefault="00EE77C9" w:rsidP="006E1D4A">
      <w:pPr>
        <w:spacing w:after="0" w:line="360" w:lineRule="auto"/>
        <w:jc w:val="both"/>
        <w:rPr>
          <w:rFonts w:ascii="Times New Roman" w:hAnsi="Times New Roman" w:cs="Times New Roman"/>
          <w:sz w:val="24"/>
        </w:rPr>
      </w:pPr>
    </w:p>
    <w:p w14:paraId="23680DB2" w14:textId="22F35F6B" w:rsidR="00EE77C9" w:rsidRPr="00477731" w:rsidRDefault="00EE77C9" w:rsidP="006E1D4A">
      <w:pPr>
        <w:spacing w:after="0" w:line="360" w:lineRule="auto"/>
        <w:rPr>
          <w:rFonts w:ascii="Times New Roman" w:hAnsi="Times New Roman" w:cs="Times New Roman"/>
          <w:sz w:val="24"/>
        </w:rPr>
      </w:pPr>
      <w:r w:rsidRPr="00477731">
        <w:rPr>
          <w:rFonts w:ascii="Times New Roman" w:hAnsi="Times New Roman" w:cs="Times New Roman"/>
          <w:sz w:val="24"/>
        </w:rPr>
        <w:t xml:space="preserve">(8)   </w:t>
      </w:r>
      <w:proofErr w:type="spellStart"/>
      <w:proofErr w:type="gramStart"/>
      <w:r w:rsidRPr="00477731">
        <w:rPr>
          <w:rFonts w:ascii="Times New Roman" w:hAnsi="Times New Roman" w:cs="Times New Roman"/>
          <w:b/>
          <w:bCs/>
          <w:sz w:val="24"/>
        </w:rPr>
        <w:t>Questo</w:t>
      </w:r>
      <w:proofErr w:type="spellEnd"/>
      <w:r w:rsidRPr="00477731">
        <w:rPr>
          <w:rFonts w:ascii="Times New Roman" w:hAnsi="Times New Roman" w:cs="Times New Roman"/>
          <w:sz w:val="24"/>
        </w:rPr>
        <w:t xml:space="preserve">,   </w:t>
      </w:r>
      <w:proofErr w:type="gramEnd"/>
      <w:r w:rsidRPr="00477731">
        <w:rPr>
          <w:rFonts w:ascii="Times New Roman" w:hAnsi="Times New Roman" w:cs="Times New Roman"/>
          <w:sz w:val="24"/>
        </w:rPr>
        <w:t xml:space="preserve">  </w:t>
      </w:r>
      <w:r w:rsidRPr="00477731">
        <w:rPr>
          <w:rFonts w:ascii="Times New Roman" w:hAnsi="Times New Roman" w:cs="Times New Roman"/>
          <w:b/>
          <w:bCs/>
          <w:sz w:val="24"/>
        </w:rPr>
        <w:t>io</w:t>
      </w:r>
      <w:r w:rsidRPr="00477731">
        <w:rPr>
          <w:rFonts w:ascii="Times New Roman" w:hAnsi="Times New Roman" w:cs="Times New Roman"/>
          <w:sz w:val="24"/>
        </w:rPr>
        <w:t xml:space="preserve">       </w:t>
      </w:r>
      <w:r w:rsidRPr="00477731">
        <w:rPr>
          <w:rFonts w:ascii="Times New Roman" w:hAnsi="Times New Roman" w:cs="Times New Roman"/>
          <w:b/>
          <w:bCs/>
          <w:sz w:val="24"/>
        </w:rPr>
        <w:t>ai</w:t>
      </w:r>
      <w:r w:rsidRPr="00477731">
        <w:rPr>
          <w:rFonts w:ascii="Times New Roman" w:hAnsi="Times New Roman" w:cs="Times New Roman"/>
          <w:sz w:val="24"/>
        </w:rPr>
        <w:t xml:space="preserve">          </w:t>
      </w:r>
      <w:proofErr w:type="spellStart"/>
      <w:r w:rsidRPr="00477731">
        <w:rPr>
          <w:rFonts w:ascii="Times New Roman" w:hAnsi="Times New Roman" w:cs="Times New Roman"/>
          <w:b/>
          <w:bCs/>
          <w:sz w:val="24"/>
        </w:rPr>
        <w:t>ragazzi</w:t>
      </w:r>
      <w:proofErr w:type="spellEnd"/>
      <w:r w:rsidRPr="00477731">
        <w:rPr>
          <w:rFonts w:ascii="Times New Roman" w:hAnsi="Times New Roman" w:cs="Times New Roman"/>
          <w:sz w:val="24"/>
        </w:rPr>
        <w:t xml:space="preserve">    non      l’          </w:t>
      </w:r>
      <w:proofErr w:type="spellStart"/>
      <w:r w:rsidRPr="00477731">
        <w:rPr>
          <w:rFonts w:ascii="Times New Roman" w:hAnsi="Times New Roman" w:cs="Times New Roman"/>
          <w:sz w:val="24"/>
        </w:rPr>
        <w:t>ho</w:t>
      </w:r>
      <w:proofErr w:type="spellEnd"/>
      <w:r w:rsidRPr="00477731">
        <w:rPr>
          <w:rFonts w:ascii="Times New Roman" w:hAnsi="Times New Roman" w:cs="Times New Roman"/>
          <w:sz w:val="24"/>
        </w:rPr>
        <w:t xml:space="preserve">                </w:t>
      </w:r>
      <w:proofErr w:type="spellStart"/>
      <w:r w:rsidRPr="00477731">
        <w:rPr>
          <w:rFonts w:ascii="Times New Roman" w:hAnsi="Times New Roman" w:cs="Times New Roman"/>
          <w:sz w:val="24"/>
        </w:rPr>
        <w:t>detto</w:t>
      </w:r>
      <w:proofErr w:type="spellEnd"/>
      <w:r w:rsidRPr="00477731">
        <w:rPr>
          <w:rFonts w:ascii="Times New Roman" w:hAnsi="Times New Roman" w:cs="Times New Roman"/>
          <w:sz w:val="24"/>
        </w:rPr>
        <w:t xml:space="preserve">     </w:t>
      </w:r>
      <w:proofErr w:type="spellStart"/>
      <w:r w:rsidRPr="00477731">
        <w:rPr>
          <w:rFonts w:ascii="Times New Roman" w:hAnsi="Times New Roman" w:cs="Times New Roman"/>
          <w:sz w:val="24"/>
        </w:rPr>
        <w:t>direttamente</w:t>
      </w:r>
      <w:proofErr w:type="spellEnd"/>
      <w:r w:rsidRPr="00477731">
        <w:rPr>
          <w:rFonts w:ascii="Times New Roman" w:hAnsi="Times New Roman" w:cs="Times New Roman"/>
          <w:sz w:val="24"/>
        </w:rPr>
        <w:t xml:space="preserve">.  </w:t>
      </w:r>
    </w:p>
    <w:p w14:paraId="69E22114" w14:textId="6FF458A4" w:rsidR="00EE77C9" w:rsidRPr="00477731" w:rsidRDefault="00EE77C9" w:rsidP="006E1D4A">
      <w:pPr>
        <w:spacing w:after="0" w:line="360" w:lineRule="auto"/>
        <w:rPr>
          <w:rFonts w:ascii="Times New Roman" w:hAnsi="Times New Roman" w:cs="Times New Roman"/>
          <w:sz w:val="24"/>
        </w:rPr>
      </w:pPr>
      <w:r w:rsidRPr="00477731">
        <w:rPr>
          <w:rFonts w:ascii="Times New Roman" w:hAnsi="Times New Roman" w:cs="Times New Roman"/>
          <w:sz w:val="24"/>
        </w:rPr>
        <w:t xml:space="preserve">        this            I         </w:t>
      </w:r>
      <w:proofErr w:type="spellStart"/>
      <w:r w:rsidRPr="00477731">
        <w:rPr>
          <w:rFonts w:ascii="Times New Roman" w:hAnsi="Times New Roman" w:cs="Times New Roman"/>
          <w:sz w:val="24"/>
        </w:rPr>
        <w:t>to.the</w:t>
      </w:r>
      <w:proofErr w:type="spellEnd"/>
      <w:r w:rsidRPr="00477731">
        <w:rPr>
          <w:rFonts w:ascii="Times New Roman" w:hAnsi="Times New Roman" w:cs="Times New Roman"/>
          <w:sz w:val="24"/>
        </w:rPr>
        <w:t xml:space="preserve">    boys         not      </w:t>
      </w:r>
      <w:proofErr w:type="gramStart"/>
      <w:r w:rsidRPr="00477731">
        <w:rPr>
          <w:rFonts w:ascii="Times New Roman" w:hAnsi="Times New Roman" w:cs="Times New Roman"/>
          <w:sz w:val="24"/>
        </w:rPr>
        <w:t>it(</w:t>
      </w:r>
      <w:proofErr w:type="gramEnd"/>
      <w:r w:rsidRPr="00477731">
        <w:rPr>
          <w:rFonts w:ascii="Times New Roman" w:hAnsi="Times New Roman" w:cs="Times New Roman"/>
          <w:sz w:val="24"/>
        </w:rPr>
        <w:t>CL)   have.1SG    told       directly</w:t>
      </w:r>
    </w:p>
    <w:p w14:paraId="231BFE0B" w14:textId="2F6F82F6" w:rsidR="00EE77C9" w:rsidRPr="00477731" w:rsidRDefault="00EE77C9" w:rsidP="006E1D4A">
      <w:pPr>
        <w:spacing w:after="0" w:line="360" w:lineRule="auto"/>
        <w:rPr>
          <w:rFonts w:ascii="Times New Roman" w:hAnsi="Times New Roman" w:cs="Times New Roman"/>
          <w:sz w:val="24"/>
        </w:rPr>
      </w:pPr>
      <w:r w:rsidRPr="00477731">
        <w:rPr>
          <w:rFonts w:ascii="Times New Roman" w:hAnsi="Times New Roman" w:cs="Times New Roman"/>
          <w:sz w:val="24"/>
        </w:rPr>
        <w:t xml:space="preserve">      ‘I did not tell that fact to my students directly.’</w:t>
      </w:r>
    </w:p>
    <w:p w14:paraId="39BBF335" w14:textId="77777777" w:rsidR="00EE77C9" w:rsidRPr="00477731" w:rsidRDefault="00EE77C9" w:rsidP="006E1D4A">
      <w:pPr>
        <w:spacing w:after="0" w:line="360" w:lineRule="auto"/>
        <w:rPr>
          <w:rFonts w:ascii="Times New Roman" w:hAnsi="Times New Roman" w:cs="Times New Roman"/>
          <w:sz w:val="24"/>
        </w:rPr>
      </w:pPr>
    </w:p>
    <w:p w14:paraId="43CDF293" w14:textId="5B14C9A3" w:rsidR="00EE77C9" w:rsidRPr="00477731" w:rsidRDefault="00EE77C9" w:rsidP="006E1D4A">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In the relevant context, the fronted anaphoric demonstrative </w:t>
      </w:r>
      <w:proofErr w:type="spellStart"/>
      <w:r w:rsidRPr="00477731">
        <w:rPr>
          <w:rFonts w:ascii="Times New Roman" w:hAnsi="Times New Roman" w:cs="Times New Roman"/>
          <w:i/>
          <w:iCs/>
          <w:sz w:val="24"/>
        </w:rPr>
        <w:t>questo</w:t>
      </w:r>
      <w:proofErr w:type="spellEnd"/>
      <w:r w:rsidRPr="00477731">
        <w:rPr>
          <w:rFonts w:ascii="Times New Roman" w:hAnsi="Times New Roman" w:cs="Times New Roman"/>
          <w:sz w:val="24"/>
        </w:rPr>
        <w:t xml:space="preserve"> ‘this’ is an S-Topic, the pronoun </w:t>
      </w:r>
      <w:r w:rsidRPr="00477731">
        <w:rPr>
          <w:rFonts w:ascii="Times New Roman" w:hAnsi="Times New Roman" w:cs="Times New Roman"/>
          <w:i/>
          <w:iCs/>
          <w:sz w:val="24"/>
        </w:rPr>
        <w:t>io</w:t>
      </w:r>
      <w:r w:rsidRPr="00477731">
        <w:rPr>
          <w:rFonts w:ascii="Times New Roman" w:hAnsi="Times New Roman" w:cs="Times New Roman"/>
          <w:sz w:val="24"/>
        </w:rPr>
        <w:t xml:space="preserve"> is a C-Topic, and </w:t>
      </w:r>
      <w:r w:rsidRPr="00477731">
        <w:rPr>
          <w:rFonts w:ascii="Times New Roman" w:hAnsi="Times New Roman" w:cs="Times New Roman"/>
          <w:i/>
          <w:iCs/>
          <w:sz w:val="24"/>
        </w:rPr>
        <w:t xml:space="preserve">ai </w:t>
      </w:r>
      <w:proofErr w:type="spellStart"/>
      <w:r w:rsidRPr="00477731">
        <w:rPr>
          <w:rFonts w:ascii="Times New Roman" w:hAnsi="Times New Roman" w:cs="Times New Roman"/>
          <w:i/>
          <w:iCs/>
          <w:sz w:val="24"/>
        </w:rPr>
        <w:t>ragazzi</w:t>
      </w:r>
      <w:proofErr w:type="spellEnd"/>
      <w:r w:rsidRPr="00477731">
        <w:rPr>
          <w:rFonts w:ascii="Times New Roman" w:hAnsi="Times New Roman" w:cs="Times New Roman"/>
          <w:sz w:val="24"/>
        </w:rPr>
        <w:t xml:space="preserve"> ‘the boys’ is an F-topic, the background topic of the conversation. No other order of the fronted constituents would give the same interpretation. They then show how the Topics interact with a fronted </w:t>
      </w:r>
      <w:proofErr w:type="spellStart"/>
      <w:r w:rsidRPr="00477731">
        <w:rPr>
          <w:rFonts w:ascii="Times New Roman" w:hAnsi="Times New Roman" w:cs="Times New Roman"/>
          <w:sz w:val="24"/>
        </w:rPr>
        <w:t>wh</w:t>
      </w:r>
      <w:proofErr w:type="spellEnd"/>
      <w:r w:rsidRPr="00477731">
        <w:rPr>
          <w:rFonts w:ascii="Times New Roman" w:hAnsi="Times New Roman" w:cs="Times New Roman"/>
          <w:sz w:val="24"/>
        </w:rPr>
        <w:t xml:space="preserve">-phrase or focused phrase. The generalization is that S-topic precedes but F-topic follows a fronted </w:t>
      </w:r>
      <w:proofErr w:type="spellStart"/>
      <w:r w:rsidRPr="00477731">
        <w:rPr>
          <w:rFonts w:ascii="Times New Roman" w:hAnsi="Times New Roman" w:cs="Times New Roman"/>
          <w:sz w:val="24"/>
        </w:rPr>
        <w:t>wh</w:t>
      </w:r>
      <w:proofErr w:type="spellEnd"/>
      <w:r w:rsidRPr="00477731">
        <w:rPr>
          <w:rFonts w:ascii="Times New Roman" w:hAnsi="Times New Roman" w:cs="Times New Roman"/>
          <w:sz w:val="24"/>
        </w:rPr>
        <w:t xml:space="preserve"> or Focus-phrase. C-Topic, they claim, cannot co-occur with a </w:t>
      </w:r>
      <w:proofErr w:type="spellStart"/>
      <w:r w:rsidRPr="00477731">
        <w:rPr>
          <w:rFonts w:ascii="Times New Roman" w:hAnsi="Times New Roman" w:cs="Times New Roman"/>
          <w:sz w:val="24"/>
        </w:rPr>
        <w:t>wh</w:t>
      </w:r>
      <w:proofErr w:type="spellEnd"/>
      <w:r w:rsidRPr="00477731">
        <w:rPr>
          <w:rFonts w:ascii="Times New Roman" w:hAnsi="Times New Roman" w:cs="Times New Roman"/>
          <w:sz w:val="24"/>
        </w:rPr>
        <w:t xml:space="preserve"> or Focus-phrase in the same C-domain. The order of the phrasal constituents in the C-domain of Italian is thus (9):</w:t>
      </w:r>
    </w:p>
    <w:p w14:paraId="4788495B" w14:textId="77777777" w:rsidR="00EE77C9" w:rsidRPr="00477731" w:rsidRDefault="00EE77C9" w:rsidP="006E1D4A">
      <w:pPr>
        <w:spacing w:after="0" w:line="360" w:lineRule="auto"/>
        <w:jc w:val="both"/>
        <w:rPr>
          <w:rFonts w:ascii="Times New Roman" w:hAnsi="Times New Roman" w:cs="Times New Roman"/>
          <w:sz w:val="24"/>
        </w:rPr>
      </w:pPr>
    </w:p>
    <w:p w14:paraId="6FCEC00B" w14:textId="0BF97202" w:rsidR="00EE77C9" w:rsidRPr="00477731" w:rsidRDefault="00EE77C9" w:rsidP="006E1D4A">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(9)  </w:t>
      </w:r>
      <w:proofErr w:type="gramStart"/>
      <w:r w:rsidRPr="00477731">
        <w:rPr>
          <w:rFonts w:ascii="Times New Roman" w:hAnsi="Times New Roman" w:cs="Times New Roman"/>
          <w:sz w:val="24"/>
        </w:rPr>
        <w:t xml:space="preserve">   [</w:t>
      </w:r>
      <w:proofErr w:type="gramEnd"/>
      <w:r w:rsidRPr="00477731">
        <w:rPr>
          <w:rFonts w:ascii="Times New Roman" w:hAnsi="Times New Roman" w:cs="Times New Roman"/>
          <w:sz w:val="24"/>
        </w:rPr>
        <w:t xml:space="preserve">S-Top [ </w:t>
      </w:r>
      <w:proofErr w:type="spellStart"/>
      <w:r w:rsidRPr="00477731">
        <w:rPr>
          <w:rFonts w:ascii="Times New Roman" w:hAnsi="Times New Roman" w:cs="Times New Roman"/>
          <w:sz w:val="24"/>
        </w:rPr>
        <w:t>Foc</w:t>
      </w:r>
      <w:proofErr w:type="spellEnd"/>
      <w:r w:rsidRPr="00477731">
        <w:rPr>
          <w:rFonts w:ascii="Times New Roman" w:hAnsi="Times New Roman" w:cs="Times New Roman"/>
          <w:sz w:val="24"/>
        </w:rPr>
        <w:t>/</w:t>
      </w:r>
      <w:proofErr w:type="spellStart"/>
      <w:r w:rsidRPr="00477731">
        <w:rPr>
          <w:rFonts w:ascii="Times New Roman" w:hAnsi="Times New Roman" w:cs="Times New Roman"/>
          <w:sz w:val="24"/>
        </w:rPr>
        <w:t>wh</w:t>
      </w:r>
      <w:proofErr w:type="spellEnd"/>
      <w:r w:rsidRPr="00477731">
        <w:rPr>
          <w:rFonts w:ascii="Times New Roman" w:hAnsi="Times New Roman" w:cs="Times New Roman"/>
          <w:sz w:val="24"/>
        </w:rPr>
        <w:t>/C-Top [F-Top TP ]]].</w:t>
      </w:r>
    </w:p>
    <w:p w14:paraId="309EF95A" w14:textId="5DD0C277" w:rsidR="00EE77C9" w:rsidRPr="00477731" w:rsidRDefault="00EE77C9" w:rsidP="00E96BB5">
      <w:pPr>
        <w:spacing w:after="0" w:line="360" w:lineRule="auto"/>
        <w:jc w:val="both"/>
        <w:rPr>
          <w:rFonts w:ascii="Times New Roman" w:hAnsi="Times New Roman" w:cs="Times New Roman"/>
          <w:sz w:val="24"/>
        </w:rPr>
      </w:pPr>
      <w:r w:rsidRPr="00477731">
        <w:rPr>
          <w:rFonts w:ascii="Times New Roman" w:hAnsi="Times New Roman" w:cs="Times New Roman"/>
          <w:sz w:val="24"/>
        </w:rPr>
        <w:tab/>
      </w:r>
    </w:p>
    <w:p w14:paraId="4DD6A4B8" w14:textId="44F69CBA" w:rsidR="00EE77C9" w:rsidRPr="00477731" w:rsidRDefault="00EE77C9" w:rsidP="00C35D69">
      <w:pPr>
        <w:spacing w:after="0" w:line="360" w:lineRule="auto"/>
        <w:ind w:firstLine="720"/>
        <w:jc w:val="both"/>
        <w:rPr>
          <w:rFonts w:ascii="Times New Roman" w:hAnsi="Times New Roman" w:cs="Times New Roman"/>
          <w:sz w:val="24"/>
          <w:lang w:val="en-US"/>
        </w:rPr>
      </w:pPr>
      <w:r w:rsidRPr="00477731">
        <w:rPr>
          <w:rFonts w:ascii="Times New Roman" w:hAnsi="Times New Roman" w:cs="Times New Roman"/>
          <w:sz w:val="24"/>
          <w:lang w:val="en-US"/>
        </w:rPr>
        <w:t xml:space="preserve">In the following section, we show how NHA patterns with these types of </w:t>
      </w:r>
      <w:proofErr w:type="gramStart"/>
      <w:r w:rsidRPr="00477731">
        <w:rPr>
          <w:rFonts w:ascii="Times New Roman" w:hAnsi="Times New Roman" w:cs="Times New Roman"/>
          <w:sz w:val="24"/>
          <w:lang w:val="en-US"/>
        </w:rPr>
        <w:t>Topic</w:t>
      </w:r>
      <w:proofErr w:type="gramEnd"/>
      <w:r w:rsidRPr="00477731">
        <w:rPr>
          <w:rFonts w:ascii="Times New Roman" w:hAnsi="Times New Roman" w:cs="Times New Roman"/>
          <w:sz w:val="24"/>
          <w:lang w:val="en-US"/>
        </w:rPr>
        <w:t xml:space="preserve"> and show that the Topic heads are morphologically realized, spelling out the relevant Topic features as particles.</w:t>
      </w:r>
    </w:p>
    <w:p w14:paraId="12910F29" w14:textId="3E7A07A7" w:rsidR="00EE77C9" w:rsidRPr="00477731" w:rsidRDefault="00EE77C9" w:rsidP="00676DCD">
      <w:pPr>
        <w:spacing w:after="0" w:line="360" w:lineRule="auto"/>
        <w:jc w:val="both"/>
        <w:rPr>
          <w:rFonts w:ascii="Times New Roman" w:hAnsi="Times New Roman" w:cs="Times New Roman"/>
          <w:sz w:val="24"/>
          <w:lang w:val="en-US"/>
        </w:rPr>
      </w:pPr>
      <w:r w:rsidRPr="00477731">
        <w:rPr>
          <w:rFonts w:ascii="Times New Roman" w:hAnsi="Times New Roman" w:cs="Times New Roman"/>
          <w:sz w:val="24"/>
          <w:lang w:val="en-US"/>
        </w:rPr>
        <w:t xml:space="preserve"> </w:t>
      </w:r>
    </w:p>
    <w:p w14:paraId="39DD6C8E" w14:textId="5070B9C2" w:rsidR="00EE77C9" w:rsidRPr="00477731" w:rsidRDefault="00EE77C9" w:rsidP="00EE77C9">
      <w:pPr>
        <w:keepNext/>
        <w:spacing w:after="0" w:line="360" w:lineRule="auto"/>
        <w:jc w:val="both"/>
        <w:rPr>
          <w:rFonts w:ascii="Times New Roman" w:hAnsi="Times New Roman" w:cs="Times New Roman"/>
          <w:b/>
          <w:sz w:val="24"/>
        </w:rPr>
      </w:pPr>
      <w:bookmarkStart w:id="8" w:name="_Hlk121585121"/>
      <w:r w:rsidRPr="00477731">
        <w:rPr>
          <w:rFonts w:ascii="Times New Roman" w:hAnsi="Times New Roman" w:cs="Times New Roman"/>
          <w:b/>
          <w:sz w:val="24"/>
        </w:rPr>
        <w:lastRenderedPageBreak/>
        <w:t>3.</w:t>
      </w:r>
      <w:r w:rsidRPr="00477731">
        <w:rPr>
          <w:rFonts w:ascii="Times New Roman" w:hAnsi="Times New Roman" w:cs="Times New Roman"/>
          <w:b/>
          <w:sz w:val="24"/>
        </w:rPr>
        <w:tab/>
        <w:t>Three kinds of particles in NHA</w:t>
      </w:r>
    </w:p>
    <w:p w14:paraId="6E40C7DA" w14:textId="75726FEA" w:rsidR="00EE77C9" w:rsidRPr="00477731" w:rsidRDefault="00EE77C9" w:rsidP="00EE77C9">
      <w:pPr>
        <w:keepNext/>
        <w:spacing w:after="0" w:line="360" w:lineRule="auto"/>
        <w:jc w:val="both"/>
        <w:rPr>
          <w:rFonts w:ascii="Times New Roman" w:hAnsi="Times New Roman" w:cs="Times New Roman"/>
          <w:bCs/>
          <w:i/>
          <w:sz w:val="24"/>
        </w:rPr>
      </w:pPr>
      <w:r w:rsidRPr="00477731">
        <w:rPr>
          <w:rFonts w:ascii="Times New Roman" w:hAnsi="Times New Roman" w:cs="Times New Roman"/>
          <w:bCs/>
          <w:i/>
          <w:sz w:val="24"/>
        </w:rPr>
        <w:t>3.1</w:t>
      </w:r>
      <w:r w:rsidRPr="00477731">
        <w:rPr>
          <w:rFonts w:ascii="Times New Roman" w:hAnsi="Times New Roman" w:cs="Times New Roman"/>
          <w:bCs/>
          <w:i/>
          <w:sz w:val="24"/>
        </w:rPr>
        <w:tab/>
        <w:t xml:space="preserve">Pragmatic and syntactic functions of the particle </w:t>
      </w:r>
      <w:r w:rsidRPr="00477731">
        <w:rPr>
          <w:rFonts w:ascii="Times New Roman" w:hAnsi="Times New Roman" w:cs="Times New Roman"/>
          <w:bCs/>
          <w:sz w:val="24"/>
        </w:rPr>
        <w:t>mar</w:t>
      </w:r>
      <w:r w:rsidRPr="00477731">
        <w:rPr>
          <w:rFonts w:ascii="Times New Roman" w:hAnsi="Times New Roman" w:cs="Times New Roman"/>
          <w:bCs/>
          <w:i/>
          <w:sz w:val="24"/>
        </w:rPr>
        <w:t>, an S-Topic marker</w:t>
      </w:r>
    </w:p>
    <w:p w14:paraId="326C6F05" w14:textId="331E76F7" w:rsidR="00EE77C9" w:rsidRPr="00477731" w:rsidRDefault="00EE77C9" w:rsidP="00EB3883">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In this section, we describe a set of discourse particles used in NHA. A discourse-related property that all the particles have in common is that they mark a definite constituent referring to a discourse-given </w:t>
      </w:r>
      <w:proofErr w:type="gramStart"/>
      <w:r w:rsidRPr="00477731">
        <w:rPr>
          <w:rFonts w:ascii="Times New Roman" w:hAnsi="Times New Roman" w:cs="Times New Roman"/>
          <w:bCs/>
          <w:sz w:val="24"/>
        </w:rPr>
        <w:t>entity;</w:t>
      </w:r>
      <w:proofErr w:type="gramEnd"/>
      <w:r w:rsidRPr="00477731">
        <w:rPr>
          <w:rFonts w:ascii="Times New Roman" w:hAnsi="Times New Roman" w:cs="Times New Roman"/>
          <w:bCs/>
          <w:sz w:val="24"/>
        </w:rPr>
        <w:t xml:space="preserve"> a Topic. However, as we will see, they have special properties that make them distinct in terms of their effect on the conversational common ground. There are also particles marking Focus, which will be presented briefly in section 6. </w:t>
      </w:r>
    </w:p>
    <w:p w14:paraId="64F5B064" w14:textId="5AEC75EF" w:rsidR="00EE77C9" w:rsidRPr="00477731" w:rsidRDefault="00EE77C9" w:rsidP="007B2A0E">
      <w:pPr>
        <w:spacing w:after="0" w:line="360" w:lineRule="auto"/>
        <w:ind w:firstLine="720"/>
        <w:jc w:val="both"/>
        <w:rPr>
          <w:rFonts w:ascii="Times New Roman" w:hAnsi="Times New Roman" w:cs="Times New Roman"/>
          <w:bCs/>
          <w:sz w:val="24"/>
        </w:rPr>
      </w:pPr>
      <w:r w:rsidRPr="00477731">
        <w:rPr>
          <w:rFonts w:ascii="Times New Roman" w:hAnsi="Times New Roman" w:cs="Times New Roman"/>
          <w:bCs/>
          <w:sz w:val="24"/>
        </w:rPr>
        <w:t xml:space="preserve">The particle </w:t>
      </w:r>
      <w:r w:rsidRPr="00477731">
        <w:rPr>
          <w:rFonts w:ascii="Times New Roman" w:hAnsi="Times New Roman" w:cs="Times New Roman"/>
          <w:bCs/>
          <w:i/>
          <w:iCs/>
          <w:sz w:val="24"/>
        </w:rPr>
        <w:t>mar</w:t>
      </w:r>
      <w:r w:rsidRPr="00477731">
        <w:rPr>
          <w:rFonts w:ascii="Times New Roman" w:hAnsi="Times New Roman" w:cs="Times New Roman"/>
          <w:bCs/>
          <w:sz w:val="24"/>
        </w:rPr>
        <w:t xml:space="preserve"> is used when an entity is introduced in the running conversation which is already part of the common ground (cf. Stalnaker 2002).  </w:t>
      </w:r>
    </w:p>
    <w:p w14:paraId="23D6EA2E" w14:textId="7CA12A61" w:rsidR="00EE77C9" w:rsidRPr="00477731" w:rsidRDefault="00EE77C9" w:rsidP="00086BBC">
      <w:pPr>
        <w:spacing w:after="0" w:line="360" w:lineRule="auto"/>
        <w:ind w:firstLine="720"/>
        <w:jc w:val="both"/>
        <w:rPr>
          <w:rFonts w:ascii="Times New Roman" w:hAnsi="Times New Roman" w:cs="Times New Roman"/>
          <w:bCs/>
          <w:sz w:val="24"/>
        </w:rPr>
      </w:pPr>
      <w:r w:rsidRPr="00477731">
        <w:rPr>
          <w:rFonts w:ascii="Times New Roman" w:hAnsi="Times New Roman" w:cs="Times New Roman"/>
          <w:bCs/>
          <w:sz w:val="24"/>
        </w:rPr>
        <w:t>Consider the dialogue in (10) in which the context contains five speakers reflecting on a match they just attended in person.</w:t>
      </w:r>
    </w:p>
    <w:p w14:paraId="64B4898F" w14:textId="1B8D5EAD" w:rsidR="00EE77C9" w:rsidRPr="00477731" w:rsidRDefault="00EE77C9" w:rsidP="00362662">
      <w:pPr>
        <w:spacing w:after="0" w:line="360" w:lineRule="auto"/>
        <w:jc w:val="both"/>
        <w:rPr>
          <w:rFonts w:ascii="Times New Roman" w:hAnsi="Times New Roman" w:cs="Times New Roman"/>
          <w:bCs/>
          <w:sz w:val="24"/>
        </w:rPr>
      </w:pPr>
    </w:p>
    <w:p w14:paraId="7D0E2B48" w14:textId="354B9375" w:rsidR="00EE77C9" w:rsidRPr="00477731" w:rsidRDefault="00EE77C9" w:rsidP="00D65300">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rPr>
        <w:t xml:space="preserve"> </w:t>
      </w:r>
      <w:r w:rsidRPr="00477731">
        <w:rPr>
          <w:rFonts w:ascii="Times New Roman" w:hAnsi="Times New Roman" w:cs="Times New Roman"/>
          <w:bCs/>
          <w:sz w:val="24"/>
          <w:lang w:val="sv-FI"/>
        </w:rPr>
        <w:t>(10)  Speaker A: ʔel-mubarah    kanat            ħilwah    min    kil     ʔe-nawaħi.</w:t>
      </w:r>
    </w:p>
    <w:p w14:paraId="239F5E6C" w14:textId="4B57D052" w:rsidR="00EE77C9" w:rsidRPr="00477731" w:rsidRDefault="00EE77C9" w:rsidP="00E000ED">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lang w:val="sv-FI"/>
        </w:rPr>
        <w:tab/>
        <w:t xml:space="preserve">     </w:t>
      </w:r>
      <w:r w:rsidRPr="00477731">
        <w:rPr>
          <w:rFonts w:ascii="Times New Roman" w:hAnsi="Times New Roman" w:cs="Times New Roman"/>
          <w:bCs/>
          <w:sz w:val="24"/>
        </w:rPr>
        <w:t xml:space="preserve">DEF-match      </w:t>
      </w:r>
      <w:proofErr w:type="gramStart"/>
      <w:r w:rsidRPr="00477731">
        <w:rPr>
          <w:rFonts w:ascii="Times New Roman" w:hAnsi="Times New Roman" w:cs="Times New Roman"/>
          <w:bCs/>
          <w:sz w:val="24"/>
        </w:rPr>
        <w:t>was.3SG.F</w:t>
      </w:r>
      <w:proofErr w:type="gramEnd"/>
      <w:r w:rsidRPr="00477731">
        <w:rPr>
          <w:rFonts w:ascii="Times New Roman" w:hAnsi="Times New Roman" w:cs="Times New Roman"/>
          <w:bCs/>
          <w:sz w:val="24"/>
        </w:rPr>
        <w:t xml:space="preserve">   good       from   all     DEF-ways</w:t>
      </w:r>
    </w:p>
    <w:p w14:paraId="33F6130D" w14:textId="02DFCA1C" w:rsidR="00EE77C9" w:rsidRPr="00477731" w:rsidRDefault="00EE77C9" w:rsidP="00E000ED">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‘The match was good on the whole.’</w:t>
      </w:r>
    </w:p>
    <w:p w14:paraId="74828155" w14:textId="77777777" w:rsidR="00EE77C9" w:rsidRPr="00477731" w:rsidRDefault="00EE77C9" w:rsidP="00362662">
      <w:pPr>
        <w:spacing w:after="0" w:line="360" w:lineRule="auto"/>
        <w:jc w:val="both"/>
        <w:rPr>
          <w:rFonts w:ascii="Times New Roman" w:hAnsi="Times New Roman" w:cs="Times New Roman"/>
          <w:bCs/>
          <w:sz w:val="24"/>
        </w:rPr>
      </w:pPr>
    </w:p>
    <w:p w14:paraId="462ED6AF" w14:textId="6AC6959A" w:rsidR="00EE77C9" w:rsidRPr="00477731" w:rsidRDefault="00EE77C9" w:rsidP="00B25F7E">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Speaker B:  </w:t>
      </w:r>
      <w:proofErr w:type="spellStart"/>
      <w:r w:rsidRPr="00477731">
        <w:rPr>
          <w:rFonts w:ascii="Times New Roman" w:hAnsi="Times New Roman" w:cs="Times New Roman"/>
          <w:bCs/>
          <w:sz w:val="24"/>
        </w:rPr>
        <w:t>ʃakl</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ʔel-malʕab</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wa</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ʔadaʔ</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w:t>
      </w:r>
      <w:proofErr w:type="gramStart"/>
      <w:r w:rsidRPr="00477731">
        <w:rPr>
          <w:rFonts w:ascii="Times New Roman" w:hAnsi="Times New Roman" w:cs="Times New Roman"/>
          <w:bCs/>
          <w:sz w:val="24"/>
        </w:rPr>
        <w:t>laʕibi:n</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kanu</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mudhiʃi:n</w:t>
      </w:r>
      <w:proofErr w:type="spellEnd"/>
    </w:p>
    <w:p w14:paraId="52CE36E2" w14:textId="6CF1636E" w:rsidR="00EE77C9" w:rsidRPr="00477731" w:rsidRDefault="00EE77C9" w:rsidP="00B25F7E">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design    DEF-stadium   and   </w:t>
      </w:r>
      <w:proofErr w:type="gramStart"/>
      <w:r w:rsidRPr="00477731">
        <w:rPr>
          <w:rFonts w:ascii="Times New Roman" w:hAnsi="Times New Roman" w:cs="Times New Roman"/>
          <w:bCs/>
          <w:sz w:val="24"/>
        </w:rPr>
        <w:t>performance  DEF</w:t>
      </w:r>
      <w:proofErr w:type="gramEnd"/>
      <w:r w:rsidRPr="00477731">
        <w:rPr>
          <w:rFonts w:ascii="Times New Roman" w:hAnsi="Times New Roman" w:cs="Times New Roman"/>
          <w:bCs/>
          <w:sz w:val="24"/>
        </w:rPr>
        <w:t xml:space="preserve">-players was.PL  </w:t>
      </w:r>
      <w:proofErr w:type="spellStart"/>
      <w:r w:rsidRPr="00477731">
        <w:rPr>
          <w:rFonts w:ascii="Times New Roman" w:hAnsi="Times New Roman" w:cs="Times New Roman"/>
          <w:bCs/>
          <w:sz w:val="24"/>
        </w:rPr>
        <w:t>amazing.P</w:t>
      </w:r>
      <w:proofErr w:type="spellEnd"/>
    </w:p>
    <w:p w14:paraId="4C1C53C4" w14:textId="77777777" w:rsidR="00EE77C9" w:rsidRPr="00477731" w:rsidRDefault="00EE77C9" w:rsidP="003626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‘The design of the stadium and the performance of the players were amazing.’</w:t>
      </w:r>
    </w:p>
    <w:p w14:paraId="75C673F8" w14:textId="77777777" w:rsidR="00EE77C9" w:rsidRPr="00477731" w:rsidRDefault="00EE77C9" w:rsidP="00362662">
      <w:pPr>
        <w:spacing w:after="0" w:line="360" w:lineRule="auto"/>
        <w:jc w:val="both"/>
        <w:rPr>
          <w:rFonts w:ascii="Times New Roman" w:hAnsi="Times New Roman" w:cs="Times New Roman"/>
          <w:bCs/>
          <w:sz w:val="24"/>
        </w:rPr>
      </w:pPr>
    </w:p>
    <w:p w14:paraId="595BF544" w14:textId="3C4CD62D" w:rsidR="00EE77C9" w:rsidRPr="00477731" w:rsidRDefault="00EE77C9" w:rsidP="003626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Speaker C: </w:t>
      </w:r>
      <w:proofErr w:type="spellStart"/>
      <w:r w:rsidRPr="00477731">
        <w:rPr>
          <w:rFonts w:ascii="Times New Roman" w:hAnsi="Times New Roman" w:cs="Times New Roman"/>
          <w:bCs/>
          <w:sz w:val="24"/>
        </w:rPr>
        <w:t>ʔena</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ħabeɪt</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tafaʕul</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ʔel-</w:t>
      </w:r>
      <w:proofErr w:type="gramStart"/>
      <w:r w:rsidRPr="00477731">
        <w:rPr>
          <w:rFonts w:ascii="Times New Roman" w:hAnsi="Times New Roman" w:cs="Times New Roman"/>
          <w:bCs/>
          <w:sz w:val="24"/>
        </w:rPr>
        <w:t>dʒumhu:r</w:t>
      </w:r>
      <w:proofErr w:type="spellEnd"/>
      <w:proofErr w:type="gramEnd"/>
    </w:p>
    <w:p w14:paraId="37DD1B6E" w14:textId="630C4CA6" w:rsidR="00EE77C9" w:rsidRPr="00477731" w:rsidRDefault="00EE77C9" w:rsidP="000F583C">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I          loved.1S      interaction    DEF-audience</w:t>
      </w:r>
    </w:p>
    <w:p w14:paraId="387209C0" w14:textId="77777777" w:rsidR="00EE77C9" w:rsidRPr="00477731" w:rsidRDefault="00EE77C9" w:rsidP="006B6EB6">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‘I loved the interaction of the crowd.’</w:t>
      </w:r>
    </w:p>
    <w:p w14:paraId="2FF4CDD7" w14:textId="77777777" w:rsidR="00EE77C9" w:rsidRPr="00477731" w:rsidRDefault="00EE77C9" w:rsidP="006B6EB6">
      <w:pPr>
        <w:spacing w:after="0" w:line="360" w:lineRule="auto"/>
        <w:jc w:val="both"/>
        <w:rPr>
          <w:rFonts w:ascii="Times New Roman" w:hAnsi="Times New Roman" w:cs="Times New Roman"/>
          <w:bCs/>
          <w:sz w:val="24"/>
        </w:rPr>
      </w:pPr>
    </w:p>
    <w:p w14:paraId="6146784D" w14:textId="17C3102B" w:rsidR="00EE77C9" w:rsidRPr="00477731" w:rsidRDefault="00EE77C9" w:rsidP="003626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Speaker D:  </w:t>
      </w:r>
      <w:proofErr w:type="spellStart"/>
      <w:r w:rsidRPr="00477731">
        <w:rPr>
          <w:rFonts w:ascii="Times New Roman" w:hAnsi="Times New Roman" w:cs="Times New Roman"/>
          <w:bCs/>
          <w:sz w:val="24"/>
        </w:rPr>
        <w:t>ʔaħla</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ʃae</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ʔin</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ʔen-nas</w:t>
      </w:r>
      <w:proofErr w:type="spellEnd"/>
      <w:r w:rsidRPr="00477731">
        <w:rPr>
          <w:rFonts w:ascii="Times New Roman" w:hAnsi="Times New Roman" w:cs="Times New Roman"/>
          <w:bCs/>
          <w:sz w:val="24"/>
        </w:rPr>
        <w:t xml:space="preserve">          </w:t>
      </w:r>
      <w:proofErr w:type="spellStart"/>
      <w:proofErr w:type="gramStart"/>
      <w:r w:rsidRPr="00477731">
        <w:rPr>
          <w:rFonts w:ascii="Times New Roman" w:hAnsi="Times New Roman" w:cs="Times New Roman"/>
          <w:bCs/>
          <w:sz w:val="24"/>
        </w:rPr>
        <w:t>dʒaji:n</w:t>
      </w:r>
      <w:proofErr w:type="spellEnd"/>
      <w:proofErr w:type="gramEnd"/>
    </w:p>
    <w:p w14:paraId="67820267" w14:textId="6F710C67" w:rsidR="00EE77C9" w:rsidRPr="00477731" w:rsidRDefault="00EE77C9" w:rsidP="004A35CF">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best      thing   Comp    DEF-people   coming.PTCP.PL</w:t>
      </w:r>
    </w:p>
    <w:p w14:paraId="01A320DC" w14:textId="5FF4A4A5" w:rsidR="00EE77C9" w:rsidRPr="00477731" w:rsidRDefault="00EE77C9" w:rsidP="00D65300">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rPr>
        <w:t xml:space="preserve">                  </w:t>
      </w:r>
      <w:r w:rsidRPr="00477731">
        <w:rPr>
          <w:rFonts w:ascii="Times New Roman" w:hAnsi="Times New Roman" w:cs="Times New Roman"/>
          <w:bCs/>
          <w:sz w:val="24"/>
          <w:lang w:val="sv-FI"/>
        </w:rPr>
        <w:t>min     kil    duwal    ʔel-xali:dʒ</w:t>
      </w:r>
    </w:p>
    <w:p w14:paraId="6A303990" w14:textId="5CC32A34" w:rsidR="00EE77C9" w:rsidRPr="00477731" w:rsidRDefault="00EE77C9" w:rsidP="00D65300">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rPr>
        <w:t>from    all     states    DEF-gulf</w:t>
      </w:r>
    </w:p>
    <w:p w14:paraId="571D3882" w14:textId="77777777" w:rsidR="00EE77C9" w:rsidRPr="00477731" w:rsidRDefault="00EE77C9" w:rsidP="006B6EB6">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‘The best thing was that the people came from all the states of the Gulf.’</w:t>
      </w:r>
    </w:p>
    <w:p w14:paraId="170DA773" w14:textId="77777777" w:rsidR="00EE77C9" w:rsidRPr="00477731" w:rsidRDefault="00EE77C9" w:rsidP="00362662">
      <w:pPr>
        <w:spacing w:after="0" w:line="360" w:lineRule="auto"/>
        <w:jc w:val="both"/>
        <w:rPr>
          <w:rFonts w:ascii="Times New Roman" w:hAnsi="Times New Roman" w:cs="Times New Roman"/>
          <w:bCs/>
          <w:sz w:val="24"/>
        </w:rPr>
      </w:pPr>
    </w:p>
    <w:p w14:paraId="01DDA08D" w14:textId="77777777" w:rsidR="00EE77C9" w:rsidRPr="00477731" w:rsidRDefault="00EE77C9" w:rsidP="003626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Speaker B:  </w:t>
      </w:r>
      <w:proofErr w:type="spellStart"/>
      <w:r w:rsidRPr="00477731">
        <w:rPr>
          <w:rFonts w:ascii="Times New Roman" w:hAnsi="Times New Roman" w:cs="Times New Roman"/>
          <w:bCs/>
          <w:sz w:val="24"/>
        </w:rPr>
        <w:t>lahdʒat</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mixtalfah</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ʃae</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ʔidʒtimaʕi</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ħilu</w:t>
      </w:r>
      <w:proofErr w:type="spellEnd"/>
      <w:r w:rsidRPr="00477731">
        <w:rPr>
          <w:rFonts w:ascii="Times New Roman" w:hAnsi="Times New Roman" w:cs="Times New Roman"/>
          <w:bCs/>
          <w:sz w:val="24"/>
        </w:rPr>
        <w:t>:</w:t>
      </w:r>
    </w:p>
    <w:p w14:paraId="2E64F66C" w14:textId="521DCF15" w:rsidR="00EE77C9" w:rsidRPr="00477731" w:rsidRDefault="00EE77C9" w:rsidP="001D6E2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dialects    different    thing     social         good</w:t>
      </w:r>
    </w:p>
    <w:p w14:paraId="724E65B9" w14:textId="5538E9F1" w:rsidR="00EE77C9" w:rsidRPr="00477731" w:rsidRDefault="00EE77C9" w:rsidP="001D6E2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‘Different dialects. A good social thing.’</w:t>
      </w:r>
    </w:p>
    <w:p w14:paraId="44A16EE8" w14:textId="77777777" w:rsidR="00EE77C9" w:rsidRPr="00477731" w:rsidRDefault="00EE77C9" w:rsidP="00362662">
      <w:pPr>
        <w:spacing w:after="0" w:line="360" w:lineRule="auto"/>
        <w:jc w:val="both"/>
        <w:rPr>
          <w:rFonts w:ascii="Times New Roman" w:hAnsi="Times New Roman" w:cs="Times New Roman"/>
          <w:bCs/>
          <w:sz w:val="24"/>
        </w:rPr>
      </w:pPr>
    </w:p>
    <w:p w14:paraId="00288823" w14:textId="2C4BCAF7" w:rsidR="00EE77C9" w:rsidRPr="00477731" w:rsidRDefault="00EE77C9" w:rsidP="00B32F6E">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lastRenderedPageBreak/>
        <w:t>Speaker E: l-</w:t>
      </w:r>
      <w:proofErr w:type="spellStart"/>
      <w:r w:rsidRPr="00477731">
        <w:rPr>
          <w:rFonts w:ascii="Times New Roman" w:hAnsi="Times New Roman" w:cs="Times New Roman"/>
          <w:bCs/>
          <w:sz w:val="24"/>
        </w:rPr>
        <w:t>mubarah</w:t>
      </w:r>
      <w:proofErr w:type="spellEnd"/>
      <w:r w:rsidRPr="00477731">
        <w:rPr>
          <w:rFonts w:ascii="Times New Roman" w:hAnsi="Times New Roman" w:cs="Times New Roman"/>
          <w:bCs/>
          <w:sz w:val="24"/>
        </w:rPr>
        <w:t xml:space="preserve">     </w:t>
      </w:r>
      <w:r w:rsidRPr="00477731">
        <w:rPr>
          <w:rFonts w:ascii="Times New Roman" w:hAnsi="Times New Roman" w:cs="Times New Roman"/>
          <w:b/>
          <w:sz w:val="24"/>
        </w:rPr>
        <w:t>mar</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ʔel-ʔhdaf</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kan</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ʔefzˤal</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ʃae</w:t>
      </w:r>
      <w:proofErr w:type="spellEnd"/>
    </w:p>
    <w:p w14:paraId="2DFB4FA1" w14:textId="69ACFBFB" w:rsidR="00EE77C9" w:rsidRPr="00477731" w:rsidRDefault="00EE77C9" w:rsidP="00B32F6E">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DEF-match   PRT    DEF-goal.PL    was     best       thing</w:t>
      </w:r>
    </w:p>
    <w:p w14:paraId="1D2A8DB6" w14:textId="3EA45C62" w:rsidR="00EE77C9" w:rsidRPr="00477731" w:rsidRDefault="00EE77C9" w:rsidP="003626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‘As for the match, the best thing was the goals.’</w:t>
      </w:r>
    </w:p>
    <w:p w14:paraId="57CF1D99" w14:textId="77777777" w:rsidR="00EE77C9" w:rsidRPr="00477731" w:rsidRDefault="00EE77C9" w:rsidP="00530ECA">
      <w:pPr>
        <w:spacing w:after="0" w:line="360" w:lineRule="auto"/>
        <w:jc w:val="both"/>
        <w:rPr>
          <w:rFonts w:ascii="Times New Roman" w:hAnsi="Times New Roman" w:cs="Times New Roman"/>
          <w:bCs/>
          <w:sz w:val="28"/>
        </w:rPr>
      </w:pPr>
    </w:p>
    <w:p w14:paraId="27B68715" w14:textId="6386D9A6" w:rsidR="00EE77C9" w:rsidRPr="00477731" w:rsidRDefault="00EE77C9" w:rsidP="00404C15">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The main conversation is about the match, along with the speakers’ opinions about it. As the conversation proceeds, it starts to drift away from the main topic it, i.e., the match, to different, though related, topics. Wanting to say something more about the match as a sports event rather than a social or political one, Speaker E shifts from the current topic to the previous topic, which is already part of the discourse universe as it is a particular part or aspect of the match, using the particle </w:t>
      </w:r>
      <w:r w:rsidRPr="00477731">
        <w:rPr>
          <w:rFonts w:ascii="Times New Roman" w:hAnsi="Times New Roman" w:cs="Times New Roman"/>
          <w:bCs/>
          <w:i/>
          <w:sz w:val="24"/>
        </w:rPr>
        <w:t>mar</w:t>
      </w:r>
      <w:r w:rsidRPr="00477731">
        <w:rPr>
          <w:rFonts w:ascii="Times New Roman" w:hAnsi="Times New Roman" w:cs="Times New Roman"/>
          <w:bCs/>
          <w:sz w:val="24"/>
        </w:rPr>
        <w:t>.</w:t>
      </w:r>
    </w:p>
    <w:p w14:paraId="6638177C" w14:textId="11CC0D6E" w:rsidR="00EE77C9" w:rsidRPr="00477731" w:rsidRDefault="00EE77C9" w:rsidP="00C17C7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 xml:space="preserve">This shows that this particle is a device that signals an element functioning as a ‘revived’ topic, present in the common ground of the interlocutors. If the topic in Speaker E’s contribution were not from the common ground, the utterance would be </w:t>
      </w:r>
      <w:proofErr w:type="gramStart"/>
      <w:r w:rsidRPr="00477731">
        <w:rPr>
          <w:rFonts w:ascii="Times New Roman" w:hAnsi="Times New Roman" w:cs="Times New Roman"/>
          <w:bCs/>
          <w:sz w:val="24"/>
        </w:rPr>
        <w:t>infelicitous</w:t>
      </w:r>
      <w:proofErr w:type="gramEnd"/>
      <w:r w:rsidRPr="00477731">
        <w:rPr>
          <w:rFonts w:ascii="Times New Roman" w:hAnsi="Times New Roman" w:cs="Times New Roman"/>
          <w:bCs/>
          <w:sz w:val="24"/>
        </w:rPr>
        <w:t xml:space="preserve"> and the communication would break down. The generalization we can formulate now is that </w:t>
      </w:r>
      <w:r w:rsidRPr="00477731">
        <w:rPr>
          <w:rFonts w:ascii="Times New Roman" w:hAnsi="Times New Roman" w:cs="Times New Roman"/>
          <w:bCs/>
          <w:i/>
          <w:sz w:val="24"/>
        </w:rPr>
        <w:t>mar</w:t>
      </w:r>
      <w:r w:rsidRPr="00477731">
        <w:rPr>
          <w:rFonts w:ascii="Times New Roman" w:hAnsi="Times New Roman" w:cs="Times New Roman"/>
          <w:bCs/>
          <w:sz w:val="24"/>
        </w:rPr>
        <w:t xml:space="preserve"> must be immediately preceded by an element that expresses part of the common ground of the running conversation, never a piece of information that the interlocutors are unfamiliar with. In view of this, we can account for the observation that the constituent marked by </w:t>
      </w:r>
      <w:r w:rsidRPr="00477731">
        <w:rPr>
          <w:rFonts w:ascii="Times New Roman" w:hAnsi="Times New Roman" w:cs="Times New Roman"/>
          <w:bCs/>
          <w:i/>
          <w:sz w:val="24"/>
        </w:rPr>
        <w:t>mar</w:t>
      </w:r>
      <w:r w:rsidRPr="00477731">
        <w:rPr>
          <w:rFonts w:ascii="Times New Roman" w:hAnsi="Times New Roman" w:cs="Times New Roman"/>
          <w:bCs/>
          <w:sz w:val="24"/>
        </w:rPr>
        <w:t xml:space="preserve"> must be definite. While (13), featuring an initial unmarked indefinite subject, is fine in the right context without the particle </w:t>
      </w:r>
      <w:r w:rsidRPr="00477731">
        <w:rPr>
          <w:rFonts w:ascii="Times New Roman" w:hAnsi="Times New Roman" w:cs="Times New Roman"/>
          <w:bCs/>
          <w:i/>
          <w:sz w:val="24"/>
        </w:rPr>
        <w:t>mar</w:t>
      </w:r>
      <w:r w:rsidRPr="00477731">
        <w:rPr>
          <w:rFonts w:ascii="Times New Roman" w:hAnsi="Times New Roman" w:cs="Times New Roman"/>
          <w:bCs/>
          <w:sz w:val="24"/>
        </w:rPr>
        <w:t xml:space="preserve">, there is no context where (11) would be acceptable with </w:t>
      </w:r>
      <w:r w:rsidRPr="00477731">
        <w:rPr>
          <w:rFonts w:ascii="Times New Roman" w:hAnsi="Times New Roman" w:cs="Times New Roman"/>
          <w:bCs/>
          <w:i/>
          <w:sz w:val="24"/>
        </w:rPr>
        <w:t>mar</w:t>
      </w:r>
      <w:r w:rsidRPr="00477731">
        <w:rPr>
          <w:rFonts w:ascii="Times New Roman" w:hAnsi="Times New Roman" w:cs="Times New Roman"/>
          <w:bCs/>
          <w:sz w:val="24"/>
        </w:rPr>
        <w:t xml:space="preserve"> included.</w:t>
      </w:r>
    </w:p>
    <w:p w14:paraId="0FFF04C1" w14:textId="77777777" w:rsidR="00EE77C9" w:rsidRPr="00477731" w:rsidRDefault="00EE77C9" w:rsidP="00C17C70">
      <w:pPr>
        <w:spacing w:after="0" w:line="360" w:lineRule="auto"/>
        <w:jc w:val="both"/>
        <w:rPr>
          <w:rFonts w:ascii="Times New Roman" w:hAnsi="Times New Roman" w:cs="Times New Roman"/>
          <w:bCs/>
          <w:sz w:val="24"/>
        </w:rPr>
      </w:pPr>
    </w:p>
    <w:p w14:paraId="3486F926" w14:textId="1797E218" w:rsidR="00EE77C9" w:rsidRPr="00477731" w:rsidRDefault="00EE77C9" w:rsidP="00093141">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lang w:val="sv-FI"/>
        </w:rPr>
        <w:t>(11)</w:t>
      </w:r>
      <w:r w:rsidRPr="00477731">
        <w:rPr>
          <w:rFonts w:ascii="Times New Roman" w:hAnsi="Times New Roman" w:cs="Times New Roman"/>
          <w:bCs/>
          <w:sz w:val="24"/>
          <w:lang w:val="sv-FI"/>
        </w:rPr>
        <w:tab/>
        <w:t>weled   (*mar) raħ      li-l-beɪt             badri    ʔel-bariħ</w:t>
      </w:r>
    </w:p>
    <w:p w14:paraId="3910F6AE" w14:textId="3F49880F" w:rsidR="00EE77C9" w:rsidRPr="00477731" w:rsidRDefault="00EE77C9" w:rsidP="004F133D">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lang w:val="sv-FI"/>
        </w:rPr>
        <w:tab/>
      </w:r>
      <w:r w:rsidRPr="00477731">
        <w:rPr>
          <w:rFonts w:ascii="Times New Roman" w:hAnsi="Times New Roman" w:cs="Times New Roman"/>
          <w:bCs/>
          <w:sz w:val="24"/>
        </w:rPr>
        <w:t>boy                  went   to-DEF-house   early     yesterday</w:t>
      </w:r>
    </w:p>
    <w:p w14:paraId="5733CA87" w14:textId="0C2CBC73" w:rsidR="00EE77C9" w:rsidRPr="00477731" w:rsidRDefault="00EE77C9" w:rsidP="003626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‘A boy went home early yesterday.’</w:t>
      </w:r>
    </w:p>
    <w:p w14:paraId="2B481041" w14:textId="77777777" w:rsidR="00EE77C9" w:rsidRPr="00477731" w:rsidRDefault="00EE77C9" w:rsidP="00362662">
      <w:pPr>
        <w:spacing w:after="0" w:line="360" w:lineRule="auto"/>
        <w:jc w:val="both"/>
        <w:rPr>
          <w:rFonts w:ascii="Times New Roman" w:hAnsi="Times New Roman" w:cs="Times New Roman"/>
          <w:sz w:val="24"/>
        </w:rPr>
      </w:pPr>
    </w:p>
    <w:p w14:paraId="082CB3E3" w14:textId="7EE240F4" w:rsidR="00EE77C9" w:rsidRPr="00477731" w:rsidRDefault="00EE77C9" w:rsidP="006C73A5">
      <w:pPr>
        <w:spacing w:after="0" w:line="360" w:lineRule="auto"/>
        <w:jc w:val="both"/>
        <w:rPr>
          <w:rFonts w:ascii="Times New Roman" w:hAnsi="Times New Roman" w:cs="Times New Roman"/>
          <w:b/>
          <w:bCs/>
          <w:sz w:val="24"/>
        </w:rPr>
      </w:pPr>
      <w:r w:rsidRPr="00477731">
        <w:rPr>
          <w:rFonts w:ascii="Times New Roman" w:hAnsi="Times New Roman" w:cs="Times New Roman"/>
          <w:sz w:val="24"/>
        </w:rPr>
        <w:t xml:space="preserve">Without the particle in Speaker E’s contribution to the conversation (10) the sentences would be grammatical but contextually infelicitous. The initial DP would tend not to be interpreted as S-Topic but rather as F-Topic, and as such infelicitous in the context, as the match is not mentioned in the preceding sentence. In Italian and German, as discussed in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Hinterhölzl</w:t>
      </w:r>
      <w:proofErr w:type="spellEnd"/>
      <w:r w:rsidRPr="00477731">
        <w:rPr>
          <w:rFonts w:ascii="Times New Roman" w:hAnsi="Times New Roman" w:cs="Times New Roman"/>
          <w:sz w:val="24"/>
        </w:rPr>
        <w:t xml:space="preserve"> (2007), beside syntactic position, S-Topic is identified prosodically by the low-high tone it carries. In NHA, prosody alone cannot mark S-Topic function. For this, a particle is required. More generally, where other languages rely on prosody to distinguish topic functions, NHA relies mainly on particles. </w:t>
      </w:r>
    </w:p>
    <w:bookmarkEnd w:id="8"/>
    <w:p w14:paraId="570742F7" w14:textId="77777777" w:rsidR="00EE77C9" w:rsidRPr="00477731" w:rsidRDefault="00EE77C9" w:rsidP="000A7A9E">
      <w:pPr>
        <w:keepNext/>
        <w:spacing w:after="0" w:line="360" w:lineRule="auto"/>
        <w:jc w:val="both"/>
        <w:rPr>
          <w:rFonts w:ascii="Times New Roman" w:hAnsi="Times New Roman" w:cs="Times New Roman"/>
          <w:i/>
          <w:sz w:val="24"/>
        </w:rPr>
      </w:pPr>
    </w:p>
    <w:p w14:paraId="45BFB237" w14:textId="2809FFF7" w:rsidR="00EE77C9" w:rsidRPr="00477731" w:rsidRDefault="00EE77C9" w:rsidP="000A7A9E">
      <w:pPr>
        <w:keepNext/>
        <w:spacing w:after="0" w:line="360" w:lineRule="auto"/>
        <w:jc w:val="both"/>
        <w:rPr>
          <w:rFonts w:ascii="Times New Roman" w:hAnsi="Times New Roman" w:cs="Times New Roman"/>
          <w:i/>
          <w:sz w:val="24"/>
        </w:rPr>
      </w:pPr>
      <w:r w:rsidRPr="00477731">
        <w:rPr>
          <w:rFonts w:ascii="Times New Roman" w:hAnsi="Times New Roman" w:cs="Times New Roman"/>
          <w:i/>
          <w:sz w:val="24"/>
        </w:rPr>
        <w:t xml:space="preserve">3.2   </w:t>
      </w:r>
      <w:r w:rsidRPr="00477731">
        <w:rPr>
          <w:rFonts w:ascii="Times New Roman" w:hAnsi="Times New Roman" w:cs="Times New Roman"/>
          <w:bCs/>
          <w:sz w:val="24"/>
        </w:rPr>
        <w:t>tara</w:t>
      </w:r>
      <w:r w:rsidRPr="00477731">
        <w:rPr>
          <w:rFonts w:ascii="Times New Roman" w:hAnsi="Times New Roman" w:cs="Times New Roman"/>
          <w:i/>
          <w:sz w:val="24"/>
        </w:rPr>
        <w:t xml:space="preserve"> </w:t>
      </w:r>
      <w:r w:rsidRPr="00477731">
        <w:rPr>
          <w:rFonts w:ascii="Times New Roman" w:hAnsi="Times New Roman" w:cs="Times New Roman"/>
          <w:i/>
          <w:iCs/>
          <w:sz w:val="24"/>
        </w:rPr>
        <w:t>and</w:t>
      </w:r>
      <w:r w:rsidRPr="00477731">
        <w:rPr>
          <w:rFonts w:ascii="Times New Roman" w:hAnsi="Times New Roman" w:cs="Times New Roman"/>
          <w:iCs/>
          <w:sz w:val="24"/>
        </w:rPr>
        <w:t xml:space="preserve"> </w:t>
      </w:r>
      <w:proofErr w:type="spellStart"/>
      <w:r w:rsidRPr="00477731">
        <w:rPr>
          <w:rFonts w:ascii="Times New Roman" w:hAnsi="Times New Roman" w:cs="Times New Roman"/>
          <w:bCs/>
          <w:sz w:val="24"/>
        </w:rPr>
        <w:t>zad</w:t>
      </w:r>
      <w:proofErr w:type="spellEnd"/>
      <w:r w:rsidRPr="00477731">
        <w:rPr>
          <w:rFonts w:ascii="Times New Roman" w:hAnsi="Times New Roman" w:cs="Times New Roman"/>
          <w:i/>
          <w:sz w:val="24"/>
        </w:rPr>
        <w:t>: C-Topic markers</w:t>
      </w:r>
    </w:p>
    <w:p w14:paraId="2BF59DE9" w14:textId="10BFA1F8" w:rsidR="00EE77C9" w:rsidRPr="00477731" w:rsidRDefault="00EE77C9" w:rsidP="00C3488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The particle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marks a constituent as Topic by morpho-syntactic and phonological means. If the constituent is a DP, </w:t>
      </w:r>
      <w:r w:rsidRPr="00477731">
        <w:rPr>
          <w:rFonts w:ascii="Times New Roman" w:hAnsi="Times New Roman" w:cs="Times New Roman"/>
          <w:bCs/>
          <w:i/>
          <w:sz w:val="24"/>
        </w:rPr>
        <w:t>tara</w:t>
      </w:r>
      <w:r w:rsidRPr="00477731">
        <w:rPr>
          <w:rFonts w:ascii="Times New Roman" w:hAnsi="Times New Roman" w:cs="Times New Roman"/>
          <w:bCs/>
          <w:sz w:val="24"/>
        </w:rPr>
        <w:t xml:space="preserve"> agrees with it in φ-features (person, number, and gender), the agreement expressed as a </w:t>
      </w:r>
      <w:proofErr w:type="spellStart"/>
      <w:r w:rsidRPr="00477731">
        <w:rPr>
          <w:rFonts w:ascii="Times New Roman" w:hAnsi="Times New Roman" w:cs="Times New Roman"/>
          <w:bCs/>
          <w:sz w:val="24"/>
        </w:rPr>
        <w:t>clitic</w:t>
      </w:r>
      <w:proofErr w:type="spellEnd"/>
      <w:r w:rsidRPr="00477731">
        <w:rPr>
          <w:rFonts w:ascii="Times New Roman" w:hAnsi="Times New Roman" w:cs="Times New Roman"/>
          <w:bCs/>
          <w:sz w:val="24"/>
        </w:rPr>
        <w:t xml:space="preserve"> on the particle, the same clitic that expresses object agreement (Shlonsky 2000; Kramer 2014, Alshamari 2017) on the verb. In addition, the DP will bear contrastive stress. If the Topic is non-nominal, typically a PP, φ-feature agreement is not an option. Instead, the Topic-marked constituent moves to the position immediately preceding </w:t>
      </w:r>
      <w:r w:rsidRPr="00477731">
        <w:rPr>
          <w:rFonts w:ascii="Times New Roman" w:hAnsi="Times New Roman" w:cs="Times New Roman"/>
          <w:bCs/>
          <w:i/>
          <w:sz w:val="24"/>
        </w:rPr>
        <w:t>tara</w:t>
      </w:r>
      <w:r w:rsidRPr="00477731">
        <w:rPr>
          <w:rFonts w:ascii="Times New Roman" w:hAnsi="Times New Roman" w:cs="Times New Roman"/>
          <w:bCs/>
          <w:sz w:val="24"/>
        </w:rPr>
        <w:t>, by hypothesis the specifier position of the C-</w:t>
      </w:r>
      <w:proofErr w:type="spellStart"/>
      <w:r w:rsidRPr="00477731">
        <w:rPr>
          <w:rFonts w:ascii="Times New Roman" w:hAnsi="Times New Roman" w:cs="Times New Roman"/>
          <w:bCs/>
          <w:sz w:val="24"/>
        </w:rPr>
        <w:t>TopP</w:t>
      </w:r>
      <w:proofErr w:type="spellEnd"/>
      <w:r w:rsidRPr="00477731">
        <w:rPr>
          <w:rFonts w:ascii="Times New Roman" w:hAnsi="Times New Roman" w:cs="Times New Roman"/>
          <w:bCs/>
          <w:sz w:val="24"/>
        </w:rPr>
        <w:t xml:space="preserve"> headed by </w:t>
      </w:r>
      <w:r w:rsidRPr="00477731">
        <w:rPr>
          <w:rFonts w:ascii="Times New Roman" w:hAnsi="Times New Roman" w:cs="Times New Roman"/>
          <w:bCs/>
          <w:i/>
          <w:sz w:val="24"/>
        </w:rPr>
        <w:t>tara</w:t>
      </w:r>
      <w:r w:rsidRPr="00477731">
        <w:rPr>
          <w:rFonts w:ascii="Times New Roman" w:hAnsi="Times New Roman" w:cs="Times New Roman"/>
          <w:bCs/>
          <w:sz w:val="24"/>
        </w:rPr>
        <w:t xml:space="preserve">. See section 4 for a more articulated analysis of the syntactic structure, including the agreement operation. At the LF interface, the constituent that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marks is interpreted as contrasted against a set of entities that are also discourse-given. The C-Topic particle </w:t>
      </w:r>
      <w:proofErr w:type="spellStart"/>
      <w:r w:rsidRPr="00477731">
        <w:rPr>
          <w:rFonts w:ascii="Times New Roman" w:hAnsi="Times New Roman" w:cs="Times New Roman"/>
          <w:bCs/>
          <w:i/>
          <w:iCs/>
          <w:sz w:val="24"/>
        </w:rPr>
        <w:t>zad</w:t>
      </w:r>
      <w:proofErr w:type="spellEnd"/>
      <w:r w:rsidRPr="00477731">
        <w:rPr>
          <w:rFonts w:ascii="Times New Roman" w:hAnsi="Times New Roman" w:cs="Times New Roman"/>
          <w:bCs/>
          <w:sz w:val="24"/>
        </w:rPr>
        <w:t xml:space="preserve"> does not have the agreement option, but marks a constituent, nominal or not, as C-Topic by means of movement and contrastive stress. Consider the following dialogue (Father asks his three children about whether they have seen a new neighbour move in, in the neighbourhood).</w:t>
      </w:r>
    </w:p>
    <w:p w14:paraId="7CD8155E" w14:textId="77777777" w:rsidR="00EE77C9" w:rsidRPr="00477731" w:rsidRDefault="00EE77C9" w:rsidP="00980F9C">
      <w:pPr>
        <w:spacing w:after="0" w:line="360" w:lineRule="auto"/>
        <w:jc w:val="both"/>
        <w:rPr>
          <w:rFonts w:ascii="Times New Roman" w:hAnsi="Times New Roman" w:cs="Times New Roman"/>
          <w:bCs/>
          <w:sz w:val="24"/>
        </w:rPr>
      </w:pPr>
    </w:p>
    <w:p w14:paraId="0B4502E6" w14:textId="426129F9" w:rsidR="00EE77C9" w:rsidRPr="00477731" w:rsidRDefault="00EE77C9" w:rsidP="00905041">
      <w:pPr>
        <w:spacing w:after="0" w:line="360" w:lineRule="auto"/>
        <w:jc w:val="both"/>
        <w:rPr>
          <w:rFonts w:ascii="Times New Roman" w:hAnsi="Times New Roman" w:cs="Times New Roman"/>
          <w:bCs/>
          <w:lang w:val="sv-FI"/>
        </w:rPr>
      </w:pPr>
      <w:r w:rsidRPr="00477731">
        <w:rPr>
          <w:rFonts w:ascii="Times New Roman" w:hAnsi="Times New Roman" w:cs="Times New Roman"/>
          <w:bCs/>
        </w:rPr>
        <w:t xml:space="preserve"> </w:t>
      </w:r>
      <w:r w:rsidRPr="00477731">
        <w:rPr>
          <w:rFonts w:ascii="Times New Roman" w:hAnsi="Times New Roman" w:cs="Times New Roman"/>
          <w:bCs/>
          <w:lang w:val="sv-FI"/>
        </w:rPr>
        <w:t>(12)</w:t>
      </w:r>
      <w:r w:rsidRPr="00477731">
        <w:rPr>
          <w:rFonts w:ascii="Times New Roman" w:hAnsi="Times New Roman" w:cs="Times New Roman"/>
          <w:bCs/>
          <w:lang w:val="sv-FI"/>
        </w:rPr>
        <w:tab/>
      </w:r>
    </w:p>
    <w:p w14:paraId="466BE7DF" w14:textId="468F12CD" w:rsidR="00EE77C9" w:rsidRPr="00477731" w:rsidRDefault="00EE77C9" w:rsidP="009978A4">
      <w:pPr>
        <w:spacing w:after="0" w:line="360" w:lineRule="auto"/>
        <w:jc w:val="both"/>
        <w:rPr>
          <w:rFonts w:ascii="Times New Roman" w:hAnsi="Times New Roman" w:cs="Times New Roman"/>
          <w:bCs/>
          <w:lang w:val="sv-FI"/>
        </w:rPr>
      </w:pPr>
      <w:r w:rsidRPr="00477731">
        <w:rPr>
          <w:rFonts w:ascii="Times New Roman" w:hAnsi="Times New Roman" w:cs="Times New Roman"/>
          <w:bCs/>
          <w:lang w:val="sv-FI"/>
        </w:rPr>
        <w:t xml:space="preserve">      Speaker A (Father):</w:t>
      </w:r>
      <w:r w:rsidRPr="00477731">
        <w:rPr>
          <w:rFonts w:ascii="Times New Roman" w:hAnsi="Times New Roman" w:cs="Times New Roman"/>
          <w:bCs/>
          <w:lang w:val="sv-FI"/>
        </w:rPr>
        <w:tab/>
        <w:t xml:space="preserve">min   min-kum           ħabaib-i                  ʃaf                   ʔel-hurmah     </w:t>
      </w:r>
    </w:p>
    <w:p w14:paraId="27A93356" w14:textId="1C3ABEAB" w:rsidR="00EE77C9" w:rsidRPr="00477731" w:rsidRDefault="00EE77C9" w:rsidP="00AA6F64">
      <w:pPr>
        <w:spacing w:after="0" w:line="360" w:lineRule="auto"/>
        <w:jc w:val="both"/>
        <w:rPr>
          <w:rFonts w:ascii="Times New Roman" w:hAnsi="Times New Roman" w:cs="Times New Roman"/>
          <w:bCs/>
        </w:rPr>
      </w:pPr>
      <w:r w:rsidRPr="00477731">
        <w:rPr>
          <w:rFonts w:ascii="Times New Roman" w:hAnsi="Times New Roman" w:cs="Times New Roman"/>
          <w:bCs/>
          <w:lang w:val="sv-FI"/>
        </w:rPr>
        <w:t xml:space="preserve">                                </w:t>
      </w:r>
      <w:r w:rsidRPr="00477731">
        <w:rPr>
          <w:rFonts w:ascii="Times New Roman" w:hAnsi="Times New Roman" w:cs="Times New Roman"/>
          <w:bCs/>
          <w:lang w:val="sv-FI"/>
        </w:rPr>
        <w:tab/>
        <w:t xml:space="preserve"> </w:t>
      </w:r>
      <w:r w:rsidRPr="00477731">
        <w:rPr>
          <w:rFonts w:ascii="Times New Roman" w:hAnsi="Times New Roman" w:cs="Times New Roman"/>
          <w:bCs/>
        </w:rPr>
        <w:t>who   amongst-2.PL lovely-POSS.1</w:t>
      </w:r>
      <w:proofErr w:type="gramStart"/>
      <w:r w:rsidRPr="00477731">
        <w:rPr>
          <w:rFonts w:ascii="Times New Roman" w:hAnsi="Times New Roman" w:cs="Times New Roman"/>
          <w:bCs/>
        </w:rPr>
        <w:t>SG  saw</w:t>
      </w:r>
      <w:proofErr w:type="gramEnd"/>
      <w:r w:rsidRPr="00477731">
        <w:rPr>
          <w:rFonts w:ascii="Times New Roman" w:hAnsi="Times New Roman" w:cs="Times New Roman"/>
          <w:bCs/>
        </w:rPr>
        <w:t xml:space="preserve">.3SG.M   DEF-woman </w:t>
      </w:r>
    </w:p>
    <w:p w14:paraId="040F9D78" w14:textId="63C43F1C" w:rsidR="00EE77C9" w:rsidRPr="00477731" w:rsidRDefault="00EE77C9" w:rsidP="00AA6F64">
      <w:pPr>
        <w:spacing w:after="0" w:line="360" w:lineRule="auto"/>
        <w:jc w:val="both"/>
        <w:rPr>
          <w:rFonts w:ascii="Times New Roman" w:hAnsi="Times New Roman" w:cs="Times New Roman"/>
          <w:bCs/>
          <w:lang w:val="sv-FI"/>
        </w:rPr>
      </w:pPr>
      <w:r w:rsidRPr="00477731">
        <w:rPr>
          <w:rFonts w:ascii="Times New Roman" w:hAnsi="Times New Roman" w:cs="Times New Roman"/>
          <w:bCs/>
        </w:rPr>
        <w:t xml:space="preserve">                              </w:t>
      </w:r>
      <w:r w:rsidRPr="00477731">
        <w:rPr>
          <w:rFonts w:ascii="Times New Roman" w:hAnsi="Times New Roman" w:cs="Times New Roman"/>
          <w:bCs/>
        </w:rPr>
        <w:tab/>
      </w:r>
      <w:r w:rsidRPr="00477731">
        <w:rPr>
          <w:rFonts w:ascii="Times New Roman" w:hAnsi="Times New Roman" w:cs="Times New Roman"/>
          <w:bCs/>
          <w:lang w:val="sv-FI"/>
        </w:rPr>
        <w:t xml:space="preserve">ʔilli        skenat      ib-ħaret-na                                 tau  </w:t>
      </w:r>
    </w:p>
    <w:p w14:paraId="281AAF58" w14:textId="01FB63F2" w:rsidR="00EE77C9" w:rsidRPr="00477731" w:rsidRDefault="00EE77C9" w:rsidP="001D6E22">
      <w:pPr>
        <w:spacing w:after="0" w:line="360" w:lineRule="auto"/>
        <w:jc w:val="both"/>
        <w:rPr>
          <w:rFonts w:ascii="Times New Roman" w:hAnsi="Times New Roman" w:cs="Times New Roman"/>
          <w:bCs/>
        </w:rPr>
      </w:pPr>
      <w:r w:rsidRPr="00477731">
        <w:rPr>
          <w:rFonts w:ascii="Times New Roman" w:hAnsi="Times New Roman" w:cs="Times New Roman"/>
          <w:bCs/>
          <w:lang w:val="sv-FI"/>
        </w:rPr>
        <w:t xml:space="preserve">                             </w:t>
      </w:r>
      <w:r w:rsidRPr="00477731">
        <w:rPr>
          <w:rFonts w:ascii="Times New Roman" w:hAnsi="Times New Roman" w:cs="Times New Roman"/>
          <w:bCs/>
          <w:lang w:val="sv-FI"/>
        </w:rPr>
        <w:tab/>
        <w:t xml:space="preserve"> </w:t>
      </w:r>
      <w:r w:rsidRPr="00477731">
        <w:rPr>
          <w:rFonts w:ascii="Times New Roman" w:hAnsi="Times New Roman" w:cs="Times New Roman"/>
          <w:bCs/>
        </w:rPr>
        <w:t>Comp    moved.in in-neighbourhood-POSS.1PL   recently</w:t>
      </w:r>
    </w:p>
    <w:p w14:paraId="4EAE74F0" w14:textId="6675182D" w:rsidR="00EE77C9" w:rsidRPr="00477731" w:rsidRDefault="00EE77C9" w:rsidP="00181D90">
      <w:pPr>
        <w:spacing w:after="0" w:line="360" w:lineRule="auto"/>
        <w:ind w:left="2160" w:hanging="284"/>
        <w:jc w:val="both"/>
        <w:rPr>
          <w:rFonts w:ascii="Times New Roman" w:hAnsi="Times New Roman" w:cs="Times New Roman"/>
          <w:bCs/>
        </w:rPr>
      </w:pPr>
      <w:r w:rsidRPr="00477731">
        <w:rPr>
          <w:rFonts w:ascii="Times New Roman" w:hAnsi="Times New Roman" w:cs="Times New Roman"/>
          <w:bCs/>
        </w:rPr>
        <w:t xml:space="preserve">     ‘Who (amongst you children) has seen the woman who recently moved in in our neighbourhood?’</w:t>
      </w:r>
    </w:p>
    <w:p w14:paraId="15C8F8C7" w14:textId="77777777" w:rsidR="00EE77C9" w:rsidRPr="00477731" w:rsidRDefault="00EE77C9" w:rsidP="0071399E">
      <w:pPr>
        <w:spacing w:after="0" w:line="360" w:lineRule="auto"/>
        <w:ind w:left="993" w:hanging="284"/>
        <w:jc w:val="both"/>
        <w:rPr>
          <w:rFonts w:ascii="Times New Roman" w:hAnsi="Times New Roman" w:cs="Times New Roman"/>
          <w:bCs/>
        </w:rPr>
      </w:pPr>
    </w:p>
    <w:p w14:paraId="1670E293" w14:textId="14A451AB" w:rsidR="00EE77C9" w:rsidRPr="00477731" w:rsidRDefault="00EE77C9" w:rsidP="00981F4B">
      <w:pPr>
        <w:spacing w:after="0" w:line="360" w:lineRule="auto"/>
        <w:jc w:val="both"/>
        <w:rPr>
          <w:rFonts w:ascii="Times New Roman" w:hAnsi="Times New Roman" w:cs="Times New Roman"/>
          <w:bCs/>
        </w:rPr>
      </w:pPr>
      <w:r w:rsidRPr="00477731">
        <w:rPr>
          <w:rFonts w:ascii="Times New Roman" w:hAnsi="Times New Roman" w:cs="Times New Roman"/>
          <w:bCs/>
        </w:rPr>
        <w:t xml:space="preserve">    Speaker B (daughter): </w:t>
      </w:r>
      <w:r w:rsidRPr="00477731">
        <w:rPr>
          <w:rFonts w:ascii="Times New Roman" w:hAnsi="Times New Roman" w:cs="Times New Roman"/>
          <w:b/>
        </w:rPr>
        <w:t>tara</w:t>
      </w:r>
      <w:r w:rsidRPr="00477731">
        <w:rPr>
          <w:rFonts w:ascii="Times New Roman" w:hAnsi="Times New Roman" w:cs="Times New Roman"/>
          <w:bCs/>
        </w:rPr>
        <w:t xml:space="preserve">-h             </w:t>
      </w:r>
      <w:proofErr w:type="spellStart"/>
      <w:r w:rsidRPr="00477731">
        <w:rPr>
          <w:rFonts w:ascii="Times New Roman" w:hAnsi="Times New Roman" w:cs="Times New Roman"/>
          <w:bCs/>
        </w:rPr>
        <w:t>ʕOMAR</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                l-</w:t>
      </w:r>
      <w:proofErr w:type="spellStart"/>
      <w:r w:rsidRPr="00477731">
        <w:rPr>
          <w:rFonts w:ascii="Times New Roman" w:hAnsi="Times New Roman" w:cs="Times New Roman"/>
          <w:bCs/>
        </w:rPr>
        <w:t>ħurmah</w:t>
      </w:r>
      <w:proofErr w:type="spellEnd"/>
    </w:p>
    <w:p w14:paraId="03B0ED75" w14:textId="541727A6" w:rsidR="00EE77C9" w:rsidRPr="00477731" w:rsidRDefault="00EE77C9" w:rsidP="00244D21">
      <w:pPr>
        <w:spacing w:after="0" w:line="360" w:lineRule="auto"/>
        <w:jc w:val="both"/>
        <w:rPr>
          <w:rFonts w:ascii="Times New Roman" w:hAnsi="Times New Roman" w:cs="Times New Roman"/>
          <w:bCs/>
        </w:rPr>
      </w:pPr>
      <w:r w:rsidRPr="00477731">
        <w:rPr>
          <w:rFonts w:ascii="Times New Roman" w:hAnsi="Times New Roman" w:cs="Times New Roman"/>
          <w:bCs/>
        </w:rPr>
        <w:t xml:space="preserve">                                        PRT-3SG.M   Omar       </w:t>
      </w:r>
      <w:proofErr w:type="gramStart"/>
      <w:r w:rsidRPr="00477731">
        <w:rPr>
          <w:rFonts w:ascii="Times New Roman" w:hAnsi="Times New Roman" w:cs="Times New Roman"/>
          <w:bCs/>
        </w:rPr>
        <w:t>saw.3SG.M</w:t>
      </w:r>
      <w:proofErr w:type="gramEnd"/>
      <w:r w:rsidRPr="00477731">
        <w:rPr>
          <w:rFonts w:ascii="Times New Roman" w:hAnsi="Times New Roman" w:cs="Times New Roman"/>
          <w:bCs/>
        </w:rPr>
        <w:t xml:space="preserve">  DEF-woman       </w:t>
      </w:r>
    </w:p>
    <w:p w14:paraId="4A2AEE80" w14:textId="385D8941" w:rsidR="00EE77C9" w:rsidRPr="00477731" w:rsidRDefault="00EE77C9" w:rsidP="000F583C">
      <w:pPr>
        <w:spacing w:after="0" w:line="360" w:lineRule="auto"/>
        <w:jc w:val="both"/>
        <w:rPr>
          <w:rFonts w:ascii="Times New Roman" w:hAnsi="Times New Roman" w:cs="Times New Roman"/>
          <w:bCs/>
        </w:rPr>
      </w:pPr>
      <w:r w:rsidRPr="00477731">
        <w:rPr>
          <w:rFonts w:ascii="Times New Roman" w:hAnsi="Times New Roman" w:cs="Times New Roman"/>
          <w:bCs/>
        </w:rPr>
        <w:t xml:space="preserve">                                       ‘OMAR, (neither me nor Ali), saw the woman.’</w:t>
      </w:r>
    </w:p>
    <w:p w14:paraId="480B6D0D" w14:textId="77777777" w:rsidR="00EE77C9" w:rsidRPr="00477731" w:rsidRDefault="00EE77C9" w:rsidP="000F583C">
      <w:pPr>
        <w:spacing w:after="0" w:line="360" w:lineRule="auto"/>
        <w:jc w:val="both"/>
        <w:rPr>
          <w:rFonts w:ascii="Times New Roman" w:hAnsi="Times New Roman" w:cs="Times New Roman"/>
          <w:bCs/>
        </w:rPr>
      </w:pPr>
    </w:p>
    <w:p w14:paraId="6C0C926B" w14:textId="0B7B1F82" w:rsidR="00EE77C9" w:rsidRPr="00477731" w:rsidRDefault="00EE77C9" w:rsidP="003128AA">
      <w:pPr>
        <w:spacing w:after="0" w:line="360" w:lineRule="auto"/>
        <w:jc w:val="both"/>
        <w:rPr>
          <w:rFonts w:ascii="Times New Roman" w:hAnsi="Times New Roman" w:cs="Times New Roman"/>
          <w:bCs/>
        </w:rPr>
      </w:pPr>
      <w:r w:rsidRPr="00477731">
        <w:rPr>
          <w:rFonts w:ascii="Times New Roman" w:hAnsi="Times New Roman" w:cs="Times New Roman"/>
          <w:bCs/>
        </w:rPr>
        <w:t xml:space="preserve">    Speaker B’: (*tara-</w:t>
      </w:r>
      <w:proofErr w:type="gramStart"/>
      <w:r w:rsidRPr="00477731">
        <w:rPr>
          <w:rFonts w:ascii="Times New Roman" w:hAnsi="Times New Roman" w:cs="Times New Roman"/>
          <w:bCs/>
        </w:rPr>
        <w:t xml:space="preserve">h)   </w:t>
      </w:r>
      <w:proofErr w:type="gramEnd"/>
      <w:r w:rsidRPr="00477731">
        <w:rPr>
          <w:rFonts w:ascii="Times New Roman" w:hAnsi="Times New Roman" w:cs="Times New Roman"/>
          <w:bCs/>
        </w:rPr>
        <w:t xml:space="preserve">         WAĦID   min    </w:t>
      </w:r>
      <w:proofErr w:type="spellStart"/>
      <w:r w:rsidRPr="00477731">
        <w:rPr>
          <w:rFonts w:ascii="Times New Roman" w:hAnsi="Times New Roman" w:cs="Times New Roman"/>
          <w:bCs/>
        </w:rPr>
        <w:t>ʔel-ʕjal</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                l-</w:t>
      </w:r>
      <w:proofErr w:type="spellStart"/>
      <w:r w:rsidRPr="00477731">
        <w:rPr>
          <w:rFonts w:ascii="Times New Roman" w:hAnsi="Times New Roman" w:cs="Times New Roman"/>
          <w:bCs/>
        </w:rPr>
        <w:t>ħurmah</w:t>
      </w:r>
      <w:proofErr w:type="spellEnd"/>
    </w:p>
    <w:p w14:paraId="5EBE6161" w14:textId="0D748556" w:rsidR="00EE77C9" w:rsidRPr="00477731" w:rsidRDefault="00EE77C9" w:rsidP="003128AA">
      <w:pPr>
        <w:spacing w:after="0" w:line="360" w:lineRule="auto"/>
        <w:jc w:val="both"/>
        <w:rPr>
          <w:rFonts w:ascii="Times New Roman" w:hAnsi="Times New Roman" w:cs="Times New Roman"/>
          <w:bCs/>
        </w:rPr>
      </w:pPr>
      <w:r w:rsidRPr="00477731">
        <w:rPr>
          <w:rFonts w:ascii="Times New Roman" w:hAnsi="Times New Roman" w:cs="Times New Roman"/>
          <w:bCs/>
        </w:rPr>
        <w:t xml:space="preserve">                          PRT-3SG.M   one           of       DEF-boys   </w:t>
      </w:r>
      <w:proofErr w:type="gramStart"/>
      <w:r w:rsidRPr="00477731">
        <w:rPr>
          <w:rFonts w:ascii="Times New Roman" w:hAnsi="Times New Roman" w:cs="Times New Roman"/>
          <w:bCs/>
        </w:rPr>
        <w:t>saw.3SG.M</w:t>
      </w:r>
      <w:proofErr w:type="gramEnd"/>
      <w:r w:rsidRPr="00477731">
        <w:rPr>
          <w:rFonts w:ascii="Times New Roman" w:hAnsi="Times New Roman" w:cs="Times New Roman"/>
          <w:bCs/>
        </w:rPr>
        <w:t xml:space="preserve">  DEF-woman     </w:t>
      </w:r>
    </w:p>
    <w:p w14:paraId="541E37A2" w14:textId="14B157E0" w:rsidR="00EE77C9" w:rsidRPr="00477731" w:rsidRDefault="00EE77C9" w:rsidP="00BC20D5">
      <w:pPr>
        <w:spacing w:after="0" w:line="360" w:lineRule="auto"/>
        <w:jc w:val="both"/>
        <w:rPr>
          <w:rFonts w:ascii="Times New Roman" w:hAnsi="Times New Roman" w:cs="Times New Roman"/>
          <w:bCs/>
        </w:rPr>
      </w:pPr>
      <w:r w:rsidRPr="00477731">
        <w:rPr>
          <w:rFonts w:ascii="Times New Roman" w:hAnsi="Times New Roman" w:cs="Times New Roman"/>
          <w:bCs/>
        </w:rPr>
        <w:t xml:space="preserve">                         Intended meaning: ‘ONE OF THE BOYS, not me, saw the woman.’</w:t>
      </w:r>
    </w:p>
    <w:p w14:paraId="79635BBE" w14:textId="77777777" w:rsidR="00EE77C9" w:rsidRPr="00477731" w:rsidRDefault="00EE77C9" w:rsidP="00905041">
      <w:pPr>
        <w:spacing w:after="0" w:line="360" w:lineRule="auto"/>
        <w:jc w:val="both"/>
        <w:rPr>
          <w:rFonts w:ascii="Times New Roman" w:hAnsi="Times New Roman" w:cs="Times New Roman"/>
          <w:bCs/>
        </w:rPr>
      </w:pPr>
    </w:p>
    <w:p w14:paraId="233C4821" w14:textId="792DCD24" w:rsidR="00EE77C9" w:rsidRPr="00477731" w:rsidRDefault="00EE77C9" w:rsidP="00981F4B">
      <w:pPr>
        <w:spacing w:after="0" w:line="360" w:lineRule="auto"/>
        <w:jc w:val="both"/>
        <w:rPr>
          <w:rFonts w:ascii="Times New Roman" w:hAnsi="Times New Roman" w:cs="Times New Roman"/>
          <w:bCs/>
        </w:rPr>
      </w:pPr>
      <w:r w:rsidRPr="00477731">
        <w:rPr>
          <w:rFonts w:ascii="Times New Roman" w:hAnsi="Times New Roman" w:cs="Times New Roman"/>
          <w:bCs/>
        </w:rPr>
        <w:t xml:space="preserve">   Speaker B’’:  </w:t>
      </w:r>
      <w:proofErr w:type="spellStart"/>
      <w:r w:rsidRPr="00477731">
        <w:rPr>
          <w:rFonts w:ascii="Times New Roman" w:hAnsi="Times New Roman" w:cs="Times New Roman"/>
          <w:bCs/>
        </w:rPr>
        <w:t>ʕOMAR</w:t>
      </w:r>
      <w:proofErr w:type="spellEnd"/>
      <w:r w:rsidRPr="00477731">
        <w:rPr>
          <w:rFonts w:ascii="Times New Roman" w:hAnsi="Times New Roman" w:cs="Times New Roman"/>
          <w:bCs/>
        </w:rPr>
        <w:t xml:space="preserve">  </w:t>
      </w:r>
      <w:r w:rsidRPr="00477731">
        <w:rPr>
          <w:rFonts w:ascii="Times New Roman" w:hAnsi="Times New Roman" w:cs="Times New Roman"/>
          <w:b/>
        </w:rPr>
        <w:t xml:space="preserve">  </w:t>
      </w:r>
      <w:proofErr w:type="spellStart"/>
      <w:r w:rsidRPr="00477731">
        <w:rPr>
          <w:rFonts w:ascii="Times New Roman" w:hAnsi="Times New Roman" w:cs="Times New Roman"/>
          <w:b/>
        </w:rPr>
        <w:t>zad</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                 l-</w:t>
      </w:r>
      <w:proofErr w:type="spellStart"/>
      <w:r w:rsidRPr="00477731">
        <w:rPr>
          <w:rFonts w:ascii="Times New Roman" w:hAnsi="Times New Roman" w:cs="Times New Roman"/>
          <w:bCs/>
        </w:rPr>
        <w:t>ħurmah</w:t>
      </w:r>
      <w:proofErr w:type="spellEnd"/>
    </w:p>
    <w:p w14:paraId="5AA7F061" w14:textId="7DA68AF5" w:rsidR="00EE77C9" w:rsidRPr="00477731" w:rsidRDefault="00EE77C9" w:rsidP="00BC20D5">
      <w:pPr>
        <w:spacing w:after="0" w:line="360" w:lineRule="auto"/>
        <w:jc w:val="both"/>
        <w:rPr>
          <w:rFonts w:ascii="Times New Roman" w:hAnsi="Times New Roman" w:cs="Times New Roman"/>
          <w:bCs/>
        </w:rPr>
      </w:pPr>
      <w:r w:rsidRPr="00477731">
        <w:rPr>
          <w:rFonts w:ascii="Times New Roman" w:hAnsi="Times New Roman" w:cs="Times New Roman"/>
          <w:bCs/>
        </w:rPr>
        <w:t xml:space="preserve">                          Omar       </w:t>
      </w:r>
      <w:proofErr w:type="gramStart"/>
      <w:r w:rsidRPr="00477731">
        <w:rPr>
          <w:rFonts w:ascii="Times New Roman" w:hAnsi="Times New Roman" w:cs="Times New Roman"/>
          <w:bCs/>
        </w:rPr>
        <w:t>PRT  saw</w:t>
      </w:r>
      <w:proofErr w:type="gramEnd"/>
      <w:r w:rsidRPr="00477731">
        <w:rPr>
          <w:rFonts w:ascii="Times New Roman" w:hAnsi="Times New Roman" w:cs="Times New Roman"/>
          <w:bCs/>
        </w:rPr>
        <w:t xml:space="preserve">.3SG.M   DEF-woman       </w:t>
      </w:r>
    </w:p>
    <w:p w14:paraId="2AD65533" w14:textId="44B4E92E" w:rsidR="00EE77C9" w:rsidRPr="00477731" w:rsidRDefault="00EE77C9" w:rsidP="00181D90">
      <w:pPr>
        <w:spacing w:after="0" w:line="360" w:lineRule="auto"/>
        <w:jc w:val="both"/>
        <w:rPr>
          <w:rFonts w:ascii="Times New Roman" w:hAnsi="Times New Roman" w:cs="Times New Roman"/>
          <w:bCs/>
        </w:rPr>
      </w:pPr>
      <w:r w:rsidRPr="00477731">
        <w:rPr>
          <w:rFonts w:ascii="Times New Roman" w:hAnsi="Times New Roman" w:cs="Times New Roman"/>
          <w:bCs/>
        </w:rPr>
        <w:t xml:space="preserve">                          ‘OMAR, (neither me nor Ali), saw the woman.’</w:t>
      </w:r>
    </w:p>
    <w:p w14:paraId="51095C4D" w14:textId="77777777" w:rsidR="00EE77C9" w:rsidRPr="00477731" w:rsidRDefault="00EE77C9" w:rsidP="00181D90">
      <w:pPr>
        <w:spacing w:after="0" w:line="360" w:lineRule="auto"/>
        <w:jc w:val="both"/>
        <w:rPr>
          <w:rFonts w:ascii="Times New Roman" w:hAnsi="Times New Roman" w:cs="Times New Roman"/>
          <w:bCs/>
        </w:rPr>
      </w:pPr>
    </w:p>
    <w:p w14:paraId="51A8F0BF" w14:textId="21E4BAB7" w:rsidR="00EE77C9" w:rsidRPr="00477731" w:rsidRDefault="00EE77C9" w:rsidP="00181D90">
      <w:pPr>
        <w:spacing w:after="0" w:line="360" w:lineRule="auto"/>
        <w:jc w:val="both"/>
        <w:rPr>
          <w:rFonts w:ascii="Times New Roman" w:hAnsi="Times New Roman" w:cs="Times New Roman"/>
          <w:bCs/>
        </w:rPr>
      </w:pPr>
      <w:r w:rsidRPr="00477731">
        <w:rPr>
          <w:rFonts w:ascii="Times New Roman" w:hAnsi="Times New Roman" w:cs="Times New Roman"/>
          <w:bCs/>
        </w:rPr>
        <w:t xml:space="preserve">(13)  Speaker A: </w:t>
      </w:r>
      <w:proofErr w:type="spellStart"/>
      <w:r w:rsidRPr="00477731">
        <w:rPr>
          <w:rFonts w:ascii="Times New Roman" w:hAnsi="Times New Roman" w:cs="Times New Roman"/>
          <w:bCs/>
        </w:rPr>
        <w:t>ʃift</w:t>
      </w:r>
      <w:proofErr w:type="spellEnd"/>
      <w:r w:rsidRPr="00477731">
        <w:rPr>
          <w:rFonts w:ascii="Times New Roman" w:hAnsi="Times New Roman" w:cs="Times New Roman"/>
          <w:bCs/>
        </w:rPr>
        <w:t xml:space="preserve">-u:        </w:t>
      </w:r>
      <w:proofErr w:type="spellStart"/>
      <w:r w:rsidRPr="00477731">
        <w:rPr>
          <w:rFonts w:ascii="Times New Roman" w:hAnsi="Times New Roman" w:cs="Times New Roman"/>
          <w:bCs/>
        </w:rPr>
        <w:t>ʔer-</w:t>
      </w:r>
      <w:proofErr w:type="gramStart"/>
      <w:r w:rsidRPr="00477731">
        <w:rPr>
          <w:rFonts w:ascii="Times New Roman" w:hAnsi="Times New Roman" w:cs="Times New Roman"/>
          <w:bCs/>
        </w:rPr>
        <w:t>radʒa:l</w:t>
      </w:r>
      <w:proofErr w:type="spellEnd"/>
      <w:proofErr w:type="gramEnd"/>
      <w:r w:rsidRPr="00477731">
        <w:rPr>
          <w:rFonts w:ascii="Times New Roman" w:hAnsi="Times New Roman" w:cs="Times New Roman"/>
          <w:bCs/>
        </w:rPr>
        <w:t xml:space="preserve">    w       l-</w:t>
      </w:r>
      <w:proofErr w:type="spellStart"/>
      <w:r w:rsidRPr="00477731">
        <w:rPr>
          <w:rFonts w:ascii="Times New Roman" w:hAnsi="Times New Roman" w:cs="Times New Roman"/>
          <w:bCs/>
        </w:rPr>
        <w:t>ħurmah</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ʔilli</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skenau</w:t>
      </w:r>
      <w:proofErr w:type="spellEnd"/>
      <w:r w:rsidRPr="00477731">
        <w:rPr>
          <w:rFonts w:ascii="Times New Roman" w:hAnsi="Times New Roman" w:cs="Times New Roman"/>
          <w:bCs/>
        </w:rPr>
        <w:t xml:space="preserve">           </w:t>
      </w:r>
    </w:p>
    <w:p w14:paraId="69CF9338" w14:textId="720D5784" w:rsidR="00EE77C9" w:rsidRPr="00477731" w:rsidRDefault="00EE77C9" w:rsidP="000A7A9E">
      <w:pPr>
        <w:keepNext/>
        <w:spacing w:after="0" w:line="360" w:lineRule="auto"/>
        <w:jc w:val="both"/>
        <w:rPr>
          <w:rFonts w:ascii="Times New Roman" w:hAnsi="Times New Roman" w:cs="Times New Roman"/>
          <w:bCs/>
        </w:rPr>
      </w:pPr>
      <w:r w:rsidRPr="00477731">
        <w:rPr>
          <w:rFonts w:ascii="Times New Roman" w:hAnsi="Times New Roman" w:cs="Times New Roman"/>
          <w:bCs/>
        </w:rPr>
        <w:t xml:space="preserve">                          saw.2PL   DEF-man     and    DEF-woman   </w:t>
      </w:r>
      <w:proofErr w:type="gramStart"/>
      <w:r w:rsidRPr="00477731">
        <w:rPr>
          <w:rFonts w:ascii="Times New Roman" w:hAnsi="Times New Roman" w:cs="Times New Roman"/>
          <w:bCs/>
        </w:rPr>
        <w:t>Comp  moved.in</w:t>
      </w:r>
      <w:proofErr w:type="gramEnd"/>
      <w:r w:rsidRPr="00477731">
        <w:rPr>
          <w:rFonts w:ascii="Times New Roman" w:hAnsi="Times New Roman" w:cs="Times New Roman"/>
          <w:bCs/>
        </w:rPr>
        <w:t xml:space="preserve">.3PL </w:t>
      </w:r>
    </w:p>
    <w:p w14:paraId="33482461" w14:textId="45A2775A" w:rsidR="00EE77C9" w:rsidRPr="00477731" w:rsidRDefault="00EE77C9" w:rsidP="00203500">
      <w:pPr>
        <w:spacing w:after="0" w:line="360" w:lineRule="auto"/>
        <w:jc w:val="both"/>
        <w:rPr>
          <w:rFonts w:ascii="Times New Roman" w:hAnsi="Times New Roman" w:cs="Times New Roman"/>
          <w:bCs/>
        </w:rPr>
      </w:pPr>
      <w:r w:rsidRPr="00477731">
        <w:rPr>
          <w:rFonts w:ascii="Times New Roman" w:hAnsi="Times New Roman" w:cs="Times New Roman"/>
          <w:bCs/>
        </w:rPr>
        <w:t xml:space="preserve">                         </w:t>
      </w:r>
      <w:proofErr w:type="spellStart"/>
      <w:r w:rsidRPr="00477731">
        <w:rPr>
          <w:rFonts w:ascii="Times New Roman" w:hAnsi="Times New Roman" w:cs="Times New Roman"/>
          <w:bCs/>
        </w:rPr>
        <w:t>ʔib-ħaret-na</w:t>
      </w:r>
      <w:proofErr w:type="spellEnd"/>
    </w:p>
    <w:p w14:paraId="78D2AAC2" w14:textId="13B68154" w:rsidR="00EE77C9" w:rsidRPr="00477731" w:rsidRDefault="00EE77C9" w:rsidP="00203500">
      <w:pPr>
        <w:spacing w:after="0" w:line="360" w:lineRule="auto"/>
        <w:jc w:val="both"/>
        <w:rPr>
          <w:rFonts w:ascii="Times New Roman" w:hAnsi="Times New Roman" w:cs="Times New Roman"/>
          <w:bCs/>
        </w:rPr>
      </w:pPr>
      <w:r w:rsidRPr="00477731">
        <w:rPr>
          <w:rFonts w:ascii="Times New Roman" w:hAnsi="Times New Roman" w:cs="Times New Roman"/>
          <w:bCs/>
        </w:rPr>
        <w:t xml:space="preserve">                         in-neighbourhood.POSS.1PL</w:t>
      </w:r>
    </w:p>
    <w:p w14:paraId="730D88A4" w14:textId="3A1538AB" w:rsidR="00EE77C9" w:rsidRPr="00477731" w:rsidRDefault="00EE77C9" w:rsidP="009B6DC9">
      <w:pPr>
        <w:spacing w:after="0" w:line="360" w:lineRule="auto"/>
        <w:ind w:firstLine="720"/>
        <w:jc w:val="both"/>
        <w:rPr>
          <w:rFonts w:ascii="Times New Roman" w:hAnsi="Times New Roman" w:cs="Times New Roman"/>
          <w:bCs/>
        </w:rPr>
      </w:pPr>
      <w:r w:rsidRPr="00477731">
        <w:rPr>
          <w:rFonts w:ascii="Times New Roman" w:hAnsi="Times New Roman" w:cs="Times New Roman"/>
          <w:bCs/>
        </w:rPr>
        <w:t xml:space="preserve">          ‘Have you seen the man and the woman who have just moved in in our neighbourhood?’</w:t>
      </w:r>
    </w:p>
    <w:p w14:paraId="5A41AC6A" w14:textId="77777777" w:rsidR="00EE77C9" w:rsidRPr="00477731" w:rsidRDefault="00EE77C9" w:rsidP="00905041">
      <w:pPr>
        <w:spacing w:after="0" w:line="360" w:lineRule="auto"/>
        <w:jc w:val="both"/>
        <w:rPr>
          <w:rFonts w:ascii="Times New Roman" w:hAnsi="Times New Roman" w:cs="Times New Roman"/>
          <w:bCs/>
        </w:rPr>
      </w:pPr>
      <w:r w:rsidRPr="00477731">
        <w:rPr>
          <w:rFonts w:ascii="Times New Roman" w:hAnsi="Times New Roman" w:cs="Times New Roman"/>
          <w:bCs/>
        </w:rPr>
        <w:t xml:space="preserve">                </w:t>
      </w:r>
    </w:p>
    <w:p w14:paraId="693FFCE7" w14:textId="5EDBB840" w:rsidR="00EE77C9" w:rsidRPr="00477731" w:rsidRDefault="00EE77C9" w:rsidP="00203500">
      <w:pPr>
        <w:spacing w:after="0" w:line="360" w:lineRule="auto"/>
        <w:jc w:val="both"/>
        <w:rPr>
          <w:rFonts w:ascii="Times New Roman" w:hAnsi="Times New Roman" w:cs="Times New Roman"/>
          <w:bCs/>
        </w:rPr>
      </w:pPr>
      <w:r w:rsidRPr="00477731">
        <w:rPr>
          <w:rFonts w:ascii="Times New Roman" w:hAnsi="Times New Roman" w:cs="Times New Roman"/>
          <w:bCs/>
        </w:rPr>
        <w:t xml:space="preserve">      Speaker B:  </w:t>
      </w:r>
      <w:r w:rsidRPr="00477731">
        <w:rPr>
          <w:rFonts w:ascii="Times New Roman" w:hAnsi="Times New Roman" w:cs="Times New Roman"/>
          <w:b/>
          <w:bCs/>
        </w:rPr>
        <w:t>tara</w:t>
      </w:r>
      <w:r w:rsidRPr="00477731">
        <w:rPr>
          <w:rFonts w:ascii="Times New Roman" w:hAnsi="Times New Roman" w:cs="Times New Roman"/>
          <w:bCs/>
        </w:rPr>
        <w:t xml:space="preserve">-ah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-ah                       L-ĦURMAH     </w:t>
      </w:r>
      <w:proofErr w:type="spellStart"/>
      <w:r w:rsidRPr="00477731">
        <w:rPr>
          <w:rFonts w:ascii="Times New Roman" w:hAnsi="Times New Roman" w:cs="Times New Roman"/>
          <w:bCs/>
        </w:rPr>
        <w:t>ʕomar</w:t>
      </w:r>
      <w:proofErr w:type="spellEnd"/>
      <w:r w:rsidRPr="00477731">
        <w:rPr>
          <w:rFonts w:ascii="Times New Roman" w:hAnsi="Times New Roman" w:cs="Times New Roman"/>
          <w:bCs/>
        </w:rPr>
        <w:t>.</w:t>
      </w:r>
    </w:p>
    <w:p w14:paraId="56D61789" w14:textId="286FDEEF" w:rsidR="00EE77C9" w:rsidRPr="00477731" w:rsidRDefault="00EE77C9" w:rsidP="00DF6141">
      <w:pPr>
        <w:spacing w:after="0" w:line="360" w:lineRule="auto"/>
        <w:jc w:val="both"/>
        <w:rPr>
          <w:rFonts w:ascii="Times New Roman" w:hAnsi="Times New Roman" w:cs="Times New Roman"/>
          <w:bCs/>
        </w:rPr>
      </w:pPr>
      <w:r w:rsidRPr="00477731">
        <w:rPr>
          <w:rFonts w:ascii="Times New Roman" w:hAnsi="Times New Roman" w:cs="Times New Roman"/>
          <w:bCs/>
        </w:rPr>
        <w:t xml:space="preserve">                         PRT-3SG.F   </w:t>
      </w:r>
      <w:proofErr w:type="gramStart"/>
      <w:r w:rsidRPr="00477731">
        <w:rPr>
          <w:rFonts w:ascii="Times New Roman" w:hAnsi="Times New Roman" w:cs="Times New Roman"/>
          <w:bCs/>
        </w:rPr>
        <w:t>saw.3SG.M</w:t>
      </w:r>
      <w:proofErr w:type="gramEnd"/>
      <w:r w:rsidRPr="00477731">
        <w:rPr>
          <w:rFonts w:ascii="Times New Roman" w:hAnsi="Times New Roman" w:cs="Times New Roman"/>
          <w:bCs/>
        </w:rPr>
        <w:t xml:space="preserve">-3SG.F   DEF-woman      Omar   </w:t>
      </w:r>
    </w:p>
    <w:p w14:paraId="351F1729" w14:textId="2EDE5FDD" w:rsidR="00EE77C9" w:rsidRPr="00477731" w:rsidRDefault="00EE77C9" w:rsidP="00F96D0A">
      <w:pPr>
        <w:spacing w:after="0" w:line="360" w:lineRule="auto"/>
        <w:jc w:val="both"/>
        <w:rPr>
          <w:rFonts w:ascii="Times New Roman" w:hAnsi="Times New Roman" w:cs="Times New Roman"/>
          <w:bCs/>
        </w:rPr>
      </w:pPr>
      <w:r w:rsidRPr="00477731">
        <w:rPr>
          <w:rFonts w:ascii="Times New Roman" w:hAnsi="Times New Roman" w:cs="Times New Roman"/>
          <w:bCs/>
        </w:rPr>
        <w:t xml:space="preserve">                        ‘THE WOMAN, Omar saw.’</w:t>
      </w:r>
    </w:p>
    <w:p w14:paraId="0908D7B2" w14:textId="77777777" w:rsidR="00EE77C9" w:rsidRPr="00477731" w:rsidRDefault="00EE77C9" w:rsidP="00244D21">
      <w:pPr>
        <w:spacing w:after="0" w:line="360" w:lineRule="auto"/>
        <w:jc w:val="both"/>
        <w:rPr>
          <w:rFonts w:ascii="Times New Roman" w:hAnsi="Times New Roman" w:cs="Times New Roman"/>
          <w:bCs/>
        </w:rPr>
      </w:pPr>
    </w:p>
    <w:p w14:paraId="19AA5A0E" w14:textId="18D0DDB8" w:rsidR="00EE77C9" w:rsidRPr="00477731" w:rsidRDefault="00EE77C9" w:rsidP="00181D90">
      <w:pPr>
        <w:keepNext/>
        <w:spacing w:after="0" w:line="360" w:lineRule="auto"/>
        <w:jc w:val="both"/>
        <w:rPr>
          <w:rFonts w:ascii="Times New Roman" w:hAnsi="Times New Roman" w:cs="Times New Roman"/>
          <w:bCs/>
        </w:rPr>
      </w:pPr>
      <w:r w:rsidRPr="00477731">
        <w:rPr>
          <w:rFonts w:ascii="Times New Roman" w:hAnsi="Times New Roman" w:cs="Times New Roman"/>
          <w:bCs/>
        </w:rPr>
        <w:t xml:space="preserve">    Speaker B’: L-ĦURMAH    </w:t>
      </w:r>
      <w:proofErr w:type="spellStart"/>
      <w:r w:rsidRPr="00477731">
        <w:rPr>
          <w:rFonts w:ascii="Times New Roman" w:hAnsi="Times New Roman" w:cs="Times New Roman"/>
          <w:b/>
          <w:bCs/>
        </w:rPr>
        <w:t>zad</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-ah                          </w:t>
      </w:r>
      <w:proofErr w:type="spellStart"/>
      <w:r w:rsidRPr="00477731">
        <w:rPr>
          <w:rFonts w:ascii="Times New Roman" w:hAnsi="Times New Roman" w:cs="Times New Roman"/>
          <w:bCs/>
        </w:rPr>
        <w:t>ʕomar</w:t>
      </w:r>
      <w:proofErr w:type="spellEnd"/>
      <w:r w:rsidRPr="00477731">
        <w:rPr>
          <w:rFonts w:ascii="Times New Roman" w:hAnsi="Times New Roman" w:cs="Times New Roman"/>
          <w:bCs/>
        </w:rPr>
        <w:t>.</w:t>
      </w:r>
    </w:p>
    <w:p w14:paraId="374D93D8" w14:textId="11983FB6" w:rsidR="00EE77C9" w:rsidRPr="00477731" w:rsidRDefault="00EE77C9" w:rsidP="00181D90">
      <w:pPr>
        <w:keepNext/>
        <w:spacing w:after="0" w:line="360" w:lineRule="auto"/>
        <w:jc w:val="both"/>
        <w:rPr>
          <w:rFonts w:ascii="Times New Roman" w:hAnsi="Times New Roman" w:cs="Times New Roman"/>
          <w:bCs/>
        </w:rPr>
      </w:pPr>
      <w:r w:rsidRPr="00477731">
        <w:rPr>
          <w:rFonts w:ascii="Times New Roman" w:hAnsi="Times New Roman" w:cs="Times New Roman"/>
          <w:bCs/>
        </w:rPr>
        <w:t xml:space="preserve">                         DEF-woman     PRT      </w:t>
      </w:r>
      <w:proofErr w:type="gramStart"/>
      <w:r w:rsidRPr="00477731">
        <w:rPr>
          <w:rFonts w:ascii="Times New Roman" w:hAnsi="Times New Roman" w:cs="Times New Roman"/>
          <w:bCs/>
        </w:rPr>
        <w:t>saw.3SG.M</w:t>
      </w:r>
      <w:proofErr w:type="gramEnd"/>
      <w:r w:rsidRPr="00477731">
        <w:rPr>
          <w:rFonts w:ascii="Times New Roman" w:hAnsi="Times New Roman" w:cs="Times New Roman"/>
          <w:bCs/>
        </w:rPr>
        <w:t xml:space="preserve">-3SG.F    Omar   </w:t>
      </w:r>
    </w:p>
    <w:p w14:paraId="54FEED54" w14:textId="4B77CD26" w:rsidR="00EE77C9" w:rsidRPr="00477731" w:rsidRDefault="00EE77C9" w:rsidP="00244D21">
      <w:pPr>
        <w:spacing w:after="0" w:line="360" w:lineRule="auto"/>
        <w:jc w:val="both"/>
        <w:rPr>
          <w:rFonts w:ascii="Times New Roman" w:hAnsi="Times New Roman" w:cs="Times New Roman"/>
          <w:bCs/>
        </w:rPr>
      </w:pPr>
      <w:r w:rsidRPr="00477731">
        <w:rPr>
          <w:rFonts w:ascii="Times New Roman" w:hAnsi="Times New Roman" w:cs="Times New Roman"/>
          <w:bCs/>
        </w:rPr>
        <w:t xml:space="preserve">                       ‘THE WOMAN, Omar saw.’</w:t>
      </w:r>
    </w:p>
    <w:p w14:paraId="4CBB4844" w14:textId="77777777" w:rsidR="00EE77C9" w:rsidRPr="00477731" w:rsidRDefault="00EE77C9" w:rsidP="00905041">
      <w:pPr>
        <w:spacing w:after="0" w:line="360" w:lineRule="auto"/>
        <w:jc w:val="both"/>
        <w:rPr>
          <w:rFonts w:ascii="Times New Roman" w:hAnsi="Times New Roman" w:cs="Times New Roman"/>
          <w:bCs/>
          <w:sz w:val="24"/>
        </w:rPr>
      </w:pPr>
    </w:p>
    <w:p w14:paraId="66E9FE9E" w14:textId="409AE60E" w:rsidR="00EE77C9" w:rsidRPr="00477731" w:rsidRDefault="00EE77C9" w:rsidP="00831CD6">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In (12a), Speaker A, the father, addresses a set of discourse participants, his three children. He asks whether anyone, amongst them, has seen the woman in question. Upon Speaker A’s question, a set of specific entities are now available in the conversational common ground, among whom the interlocutor selects one entity to serve as the felicitous answer (</w:t>
      </w:r>
      <w:proofErr w:type="spellStart"/>
      <w:r w:rsidRPr="00477731">
        <w:rPr>
          <w:rFonts w:ascii="Times New Roman" w:hAnsi="Times New Roman" w:cs="Times New Roman"/>
          <w:bCs/>
          <w:sz w:val="24"/>
        </w:rPr>
        <w:t>Kruijff</w:t>
      </w:r>
      <w:proofErr w:type="spellEnd"/>
      <w:r w:rsidRPr="00477731">
        <w:rPr>
          <w:rFonts w:ascii="Times New Roman" w:hAnsi="Times New Roman" w:cs="Times New Roman"/>
          <w:bCs/>
          <w:sz w:val="24"/>
        </w:rPr>
        <w:t xml:space="preserve"> and Steedman 2003; </w:t>
      </w:r>
      <w:proofErr w:type="spellStart"/>
      <w:r w:rsidRPr="00477731">
        <w:rPr>
          <w:rFonts w:ascii="Times New Roman" w:hAnsi="Times New Roman" w:cs="Times New Roman"/>
          <w:bCs/>
          <w:sz w:val="24"/>
        </w:rPr>
        <w:t>Büring</w:t>
      </w:r>
      <w:proofErr w:type="spellEnd"/>
      <w:r w:rsidRPr="00477731">
        <w:rPr>
          <w:rFonts w:ascii="Times New Roman" w:hAnsi="Times New Roman" w:cs="Times New Roman"/>
          <w:bCs/>
          <w:sz w:val="24"/>
        </w:rPr>
        <w:t xml:space="preserve"> 2003). Speaker B, the daughter, asserts that Omar is the (only) one who saw the woman. Using </w:t>
      </w:r>
      <w:r w:rsidRPr="00477731">
        <w:rPr>
          <w:rFonts w:ascii="Times New Roman" w:hAnsi="Times New Roman" w:cs="Times New Roman"/>
          <w:bCs/>
          <w:i/>
          <w:sz w:val="24"/>
        </w:rPr>
        <w:t>tara</w:t>
      </w:r>
      <w:r w:rsidRPr="00477731">
        <w:rPr>
          <w:rFonts w:ascii="Times New Roman" w:hAnsi="Times New Roman" w:cs="Times New Roman"/>
          <w:bCs/>
          <w:sz w:val="24"/>
        </w:rPr>
        <w:t xml:space="preserve">, she selects Omar out of the children, by which she excludes herself and the other person in the set, Ali. </w:t>
      </w:r>
    </w:p>
    <w:p w14:paraId="30204A03" w14:textId="67406ED6" w:rsidR="00EE77C9" w:rsidRPr="00477731" w:rsidRDefault="00EE77C9" w:rsidP="001663D9">
      <w:pPr>
        <w:spacing w:after="0" w:line="360" w:lineRule="auto"/>
        <w:ind w:firstLine="720"/>
        <w:jc w:val="both"/>
        <w:rPr>
          <w:rFonts w:ascii="Times New Roman" w:hAnsi="Times New Roman" w:cs="Times New Roman"/>
          <w:bCs/>
          <w:sz w:val="24"/>
        </w:rPr>
      </w:pPr>
      <w:r w:rsidRPr="00477731">
        <w:rPr>
          <w:rFonts w:ascii="Times New Roman" w:hAnsi="Times New Roman" w:cs="Times New Roman"/>
          <w:bCs/>
          <w:sz w:val="24"/>
        </w:rPr>
        <w:t xml:space="preserve">In Speaker B’s alternative utterance in (12), even though the phrase </w:t>
      </w:r>
      <w:proofErr w:type="spellStart"/>
      <w:r w:rsidRPr="00477731">
        <w:rPr>
          <w:rFonts w:ascii="Times New Roman" w:hAnsi="Times New Roman" w:cs="Times New Roman"/>
          <w:bCs/>
          <w:i/>
          <w:sz w:val="24"/>
        </w:rPr>
        <w:t>waħid</w:t>
      </w:r>
      <w:proofErr w:type="spellEnd"/>
      <w:r w:rsidRPr="00477731">
        <w:rPr>
          <w:rFonts w:ascii="Times New Roman" w:hAnsi="Times New Roman" w:cs="Times New Roman"/>
          <w:bCs/>
          <w:i/>
          <w:sz w:val="24"/>
        </w:rPr>
        <w:t xml:space="preserve"> min </w:t>
      </w:r>
      <w:proofErr w:type="spellStart"/>
      <w:r w:rsidRPr="00477731">
        <w:rPr>
          <w:rFonts w:ascii="Times New Roman" w:hAnsi="Times New Roman" w:cs="Times New Roman"/>
          <w:bCs/>
          <w:i/>
          <w:sz w:val="24"/>
        </w:rPr>
        <w:t>ʔilʕjal</w:t>
      </w:r>
      <w:proofErr w:type="spellEnd"/>
      <w:r w:rsidRPr="00477731">
        <w:rPr>
          <w:rFonts w:ascii="Times New Roman" w:hAnsi="Times New Roman" w:cs="Times New Roman"/>
          <w:bCs/>
          <w:i/>
          <w:sz w:val="24"/>
        </w:rPr>
        <w:t xml:space="preserve"> </w:t>
      </w:r>
      <w:r w:rsidRPr="00477731">
        <w:rPr>
          <w:rFonts w:ascii="Times New Roman" w:hAnsi="Times New Roman" w:cs="Times New Roman"/>
          <w:bCs/>
          <w:sz w:val="24"/>
        </w:rPr>
        <w:t xml:space="preserve">‘one of the boys’ means that the one who saw the woman might be Omar or Ali, who are discourse-given, </w:t>
      </w:r>
      <w:r w:rsidRPr="00477731">
        <w:rPr>
          <w:rFonts w:ascii="Times New Roman" w:hAnsi="Times New Roman" w:cs="Times New Roman"/>
          <w:bCs/>
          <w:i/>
          <w:sz w:val="24"/>
        </w:rPr>
        <w:t>tara</w:t>
      </w:r>
      <w:r w:rsidRPr="00477731">
        <w:rPr>
          <w:rFonts w:ascii="Times New Roman" w:hAnsi="Times New Roman" w:cs="Times New Roman"/>
          <w:bCs/>
          <w:sz w:val="24"/>
        </w:rPr>
        <w:t xml:space="preserve"> is not possible. It can only mark a single definite discourse-given element. Another way to express the meaning of B’s first utterance is by using </w:t>
      </w:r>
      <w:proofErr w:type="spellStart"/>
      <w:r w:rsidRPr="00477731">
        <w:rPr>
          <w:rFonts w:ascii="Times New Roman" w:hAnsi="Times New Roman" w:cs="Times New Roman"/>
          <w:bCs/>
          <w:i/>
          <w:iCs/>
          <w:sz w:val="24"/>
        </w:rPr>
        <w:t>zad</w:t>
      </w:r>
      <w:proofErr w:type="spellEnd"/>
      <w:r w:rsidRPr="00477731">
        <w:rPr>
          <w:rFonts w:ascii="Times New Roman" w:hAnsi="Times New Roman" w:cs="Times New Roman"/>
          <w:bCs/>
          <w:sz w:val="24"/>
        </w:rPr>
        <w:t xml:space="preserve">, triggering movement of the Topic constituent. The same holds in (13), where Speaker B selects one entity over the other, both of which compose the set, the woman being the entity that Omar saw.  In (12, B) and (13, B), the DPs </w:t>
      </w:r>
      <w:r w:rsidRPr="00477731">
        <w:rPr>
          <w:rFonts w:ascii="Times New Roman" w:hAnsi="Times New Roman" w:cs="Times New Roman"/>
          <w:bCs/>
          <w:i/>
          <w:sz w:val="24"/>
        </w:rPr>
        <w:t>Omar</w:t>
      </w:r>
      <w:r w:rsidRPr="00477731">
        <w:rPr>
          <w:rFonts w:ascii="Times New Roman" w:hAnsi="Times New Roman" w:cs="Times New Roman"/>
          <w:bCs/>
          <w:sz w:val="24"/>
        </w:rPr>
        <w:t xml:space="preserve"> and </w:t>
      </w:r>
      <w:r w:rsidRPr="00477731">
        <w:rPr>
          <w:rFonts w:ascii="Times New Roman" w:hAnsi="Times New Roman" w:cs="Times New Roman"/>
          <w:bCs/>
          <w:i/>
          <w:sz w:val="24"/>
        </w:rPr>
        <w:t>l-</w:t>
      </w:r>
      <w:proofErr w:type="spellStart"/>
      <w:r w:rsidRPr="00477731">
        <w:rPr>
          <w:rFonts w:ascii="Times New Roman" w:hAnsi="Times New Roman" w:cs="Times New Roman"/>
          <w:bCs/>
          <w:i/>
          <w:sz w:val="24"/>
        </w:rPr>
        <w:t>ħurmah</w:t>
      </w:r>
      <w:proofErr w:type="spellEnd"/>
      <w:r w:rsidRPr="00477731">
        <w:rPr>
          <w:rFonts w:ascii="Times New Roman" w:hAnsi="Times New Roman" w:cs="Times New Roman"/>
          <w:bCs/>
          <w:sz w:val="24"/>
        </w:rPr>
        <w:t xml:space="preserve"> ’the woman’ express the Topic of the clause, respectively; they denote an entity that is a familiar member of a set of alternative entities that the predicate says something about. The particle </w:t>
      </w:r>
      <w:proofErr w:type="spellStart"/>
      <w:r w:rsidRPr="00477731">
        <w:rPr>
          <w:rFonts w:ascii="Times New Roman" w:hAnsi="Times New Roman" w:cs="Times New Roman"/>
          <w:bCs/>
          <w:i/>
          <w:iCs/>
          <w:sz w:val="24"/>
        </w:rPr>
        <w:t>zad</w:t>
      </w:r>
      <w:proofErr w:type="spellEnd"/>
      <w:r w:rsidRPr="00477731">
        <w:rPr>
          <w:rFonts w:ascii="Times New Roman" w:hAnsi="Times New Roman" w:cs="Times New Roman"/>
          <w:bCs/>
          <w:sz w:val="24"/>
        </w:rPr>
        <w:t xml:space="preserve">, functioning exactly like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with the difference that the only strategy used to mark constituents expressing C-Topic is by movement of the C-Topic constituent to the spec-position of the particle. </w:t>
      </w:r>
    </w:p>
    <w:p w14:paraId="1DB166BD" w14:textId="4E7696DD" w:rsidR="00EE77C9" w:rsidRPr="00477731" w:rsidRDefault="00EE77C9" w:rsidP="001663D9">
      <w:pPr>
        <w:spacing w:after="0" w:line="360" w:lineRule="auto"/>
        <w:ind w:firstLine="720"/>
        <w:jc w:val="both"/>
        <w:rPr>
          <w:rFonts w:ascii="Times New Roman" w:hAnsi="Times New Roman" w:cs="Times New Roman"/>
          <w:bCs/>
          <w:sz w:val="24"/>
        </w:rPr>
      </w:pPr>
      <w:r w:rsidRPr="00477731">
        <w:rPr>
          <w:rFonts w:ascii="Times New Roman" w:hAnsi="Times New Roman" w:cs="Times New Roman"/>
          <w:bCs/>
          <w:sz w:val="24"/>
        </w:rPr>
        <w:t xml:space="preserve">In the cases above,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marks a DP as C-Topic by φ-feature agreement. (14) exemplifies the case where </w:t>
      </w:r>
      <w:r w:rsidRPr="00477731">
        <w:rPr>
          <w:rFonts w:ascii="Times New Roman" w:hAnsi="Times New Roman" w:cs="Times New Roman"/>
          <w:bCs/>
          <w:i/>
          <w:sz w:val="24"/>
        </w:rPr>
        <w:t>tara</w:t>
      </w:r>
      <w:r w:rsidRPr="00477731">
        <w:rPr>
          <w:rFonts w:ascii="Times New Roman" w:hAnsi="Times New Roman" w:cs="Times New Roman"/>
          <w:bCs/>
          <w:sz w:val="24"/>
        </w:rPr>
        <w:t xml:space="preserve"> marks a non-nominal item by virtue of movement: the item </w:t>
      </w:r>
      <w:r w:rsidRPr="00477731">
        <w:rPr>
          <w:rFonts w:ascii="Times New Roman" w:hAnsi="Times New Roman" w:cs="Times New Roman"/>
          <w:bCs/>
          <w:sz w:val="24"/>
        </w:rPr>
        <w:lastRenderedPageBreak/>
        <w:t>moves to the specifier position of C-</w:t>
      </w:r>
      <w:proofErr w:type="spellStart"/>
      <w:r w:rsidRPr="00477731">
        <w:rPr>
          <w:rFonts w:ascii="Times New Roman" w:hAnsi="Times New Roman" w:cs="Times New Roman"/>
          <w:bCs/>
          <w:sz w:val="24"/>
        </w:rPr>
        <w:t>TopP</w:t>
      </w:r>
      <w:proofErr w:type="spellEnd"/>
      <w:r w:rsidRPr="00477731">
        <w:rPr>
          <w:rFonts w:ascii="Times New Roman" w:hAnsi="Times New Roman" w:cs="Times New Roman"/>
          <w:bCs/>
          <w:sz w:val="24"/>
        </w:rPr>
        <w:t xml:space="preserve"> headed by </w:t>
      </w:r>
      <w:r w:rsidRPr="00477731">
        <w:rPr>
          <w:rFonts w:ascii="Times New Roman" w:hAnsi="Times New Roman" w:cs="Times New Roman"/>
          <w:bCs/>
          <w:i/>
          <w:sz w:val="24"/>
        </w:rPr>
        <w:t>tara</w:t>
      </w:r>
      <w:r w:rsidRPr="00477731">
        <w:rPr>
          <w:rFonts w:ascii="Times New Roman" w:hAnsi="Times New Roman" w:cs="Times New Roman"/>
          <w:bCs/>
          <w:sz w:val="24"/>
        </w:rPr>
        <w:t xml:space="preserve">, while still being contrastively stressed. That is, in this case, the particles </w:t>
      </w:r>
      <w:r w:rsidRPr="00477731">
        <w:rPr>
          <w:rFonts w:ascii="Times New Roman" w:hAnsi="Times New Roman" w:cs="Times New Roman"/>
          <w:bCs/>
          <w:i/>
          <w:sz w:val="24"/>
        </w:rPr>
        <w:t>tara</w:t>
      </w:r>
      <w:r w:rsidRPr="00477731">
        <w:rPr>
          <w:rFonts w:ascii="Times New Roman" w:hAnsi="Times New Roman" w:cs="Times New Roman"/>
          <w:bCs/>
          <w:sz w:val="24"/>
        </w:rPr>
        <w:t xml:space="preserve"> and </w:t>
      </w:r>
      <w:proofErr w:type="spellStart"/>
      <w:r w:rsidRPr="00477731">
        <w:rPr>
          <w:rFonts w:ascii="Times New Roman" w:hAnsi="Times New Roman" w:cs="Times New Roman"/>
          <w:bCs/>
          <w:i/>
          <w:iCs/>
          <w:sz w:val="24"/>
        </w:rPr>
        <w:t>zad</w:t>
      </w:r>
      <w:proofErr w:type="spellEnd"/>
      <w:r w:rsidRPr="00477731">
        <w:rPr>
          <w:rFonts w:ascii="Times New Roman" w:hAnsi="Times New Roman" w:cs="Times New Roman"/>
          <w:bCs/>
          <w:sz w:val="24"/>
        </w:rPr>
        <w:t xml:space="preserve"> behave alike. We assume that the </w:t>
      </w:r>
      <w:proofErr w:type="spellStart"/>
      <w:r w:rsidRPr="00477731">
        <w:rPr>
          <w:rFonts w:ascii="Times New Roman" w:hAnsi="Times New Roman" w:cs="Times New Roman"/>
          <w:bCs/>
          <w:sz w:val="24"/>
        </w:rPr>
        <w:t>topicalised</w:t>
      </w:r>
      <w:proofErr w:type="spellEnd"/>
      <w:r w:rsidRPr="00477731">
        <w:rPr>
          <w:rFonts w:ascii="Times New Roman" w:hAnsi="Times New Roman" w:cs="Times New Roman"/>
          <w:bCs/>
          <w:sz w:val="24"/>
        </w:rPr>
        <w:t xml:space="preserve"> constituent in (14) is a PP headed by a null preposition.</w:t>
      </w:r>
      <w:r w:rsidRPr="00477731">
        <w:rPr>
          <w:rStyle w:val="FootnoteReference"/>
          <w:rFonts w:ascii="Times New Roman" w:hAnsi="Times New Roman" w:cs="Times New Roman"/>
          <w:bCs/>
          <w:sz w:val="24"/>
        </w:rPr>
        <w:footnoteReference w:id="6"/>
      </w:r>
      <w:r w:rsidRPr="00477731">
        <w:rPr>
          <w:rFonts w:ascii="Times New Roman" w:hAnsi="Times New Roman" w:cs="Times New Roman"/>
          <w:bCs/>
          <w:sz w:val="24"/>
        </w:rPr>
        <w:t xml:space="preserve"> </w:t>
      </w:r>
    </w:p>
    <w:p w14:paraId="6F26D042" w14:textId="77777777" w:rsidR="00EE77C9" w:rsidRPr="00477731" w:rsidRDefault="00EE77C9" w:rsidP="001663D9">
      <w:pPr>
        <w:spacing w:after="0" w:line="360" w:lineRule="auto"/>
        <w:ind w:firstLine="720"/>
        <w:jc w:val="both"/>
        <w:rPr>
          <w:rFonts w:ascii="Times New Roman" w:hAnsi="Times New Roman" w:cs="Times New Roman"/>
          <w:bCs/>
          <w:sz w:val="24"/>
        </w:rPr>
      </w:pPr>
    </w:p>
    <w:p w14:paraId="1142D881" w14:textId="6242DAB4" w:rsidR="00EE77C9" w:rsidRPr="00477731" w:rsidRDefault="00EE77C9" w:rsidP="004142E1">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(14)</w:t>
      </w:r>
    </w:p>
    <w:p w14:paraId="1C626216" w14:textId="5B9B93A0" w:rsidR="00EE77C9" w:rsidRPr="00477731" w:rsidRDefault="00EE77C9" w:rsidP="004142E1">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(There are certain timeslots given in the discourse, from noon till sunset.)</w:t>
      </w:r>
    </w:p>
    <w:p w14:paraId="2CD8A511" w14:textId="45E66F2A" w:rsidR="00EE77C9" w:rsidRPr="00477731" w:rsidRDefault="00EE77C9" w:rsidP="002864DF">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Speaker A: </w:t>
      </w:r>
      <w:proofErr w:type="spellStart"/>
      <w:r w:rsidRPr="00477731">
        <w:rPr>
          <w:rFonts w:ascii="Times New Roman" w:hAnsi="Times New Roman" w:cs="Times New Roman"/>
          <w:bCs/>
          <w:sz w:val="24"/>
        </w:rPr>
        <w:t>mita</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ʃift</w:t>
      </w:r>
      <w:proofErr w:type="spellEnd"/>
      <w:r w:rsidRPr="00477731">
        <w:rPr>
          <w:rFonts w:ascii="Times New Roman" w:hAnsi="Times New Roman" w:cs="Times New Roman"/>
          <w:bCs/>
          <w:sz w:val="24"/>
        </w:rPr>
        <w:t xml:space="preserve">-u:       </w:t>
      </w:r>
      <w:proofErr w:type="spellStart"/>
      <w:r w:rsidRPr="00477731">
        <w:rPr>
          <w:rFonts w:ascii="Times New Roman" w:hAnsi="Times New Roman" w:cs="Times New Roman"/>
          <w:bCs/>
          <w:sz w:val="24"/>
        </w:rPr>
        <w:t>ʔer-</w:t>
      </w:r>
      <w:proofErr w:type="gramStart"/>
      <w:r w:rsidRPr="00477731">
        <w:rPr>
          <w:rFonts w:ascii="Times New Roman" w:hAnsi="Times New Roman" w:cs="Times New Roman"/>
          <w:bCs/>
          <w:sz w:val="24"/>
        </w:rPr>
        <w:t>radʒa:l</w:t>
      </w:r>
      <w:proofErr w:type="spellEnd"/>
      <w:proofErr w:type="gramEnd"/>
      <w:r w:rsidRPr="00477731">
        <w:rPr>
          <w:rFonts w:ascii="Times New Roman" w:hAnsi="Times New Roman" w:cs="Times New Roman"/>
          <w:bCs/>
          <w:sz w:val="24"/>
        </w:rPr>
        <w:t xml:space="preserve">      w       l-</w:t>
      </w:r>
      <w:proofErr w:type="spellStart"/>
      <w:r w:rsidRPr="00477731">
        <w:rPr>
          <w:rFonts w:ascii="Times New Roman" w:hAnsi="Times New Roman" w:cs="Times New Roman"/>
          <w:bCs/>
          <w:sz w:val="24"/>
        </w:rPr>
        <w:t>ħurmah</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ʔilli</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skena</w:t>
      </w:r>
      <w:proofErr w:type="spellEnd"/>
      <w:r w:rsidRPr="00477731">
        <w:rPr>
          <w:rFonts w:ascii="Times New Roman" w:hAnsi="Times New Roman" w:cs="Times New Roman"/>
          <w:bCs/>
          <w:sz w:val="24"/>
        </w:rPr>
        <w:t>-u</w:t>
      </w:r>
    </w:p>
    <w:p w14:paraId="203C6801" w14:textId="1BDC056F" w:rsidR="00EE77C9" w:rsidRPr="00477731" w:rsidRDefault="00EE77C9" w:rsidP="00CC0433">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when   saw.2PL   DEF-man       and    DEF-woman   </w:t>
      </w:r>
      <w:proofErr w:type="gramStart"/>
      <w:r w:rsidRPr="00477731">
        <w:rPr>
          <w:rFonts w:ascii="Times New Roman" w:hAnsi="Times New Roman" w:cs="Times New Roman"/>
          <w:bCs/>
          <w:sz w:val="24"/>
        </w:rPr>
        <w:t>Comp  moved.in</w:t>
      </w:r>
      <w:proofErr w:type="gramEnd"/>
      <w:r w:rsidRPr="00477731">
        <w:rPr>
          <w:rFonts w:ascii="Times New Roman" w:hAnsi="Times New Roman" w:cs="Times New Roman"/>
          <w:bCs/>
          <w:sz w:val="24"/>
        </w:rPr>
        <w:t xml:space="preserve">-3PL  </w:t>
      </w:r>
    </w:p>
    <w:p w14:paraId="2AA0A252" w14:textId="19637FC7" w:rsidR="00EE77C9" w:rsidRPr="00477731" w:rsidRDefault="00EE77C9" w:rsidP="00BB042A">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ʔib-ħaret-na</w:t>
      </w:r>
      <w:proofErr w:type="spellEnd"/>
    </w:p>
    <w:p w14:paraId="5E8EF408" w14:textId="330AF79A" w:rsidR="00EE77C9" w:rsidRPr="00477731" w:rsidRDefault="00EE77C9" w:rsidP="00E4230D">
      <w:pPr>
        <w:spacing w:after="0" w:line="360" w:lineRule="auto"/>
        <w:ind w:firstLine="720"/>
        <w:jc w:val="both"/>
        <w:rPr>
          <w:rFonts w:ascii="Times New Roman" w:hAnsi="Times New Roman" w:cs="Times New Roman"/>
          <w:bCs/>
          <w:sz w:val="24"/>
        </w:rPr>
      </w:pPr>
      <w:r w:rsidRPr="00477731">
        <w:rPr>
          <w:rFonts w:ascii="Times New Roman" w:hAnsi="Times New Roman" w:cs="Times New Roman"/>
          <w:bCs/>
          <w:sz w:val="24"/>
        </w:rPr>
        <w:t xml:space="preserve">     in-neighbourhood- POSS.1PL             </w:t>
      </w:r>
    </w:p>
    <w:p w14:paraId="6616FA79" w14:textId="62EF146D" w:rsidR="00EE77C9" w:rsidRPr="00477731" w:rsidRDefault="00EE77C9" w:rsidP="004C374F">
      <w:pPr>
        <w:spacing w:after="0" w:line="360" w:lineRule="auto"/>
        <w:ind w:left="720"/>
        <w:jc w:val="both"/>
        <w:rPr>
          <w:rFonts w:ascii="Times New Roman" w:hAnsi="Times New Roman" w:cs="Times New Roman"/>
          <w:bCs/>
          <w:sz w:val="24"/>
        </w:rPr>
      </w:pPr>
      <w:r w:rsidRPr="00477731">
        <w:rPr>
          <w:rFonts w:ascii="Times New Roman" w:hAnsi="Times New Roman" w:cs="Times New Roman"/>
          <w:bCs/>
          <w:sz w:val="24"/>
        </w:rPr>
        <w:t xml:space="preserve">   ‘When (at midday, in the afternoon, or in the evening) did you see the man and the     woman who have just moved in in our neighbourhood?’</w:t>
      </w:r>
    </w:p>
    <w:p w14:paraId="72004F24" w14:textId="77777777" w:rsidR="00EE77C9" w:rsidRPr="00477731" w:rsidRDefault="00EE77C9" w:rsidP="00942248">
      <w:pPr>
        <w:spacing w:after="0" w:line="120" w:lineRule="auto"/>
        <w:jc w:val="both"/>
        <w:rPr>
          <w:rFonts w:ascii="Times New Roman" w:hAnsi="Times New Roman" w:cs="Times New Roman"/>
          <w:bCs/>
          <w:sz w:val="24"/>
        </w:rPr>
      </w:pPr>
    </w:p>
    <w:p w14:paraId="10E90C12" w14:textId="6EDD57FE" w:rsidR="00EE77C9" w:rsidRPr="00477731" w:rsidRDefault="00EE77C9" w:rsidP="00BB042A">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rPr>
        <w:t xml:space="preserve"> </w:t>
      </w:r>
      <w:r w:rsidRPr="00477731">
        <w:rPr>
          <w:rFonts w:ascii="Times New Roman" w:hAnsi="Times New Roman" w:cs="Times New Roman"/>
          <w:bCs/>
          <w:sz w:val="24"/>
          <w:lang w:val="sv-FI"/>
        </w:rPr>
        <w:t xml:space="preserve">Speaker B :  ʔena    </w:t>
      </w:r>
      <w:r w:rsidRPr="00477731">
        <w:rPr>
          <w:rFonts w:ascii="Times New Roman" w:hAnsi="Times New Roman" w:cs="Times New Roman"/>
          <w:sz w:val="24"/>
          <w:lang w:val="sv-FI"/>
        </w:rPr>
        <w:t>ʕad</w:t>
      </w:r>
      <w:r w:rsidRPr="00477731">
        <w:rPr>
          <w:rFonts w:ascii="Times New Roman" w:hAnsi="Times New Roman" w:cs="Times New Roman"/>
          <w:bCs/>
          <w:sz w:val="24"/>
          <w:lang w:val="sv-FI"/>
        </w:rPr>
        <w:t xml:space="preserve">,      ʔAD-DAĦA      </w:t>
      </w:r>
      <w:r w:rsidRPr="00477731">
        <w:rPr>
          <w:rFonts w:ascii="Times New Roman" w:hAnsi="Times New Roman" w:cs="Times New Roman"/>
          <w:b/>
          <w:bCs/>
          <w:sz w:val="24"/>
          <w:lang w:val="sv-FI"/>
        </w:rPr>
        <w:t>tara</w:t>
      </w:r>
      <w:r w:rsidRPr="00477731">
        <w:rPr>
          <w:rFonts w:ascii="Times New Roman" w:hAnsi="Times New Roman" w:cs="Times New Roman"/>
          <w:bCs/>
          <w:sz w:val="24"/>
          <w:lang w:val="sv-FI"/>
        </w:rPr>
        <w:t xml:space="preserve">     ʃift-hum</w:t>
      </w:r>
    </w:p>
    <w:p w14:paraId="5780C8E8" w14:textId="7EDDB68E" w:rsidR="00EE77C9" w:rsidRPr="00477731" w:rsidRDefault="00EE77C9" w:rsidP="00E4230D">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rPr>
        <w:t xml:space="preserve">I         PRT      DEF-midday     PRT    saw.1SG.3PL   </w:t>
      </w:r>
    </w:p>
    <w:p w14:paraId="02A8593B" w14:textId="71AC4871" w:rsidR="00EE77C9" w:rsidRPr="00477731" w:rsidRDefault="00EE77C9" w:rsidP="007310B3">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‘As for me, I saw them at MIDDAY.’</w:t>
      </w:r>
    </w:p>
    <w:p w14:paraId="0F73E3F5" w14:textId="77777777" w:rsidR="00EE77C9" w:rsidRPr="00477731" w:rsidRDefault="00EE77C9" w:rsidP="00132608">
      <w:pPr>
        <w:spacing w:after="0" w:line="360" w:lineRule="auto"/>
        <w:jc w:val="both"/>
        <w:rPr>
          <w:rFonts w:ascii="Times New Roman" w:hAnsi="Times New Roman" w:cs="Times New Roman"/>
          <w:bCs/>
          <w:sz w:val="24"/>
        </w:rPr>
      </w:pPr>
    </w:p>
    <w:p w14:paraId="6BFCF855" w14:textId="4291110D" w:rsidR="00EE77C9" w:rsidRPr="00477731" w:rsidRDefault="00EE77C9" w:rsidP="006F2A25">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lang w:val="sv-FI"/>
        </w:rPr>
        <w:t xml:space="preserve">Speaker C:  ʔena  </w:t>
      </w:r>
      <w:r w:rsidRPr="00477731">
        <w:rPr>
          <w:rFonts w:ascii="Times New Roman" w:hAnsi="Times New Roman" w:cs="Times New Roman"/>
          <w:sz w:val="24"/>
          <w:lang w:val="sv-FI"/>
        </w:rPr>
        <w:t>mar</w:t>
      </w:r>
      <w:r w:rsidRPr="00477731">
        <w:rPr>
          <w:rFonts w:ascii="Times New Roman" w:hAnsi="Times New Roman" w:cs="Times New Roman"/>
          <w:bCs/>
          <w:sz w:val="24"/>
          <w:lang w:val="sv-FI"/>
        </w:rPr>
        <w:t xml:space="preserve">,      ʔEL-ʕASIR         </w:t>
      </w:r>
      <w:r w:rsidRPr="00477731">
        <w:rPr>
          <w:rFonts w:ascii="Times New Roman" w:hAnsi="Times New Roman" w:cs="Times New Roman"/>
          <w:b/>
          <w:bCs/>
          <w:sz w:val="24"/>
          <w:lang w:val="sv-FI"/>
        </w:rPr>
        <w:t>tara</w:t>
      </w:r>
      <w:r w:rsidRPr="00477731">
        <w:rPr>
          <w:rFonts w:ascii="Times New Roman" w:hAnsi="Times New Roman" w:cs="Times New Roman"/>
          <w:bCs/>
          <w:sz w:val="24"/>
          <w:lang w:val="sv-FI"/>
        </w:rPr>
        <w:t xml:space="preserve">      ʃift-hum </w:t>
      </w:r>
    </w:p>
    <w:p w14:paraId="7362B765" w14:textId="7A2F32F8" w:rsidR="00EE77C9" w:rsidRPr="00477731" w:rsidRDefault="00EE77C9" w:rsidP="00BB042A">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rPr>
        <w:t xml:space="preserve">I       PRT      DEF-afternoon    PRT     saw.1SG.3PL   </w:t>
      </w:r>
    </w:p>
    <w:p w14:paraId="4F36646A" w14:textId="66054120" w:rsidR="00EE77C9" w:rsidRPr="00477731" w:rsidRDefault="00EE77C9" w:rsidP="00BB042A">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‘As for me, I saw them in the AFTERNOON.’</w:t>
      </w:r>
    </w:p>
    <w:p w14:paraId="65EA655F" w14:textId="77777777" w:rsidR="00EE77C9" w:rsidRPr="00477731" w:rsidRDefault="00EE77C9" w:rsidP="0010748F">
      <w:pPr>
        <w:spacing w:after="0" w:line="360" w:lineRule="auto"/>
        <w:jc w:val="both"/>
        <w:rPr>
          <w:rFonts w:ascii="Times New Roman" w:hAnsi="Times New Roman" w:cs="Times New Roman"/>
          <w:bCs/>
          <w:sz w:val="24"/>
        </w:rPr>
      </w:pPr>
    </w:p>
    <w:p w14:paraId="27DB4A5E" w14:textId="44E2FAE3" w:rsidR="00EE77C9" w:rsidRPr="00477731" w:rsidRDefault="00EE77C9" w:rsidP="008444EA">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The examples above demonstrate that </w:t>
      </w:r>
      <w:r w:rsidRPr="00477731">
        <w:rPr>
          <w:rFonts w:ascii="Times New Roman" w:hAnsi="Times New Roman" w:cs="Times New Roman"/>
          <w:bCs/>
          <w:i/>
          <w:sz w:val="24"/>
        </w:rPr>
        <w:t>tara</w:t>
      </w:r>
      <w:r w:rsidRPr="00477731">
        <w:rPr>
          <w:rFonts w:ascii="Times New Roman" w:hAnsi="Times New Roman" w:cs="Times New Roman"/>
          <w:bCs/>
          <w:sz w:val="24"/>
        </w:rPr>
        <w:t xml:space="preserve"> marks constituents that express Contrastive Topic by two distinct strategies: (</w:t>
      </w:r>
      <w:proofErr w:type="spellStart"/>
      <w:r w:rsidRPr="00477731">
        <w:rPr>
          <w:rFonts w:ascii="Times New Roman" w:hAnsi="Times New Roman" w:cs="Times New Roman"/>
          <w:bCs/>
          <w:sz w:val="24"/>
        </w:rPr>
        <w:t>i</w:t>
      </w:r>
      <w:proofErr w:type="spellEnd"/>
      <w:r w:rsidRPr="00477731">
        <w:rPr>
          <w:rFonts w:ascii="Times New Roman" w:hAnsi="Times New Roman" w:cs="Times New Roman"/>
          <w:bCs/>
          <w:sz w:val="24"/>
        </w:rPr>
        <w:t xml:space="preserve">) in case the constituent is a DP,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spells out the φ-features of this DP, and (ii) if the constituent is not a DP, it is marked by movement to the specifier position of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In both cases, the marked constituent also bears contrastive stress. The particle </w:t>
      </w:r>
      <w:proofErr w:type="spellStart"/>
      <w:r w:rsidRPr="00477731">
        <w:rPr>
          <w:rFonts w:ascii="Times New Roman" w:hAnsi="Times New Roman" w:cs="Times New Roman"/>
          <w:bCs/>
          <w:i/>
          <w:sz w:val="24"/>
        </w:rPr>
        <w:t>zad</w:t>
      </w:r>
      <w:proofErr w:type="spellEnd"/>
      <w:r w:rsidRPr="00477731">
        <w:rPr>
          <w:rFonts w:ascii="Times New Roman" w:hAnsi="Times New Roman" w:cs="Times New Roman"/>
          <w:bCs/>
          <w:sz w:val="24"/>
        </w:rPr>
        <w:t xml:space="preserve"> is restricted to option (ii). (15a), to be compared with (14a), shows that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needs to show agreement if it can, that is, if the associated Topic is a DP. (15b) shows that the Topic DP marked by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cannot undergo movement, with or without agreement (except in some </w:t>
      </w:r>
      <w:r w:rsidRPr="00477731">
        <w:rPr>
          <w:rFonts w:ascii="Times New Roman" w:hAnsi="Times New Roman" w:cs="Times New Roman"/>
          <w:bCs/>
          <w:sz w:val="24"/>
        </w:rPr>
        <w:lastRenderedPageBreak/>
        <w:t xml:space="preserve">exceptional cases to be discussed in section 5.2). (16a) shows that </w:t>
      </w:r>
      <w:proofErr w:type="spellStart"/>
      <w:r w:rsidRPr="00477731">
        <w:rPr>
          <w:rFonts w:ascii="Times New Roman" w:hAnsi="Times New Roman" w:cs="Times New Roman"/>
          <w:bCs/>
          <w:i/>
          <w:iCs/>
          <w:sz w:val="24"/>
        </w:rPr>
        <w:t>zad</w:t>
      </w:r>
      <w:proofErr w:type="spellEnd"/>
      <w:r w:rsidRPr="00477731">
        <w:rPr>
          <w:rFonts w:ascii="Times New Roman" w:hAnsi="Times New Roman" w:cs="Times New Roman"/>
          <w:bCs/>
          <w:sz w:val="24"/>
        </w:rPr>
        <w:t xml:space="preserve"> cannot show </w:t>
      </w:r>
      <w:proofErr w:type="gramStart"/>
      <w:r w:rsidRPr="00477731">
        <w:rPr>
          <w:rFonts w:ascii="Times New Roman" w:hAnsi="Times New Roman" w:cs="Times New Roman"/>
          <w:bCs/>
          <w:sz w:val="24"/>
        </w:rPr>
        <w:t>agreement, or</w:t>
      </w:r>
      <w:proofErr w:type="gramEnd"/>
      <w:r w:rsidRPr="00477731">
        <w:rPr>
          <w:rFonts w:ascii="Times New Roman" w:hAnsi="Times New Roman" w:cs="Times New Roman"/>
          <w:bCs/>
          <w:sz w:val="24"/>
        </w:rPr>
        <w:t xml:space="preserve"> mark a Topic except by movement (16b).</w:t>
      </w:r>
      <w:r w:rsidRPr="00477731">
        <w:rPr>
          <w:rStyle w:val="FootnoteReference"/>
          <w:rFonts w:ascii="Times New Roman" w:hAnsi="Times New Roman" w:cs="Times New Roman"/>
          <w:bCs/>
          <w:sz w:val="24"/>
        </w:rPr>
        <w:footnoteReference w:id="7"/>
      </w:r>
    </w:p>
    <w:p w14:paraId="0C1C6B5C" w14:textId="394F6BA2" w:rsidR="00EE77C9" w:rsidRPr="00477731" w:rsidRDefault="00EE77C9" w:rsidP="00C34880">
      <w:pPr>
        <w:spacing w:after="0" w:line="360" w:lineRule="auto"/>
        <w:jc w:val="both"/>
        <w:rPr>
          <w:rFonts w:ascii="Times New Roman" w:hAnsi="Times New Roman" w:cs="Times New Roman"/>
          <w:bCs/>
          <w:sz w:val="24"/>
        </w:rPr>
      </w:pPr>
    </w:p>
    <w:p w14:paraId="36E0FD12" w14:textId="1D828188" w:rsidR="00EE77C9" w:rsidRPr="00477731" w:rsidRDefault="00EE77C9" w:rsidP="00C34880">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lang w:val="sv-FI"/>
        </w:rPr>
        <w:t>(15)</w:t>
      </w:r>
      <w:r w:rsidRPr="00477731">
        <w:rPr>
          <w:rFonts w:ascii="Times New Roman" w:hAnsi="Times New Roman" w:cs="Times New Roman"/>
          <w:bCs/>
          <w:sz w:val="24"/>
          <w:lang w:val="sv-FI"/>
        </w:rPr>
        <w:tab/>
        <w:t>a.</w:t>
      </w:r>
      <w:r w:rsidRPr="00477731">
        <w:rPr>
          <w:rFonts w:ascii="Times New Roman" w:hAnsi="Times New Roman" w:cs="Times New Roman"/>
          <w:bCs/>
          <w:sz w:val="24"/>
          <w:lang w:val="sv-FI"/>
        </w:rPr>
        <w:tab/>
        <w:t>*tara    ʕOMAR   ʃaf                  l-ħurmah</w:t>
      </w:r>
    </w:p>
    <w:p w14:paraId="3828D9C1" w14:textId="0DF2C0EF" w:rsidR="00EE77C9" w:rsidRPr="00477731" w:rsidRDefault="00EE77C9" w:rsidP="00C34880">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ab/>
      </w:r>
      <w:r w:rsidRPr="00477731">
        <w:rPr>
          <w:rFonts w:ascii="Times New Roman" w:hAnsi="Times New Roman" w:cs="Times New Roman"/>
          <w:bCs/>
          <w:sz w:val="24"/>
          <w:lang w:val="sv-FI"/>
        </w:rPr>
        <w:tab/>
        <w:t xml:space="preserve"> </w:t>
      </w:r>
      <w:r w:rsidRPr="00477731">
        <w:rPr>
          <w:rFonts w:ascii="Times New Roman" w:hAnsi="Times New Roman" w:cs="Times New Roman"/>
          <w:bCs/>
          <w:sz w:val="24"/>
        </w:rPr>
        <w:t xml:space="preserve">PRT    Omar       </w:t>
      </w:r>
      <w:proofErr w:type="gramStart"/>
      <w:r w:rsidRPr="00477731">
        <w:rPr>
          <w:rFonts w:ascii="Times New Roman" w:hAnsi="Times New Roman" w:cs="Times New Roman"/>
          <w:bCs/>
          <w:sz w:val="24"/>
        </w:rPr>
        <w:t>saw.3SG.M</w:t>
      </w:r>
      <w:proofErr w:type="gramEnd"/>
      <w:r w:rsidRPr="00477731">
        <w:rPr>
          <w:rFonts w:ascii="Times New Roman" w:hAnsi="Times New Roman" w:cs="Times New Roman"/>
          <w:bCs/>
          <w:sz w:val="24"/>
        </w:rPr>
        <w:t xml:space="preserve">    the-woman</w:t>
      </w:r>
    </w:p>
    <w:p w14:paraId="7B3EFB55" w14:textId="77777777" w:rsidR="00EE77C9" w:rsidRPr="00477731" w:rsidRDefault="00EE77C9" w:rsidP="00C34880">
      <w:pPr>
        <w:spacing w:after="0" w:line="360" w:lineRule="auto"/>
        <w:jc w:val="both"/>
        <w:rPr>
          <w:rFonts w:ascii="Times New Roman" w:hAnsi="Times New Roman" w:cs="Times New Roman"/>
          <w:bCs/>
          <w:sz w:val="24"/>
        </w:rPr>
      </w:pPr>
    </w:p>
    <w:p w14:paraId="46C213DF" w14:textId="1BB77571" w:rsidR="00EE77C9" w:rsidRPr="00477731" w:rsidRDefault="00EE77C9" w:rsidP="00C34880">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rPr>
        <w:tab/>
      </w:r>
      <w:r w:rsidRPr="00477731">
        <w:rPr>
          <w:rFonts w:ascii="Times New Roman" w:hAnsi="Times New Roman" w:cs="Times New Roman"/>
          <w:bCs/>
          <w:sz w:val="24"/>
          <w:lang w:val="sv-FI"/>
        </w:rPr>
        <w:t>b.</w:t>
      </w:r>
      <w:r w:rsidRPr="00477731">
        <w:rPr>
          <w:rFonts w:ascii="Times New Roman" w:hAnsi="Times New Roman" w:cs="Times New Roman"/>
          <w:bCs/>
          <w:sz w:val="24"/>
          <w:lang w:val="sv-FI"/>
        </w:rPr>
        <w:tab/>
        <w:t>*ʕOMAR  tara (-h)          ʃaf               l-ħurmah</w:t>
      </w:r>
    </w:p>
    <w:p w14:paraId="45E98E93" w14:textId="0FC1DFE8" w:rsidR="00EE77C9" w:rsidRPr="00477731" w:rsidRDefault="00EE77C9" w:rsidP="00C34880">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ab/>
      </w:r>
      <w:r w:rsidRPr="00477731">
        <w:rPr>
          <w:rFonts w:ascii="Times New Roman" w:hAnsi="Times New Roman" w:cs="Times New Roman"/>
          <w:bCs/>
          <w:sz w:val="24"/>
          <w:lang w:val="sv-FI"/>
        </w:rPr>
        <w:tab/>
        <w:t xml:space="preserve">  </w:t>
      </w:r>
      <w:r w:rsidRPr="00477731">
        <w:rPr>
          <w:rFonts w:ascii="Times New Roman" w:hAnsi="Times New Roman" w:cs="Times New Roman"/>
          <w:bCs/>
          <w:sz w:val="24"/>
        </w:rPr>
        <w:t>Omar      PRT-</w:t>
      </w:r>
      <w:proofErr w:type="gramStart"/>
      <w:r w:rsidRPr="00477731">
        <w:rPr>
          <w:rFonts w:ascii="Times New Roman" w:hAnsi="Times New Roman" w:cs="Times New Roman"/>
          <w:bCs/>
          <w:sz w:val="24"/>
        </w:rPr>
        <w:t>3SG.M  saw</w:t>
      </w:r>
      <w:proofErr w:type="gramEnd"/>
      <w:r w:rsidRPr="00477731">
        <w:rPr>
          <w:rFonts w:ascii="Times New Roman" w:hAnsi="Times New Roman" w:cs="Times New Roman"/>
          <w:bCs/>
          <w:sz w:val="24"/>
        </w:rPr>
        <w:t>.3SG.M the-woman</w:t>
      </w:r>
    </w:p>
    <w:p w14:paraId="52A545B5" w14:textId="77777777" w:rsidR="00EE77C9" w:rsidRPr="00477731" w:rsidRDefault="00EE77C9" w:rsidP="00C34880">
      <w:pPr>
        <w:spacing w:after="0" w:line="360" w:lineRule="auto"/>
        <w:jc w:val="both"/>
        <w:rPr>
          <w:rFonts w:ascii="Times New Roman" w:hAnsi="Times New Roman" w:cs="Times New Roman"/>
          <w:bCs/>
          <w:sz w:val="24"/>
        </w:rPr>
      </w:pPr>
    </w:p>
    <w:p w14:paraId="68149DA8" w14:textId="40B8A71B" w:rsidR="00EE77C9" w:rsidRPr="00477731" w:rsidRDefault="00EE77C9" w:rsidP="008444EA">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(16)</w:t>
      </w:r>
      <w:r w:rsidRPr="00477731">
        <w:rPr>
          <w:rFonts w:ascii="Times New Roman" w:hAnsi="Times New Roman" w:cs="Times New Roman"/>
          <w:bCs/>
          <w:sz w:val="24"/>
        </w:rPr>
        <w:tab/>
        <w:t>a.</w:t>
      </w:r>
      <w:r w:rsidRPr="00477731">
        <w:rPr>
          <w:rFonts w:ascii="Times New Roman" w:hAnsi="Times New Roman" w:cs="Times New Roman"/>
          <w:bCs/>
          <w:sz w:val="24"/>
        </w:rPr>
        <w:tab/>
        <w:t>*</w:t>
      </w:r>
      <w:proofErr w:type="spellStart"/>
      <w:r w:rsidRPr="00477731">
        <w:rPr>
          <w:rFonts w:ascii="Times New Roman" w:hAnsi="Times New Roman" w:cs="Times New Roman"/>
          <w:bCs/>
          <w:sz w:val="24"/>
        </w:rPr>
        <w:t>zad</w:t>
      </w:r>
      <w:proofErr w:type="spellEnd"/>
      <w:r w:rsidRPr="00477731">
        <w:rPr>
          <w:rFonts w:ascii="Times New Roman" w:hAnsi="Times New Roman" w:cs="Times New Roman"/>
          <w:bCs/>
          <w:sz w:val="24"/>
        </w:rPr>
        <w:t xml:space="preserve"> (-</w:t>
      </w:r>
      <w:proofErr w:type="gramStart"/>
      <w:r w:rsidRPr="00477731">
        <w:rPr>
          <w:rFonts w:ascii="Times New Roman" w:hAnsi="Times New Roman" w:cs="Times New Roman"/>
          <w:bCs/>
          <w:sz w:val="24"/>
        </w:rPr>
        <w:t xml:space="preserve">h)  </w:t>
      </w:r>
      <w:proofErr w:type="spellStart"/>
      <w:r w:rsidRPr="00477731">
        <w:rPr>
          <w:rFonts w:ascii="Times New Roman" w:hAnsi="Times New Roman" w:cs="Times New Roman"/>
          <w:bCs/>
          <w:sz w:val="24"/>
        </w:rPr>
        <w:t>ʕOMAR</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               l-</w:t>
      </w:r>
      <w:proofErr w:type="spellStart"/>
      <w:r w:rsidRPr="00477731">
        <w:rPr>
          <w:rFonts w:ascii="Times New Roman" w:hAnsi="Times New Roman" w:cs="Times New Roman"/>
          <w:bCs/>
          <w:sz w:val="24"/>
        </w:rPr>
        <w:t>ħurmah</w:t>
      </w:r>
      <w:proofErr w:type="spellEnd"/>
    </w:p>
    <w:p w14:paraId="22D7B6C6" w14:textId="5CAA8E7F" w:rsidR="00EE77C9" w:rsidRPr="00477731" w:rsidRDefault="00EE77C9" w:rsidP="008444EA">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ab/>
        <w:t xml:space="preserve"> </w:t>
      </w:r>
      <w:r w:rsidRPr="00477731">
        <w:rPr>
          <w:rFonts w:ascii="Times New Roman" w:hAnsi="Times New Roman" w:cs="Times New Roman"/>
          <w:bCs/>
          <w:sz w:val="24"/>
        </w:rPr>
        <w:tab/>
        <w:t xml:space="preserve">PRT 3SG.M </w:t>
      </w:r>
      <w:proofErr w:type="gramStart"/>
      <w:r w:rsidRPr="00477731">
        <w:rPr>
          <w:rFonts w:ascii="Times New Roman" w:hAnsi="Times New Roman" w:cs="Times New Roman"/>
          <w:bCs/>
          <w:sz w:val="24"/>
        </w:rPr>
        <w:t>Omar  saw</w:t>
      </w:r>
      <w:proofErr w:type="gramEnd"/>
      <w:r w:rsidRPr="00477731">
        <w:rPr>
          <w:rFonts w:ascii="Times New Roman" w:hAnsi="Times New Roman" w:cs="Times New Roman"/>
          <w:bCs/>
          <w:sz w:val="24"/>
        </w:rPr>
        <w:t>.3SG.M the-woman</w:t>
      </w:r>
    </w:p>
    <w:p w14:paraId="01E63413" w14:textId="77777777" w:rsidR="00EE77C9" w:rsidRPr="00477731" w:rsidRDefault="00EE77C9" w:rsidP="008444EA">
      <w:pPr>
        <w:spacing w:after="0" w:line="360" w:lineRule="auto"/>
        <w:jc w:val="both"/>
        <w:rPr>
          <w:rFonts w:ascii="Times New Roman" w:hAnsi="Times New Roman" w:cs="Times New Roman"/>
          <w:bCs/>
          <w:sz w:val="24"/>
        </w:rPr>
      </w:pPr>
    </w:p>
    <w:p w14:paraId="736C6783" w14:textId="317E4B9B" w:rsidR="00EE77C9" w:rsidRPr="00477731" w:rsidRDefault="00EE77C9" w:rsidP="00070266">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b.          </w:t>
      </w:r>
      <w:proofErr w:type="spellStart"/>
      <w:r w:rsidRPr="00477731">
        <w:rPr>
          <w:rFonts w:ascii="Times New Roman" w:hAnsi="Times New Roman" w:cs="Times New Roman"/>
          <w:bCs/>
          <w:sz w:val="24"/>
        </w:rPr>
        <w:t>ʕOMAR</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zad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               l-</w:t>
      </w:r>
      <w:proofErr w:type="spellStart"/>
      <w:r w:rsidRPr="00477731">
        <w:rPr>
          <w:rFonts w:ascii="Times New Roman" w:hAnsi="Times New Roman" w:cs="Times New Roman"/>
          <w:bCs/>
          <w:sz w:val="24"/>
        </w:rPr>
        <w:t>ħurmah</w:t>
      </w:r>
      <w:proofErr w:type="spellEnd"/>
    </w:p>
    <w:p w14:paraId="20CC0A2C" w14:textId="1496F707" w:rsidR="00EE77C9" w:rsidRPr="00477731" w:rsidRDefault="00EE77C9" w:rsidP="00070266">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ab/>
        <w:t xml:space="preserve">           Omar         PRT    </w:t>
      </w:r>
      <w:proofErr w:type="gramStart"/>
      <w:r w:rsidRPr="00477731">
        <w:rPr>
          <w:rFonts w:ascii="Times New Roman" w:hAnsi="Times New Roman" w:cs="Times New Roman"/>
          <w:bCs/>
          <w:sz w:val="24"/>
        </w:rPr>
        <w:t>saw.3SG.M</w:t>
      </w:r>
      <w:proofErr w:type="gramEnd"/>
      <w:r w:rsidRPr="00477731">
        <w:rPr>
          <w:rFonts w:ascii="Times New Roman" w:hAnsi="Times New Roman" w:cs="Times New Roman"/>
          <w:bCs/>
          <w:sz w:val="24"/>
        </w:rPr>
        <w:t xml:space="preserve"> the-woman</w:t>
      </w:r>
    </w:p>
    <w:p w14:paraId="1B03D5F7" w14:textId="4EAEFDF2" w:rsidR="00EE77C9" w:rsidRPr="00477731" w:rsidRDefault="00EE77C9" w:rsidP="008444EA">
      <w:pPr>
        <w:spacing w:after="0" w:line="360" w:lineRule="auto"/>
        <w:jc w:val="both"/>
        <w:rPr>
          <w:rFonts w:ascii="Times New Roman" w:hAnsi="Times New Roman" w:cs="Times New Roman"/>
          <w:bCs/>
          <w:sz w:val="24"/>
        </w:rPr>
      </w:pPr>
    </w:p>
    <w:p w14:paraId="658E3C28" w14:textId="5D40F1EB" w:rsidR="00EE77C9" w:rsidRPr="00477731" w:rsidRDefault="00EE77C9" w:rsidP="007A35E8">
      <w:pPr>
        <w:spacing w:after="0" w:line="360" w:lineRule="auto"/>
        <w:jc w:val="both"/>
        <w:rPr>
          <w:ins w:id="9" w:author="Murdhy alshamari" w:date="2023-01-02T23:58:00Z"/>
          <w:rFonts w:ascii="Times New Roman" w:hAnsi="Times New Roman" w:cs="Times New Roman"/>
          <w:bCs/>
          <w:sz w:val="24"/>
        </w:rPr>
      </w:pPr>
      <w:r w:rsidRPr="00477731">
        <w:rPr>
          <w:rFonts w:ascii="Times New Roman" w:hAnsi="Times New Roman" w:cs="Times New Roman"/>
          <w:bCs/>
          <w:sz w:val="24"/>
        </w:rPr>
        <w:t xml:space="preserve">The observations above may suggest that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and </w:t>
      </w:r>
      <w:proofErr w:type="spellStart"/>
      <w:r w:rsidRPr="00477731">
        <w:rPr>
          <w:rFonts w:ascii="Times New Roman" w:hAnsi="Times New Roman" w:cs="Times New Roman"/>
          <w:bCs/>
          <w:i/>
          <w:sz w:val="24"/>
        </w:rPr>
        <w:t>zad</w:t>
      </w:r>
      <w:proofErr w:type="spellEnd"/>
      <w:r w:rsidRPr="00477731">
        <w:rPr>
          <w:rFonts w:ascii="Times New Roman" w:hAnsi="Times New Roman" w:cs="Times New Roman"/>
          <w:bCs/>
          <w:sz w:val="24"/>
        </w:rPr>
        <w:t xml:space="preserve"> are Contrastive Focus markers, but this is not the case.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and </w:t>
      </w:r>
      <w:proofErr w:type="spellStart"/>
      <w:r w:rsidRPr="00477731">
        <w:rPr>
          <w:rFonts w:ascii="Times New Roman" w:hAnsi="Times New Roman" w:cs="Times New Roman"/>
          <w:bCs/>
          <w:i/>
          <w:sz w:val="24"/>
        </w:rPr>
        <w:t>zad</w:t>
      </w:r>
      <w:proofErr w:type="spellEnd"/>
      <w:r w:rsidRPr="00477731">
        <w:rPr>
          <w:rFonts w:ascii="Times New Roman" w:hAnsi="Times New Roman" w:cs="Times New Roman"/>
          <w:bCs/>
          <w:sz w:val="24"/>
        </w:rPr>
        <w:t xml:space="preserve"> mark a constituent that is contrastive, but is crucially not new, non-presupposed information. A strong indication that </w:t>
      </w:r>
      <w:r w:rsidRPr="00477731">
        <w:rPr>
          <w:rFonts w:ascii="Times New Roman" w:hAnsi="Times New Roman" w:cs="Times New Roman"/>
          <w:bCs/>
          <w:i/>
          <w:sz w:val="24"/>
        </w:rPr>
        <w:t>tara</w:t>
      </w:r>
      <w:r w:rsidRPr="00477731">
        <w:rPr>
          <w:rFonts w:ascii="Times New Roman" w:hAnsi="Times New Roman" w:cs="Times New Roman"/>
          <w:bCs/>
          <w:sz w:val="24"/>
        </w:rPr>
        <w:t xml:space="preserve"> marks Contrastive Topic, not Contrastive Focus, is that the constituent it marks must be definite. Compare (17a,) with (17b), featuring the Contrastive Focus particle </w:t>
      </w:r>
      <w:proofErr w:type="spellStart"/>
      <w:r w:rsidRPr="00477731">
        <w:rPr>
          <w:rFonts w:ascii="Times New Roman" w:hAnsi="Times New Roman" w:cs="Times New Roman"/>
          <w:bCs/>
          <w:i/>
          <w:iCs/>
          <w:sz w:val="24"/>
          <w:szCs w:val="24"/>
        </w:rPr>
        <w:t>ʔadʒal</w:t>
      </w:r>
      <w:proofErr w:type="spellEnd"/>
      <w:r w:rsidRPr="00477731">
        <w:rPr>
          <w:rFonts w:ascii="Times New Roman" w:hAnsi="Times New Roman" w:cs="Times New Roman"/>
          <w:bCs/>
        </w:rPr>
        <w:t xml:space="preserve"> </w:t>
      </w:r>
      <w:r w:rsidRPr="00477731">
        <w:rPr>
          <w:rFonts w:ascii="Times New Roman" w:hAnsi="Times New Roman" w:cs="Times New Roman"/>
          <w:bCs/>
          <w:sz w:val="24"/>
        </w:rPr>
        <w:t xml:space="preserve">(which will be discussed in section 6), where the marked constituent may be definite or indefinite </w:t>
      </w:r>
      <w:r w:rsidRPr="00477731">
        <w:rPr>
          <w:rFonts w:ascii="Times New Roman" w:hAnsi="Times New Roman" w:cs="Times New Roman"/>
          <w:bCs/>
          <w:sz w:val="24"/>
          <w:szCs w:val="24"/>
        </w:rPr>
        <w:t>(</w:t>
      </w:r>
      <w:proofErr w:type="spellStart"/>
      <w:r w:rsidRPr="00477731">
        <w:rPr>
          <w:rFonts w:ascii="Times New Roman" w:hAnsi="Times New Roman" w:cs="Times New Roman"/>
          <w:bCs/>
          <w:i/>
          <w:iCs/>
          <w:sz w:val="24"/>
          <w:szCs w:val="24"/>
        </w:rPr>
        <w:t>ʔadʒal</w:t>
      </w:r>
      <w:proofErr w:type="spellEnd"/>
      <w:r w:rsidRPr="00477731">
        <w:rPr>
          <w:rFonts w:ascii="Times New Roman" w:hAnsi="Times New Roman" w:cs="Times New Roman"/>
          <w:bCs/>
          <w:sz w:val="24"/>
        </w:rPr>
        <w:t xml:space="preserve"> marks Focus by movement of the focused item). The distinction is also obvious in (17</w:t>
      </w:r>
      <w:proofErr w:type="gramStart"/>
      <w:r w:rsidRPr="00477731">
        <w:rPr>
          <w:rFonts w:ascii="Times New Roman" w:hAnsi="Times New Roman" w:cs="Times New Roman"/>
          <w:bCs/>
          <w:sz w:val="24"/>
        </w:rPr>
        <w:t>c,d</w:t>
      </w:r>
      <w:proofErr w:type="gramEnd"/>
      <w:r w:rsidRPr="00477731">
        <w:rPr>
          <w:rFonts w:ascii="Times New Roman" w:hAnsi="Times New Roman" w:cs="Times New Roman"/>
          <w:bCs/>
          <w:sz w:val="24"/>
        </w:rPr>
        <w:t xml:space="preserve">), where a Contrastive Topic and Contrastive Focus particle co-occur, in the rigid order </w:t>
      </w:r>
      <w:proofErr w:type="spellStart"/>
      <w:r w:rsidRPr="00477731">
        <w:rPr>
          <w:rFonts w:ascii="Times New Roman" w:hAnsi="Times New Roman" w:cs="Times New Roman"/>
          <w:bCs/>
          <w:sz w:val="24"/>
        </w:rPr>
        <w:t>Foc</w:t>
      </w:r>
      <w:proofErr w:type="spellEnd"/>
      <w:r w:rsidRPr="00477731">
        <w:rPr>
          <w:rFonts w:ascii="Times New Roman" w:hAnsi="Times New Roman" w:cs="Times New Roman"/>
          <w:bCs/>
          <w:sz w:val="24"/>
        </w:rPr>
        <w:t xml:space="preserve"> &gt; C-Top, as will be discussed in section 6.</w:t>
      </w:r>
      <w:r w:rsidRPr="00477731">
        <w:rPr>
          <w:rStyle w:val="FootnoteReference"/>
          <w:rFonts w:ascii="Times New Roman" w:hAnsi="Times New Roman" w:cs="Times New Roman"/>
          <w:bCs/>
          <w:sz w:val="24"/>
        </w:rPr>
        <w:footnoteReference w:id="8"/>
      </w:r>
    </w:p>
    <w:p w14:paraId="1CA6AF03" w14:textId="77777777" w:rsidR="00EE77C9" w:rsidRPr="00477731" w:rsidRDefault="00EE77C9" w:rsidP="007A35E8">
      <w:pPr>
        <w:spacing w:after="0" w:line="360" w:lineRule="auto"/>
        <w:jc w:val="both"/>
        <w:rPr>
          <w:rFonts w:ascii="Times New Roman" w:hAnsi="Times New Roman" w:cs="Times New Roman"/>
          <w:bCs/>
          <w:sz w:val="24"/>
        </w:rPr>
      </w:pPr>
    </w:p>
    <w:p w14:paraId="1CAA3387" w14:textId="6AF3E6A1" w:rsidR="00EE77C9" w:rsidRPr="00477731" w:rsidRDefault="00EE77C9" w:rsidP="007A35E8">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(17)</w:t>
      </w:r>
      <w:r w:rsidRPr="00477731">
        <w:rPr>
          <w:rFonts w:ascii="Times New Roman" w:hAnsi="Times New Roman" w:cs="Times New Roman"/>
          <w:bCs/>
          <w:sz w:val="24"/>
        </w:rPr>
        <w:tab/>
        <w:t xml:space="preserve">a.  </w:t>
      </w:r>
      <w:r w:rsidRPr="00477731">
        <w:rPr>
          <w:rFonts w:ascii="Times New Roman" w:hAnsi="Times New Roman" w:cs="Times New Roman"/>
          <w:b/>
          <w:sz w:val="24"/>
        </w:rPr>
        <w:t>tara</w:t>
      </w:r>
      <w:r w:rsidRPr="00477731">
        <w:rPr>
          <w:rFonts w:ascii="Times New Roman" w:hAnsi="Times New Roman" w:cs="Times New Roman"/>
          <w:bCs/>
          <w:sz w:val="24"/>
        </w:rPr>
        <w:t>-h                L-</w:t>
      </w:r>
      <w:proofErr w:type="spellStart"/>
      <w:r w:rsidRPr="00477731">
        <w:rPr>
          <w:rFonts w:ascii="Times New Roman" w:hAnsi="Times New Roman" w:cs="Times New Roman"/>
          <w:bCs/>
          <w:sz w:val="24"/>
        </w:rPr>
        <w:t>MU</w:t>
      </w:r>
      <w:r w:rsidRPr="00477731">
        <w:rPr>
          <w:rFonts w:ascii="Times New Roman" w:hAnsi="Times New Roman" w:cs="Times New Roman"/>
          <w:iCs/>
          <w:sz w:val="24"/>
        </w:rPr>
        <w:t>ʔALIF</w:t>
      </w:r>
      <w:proofErr w:type="spellEnd"/>
      <w:r w:rsidRPr="00477731">
        <w:rPr>
          <w:rFonts w:ascii="Times New Roman" w:hAnsi="Times New Roman" w:cs="Times New Roman"/>
          <w:bCs/>
          <w:sz w:val="24"/>
        </w:rPr>
        <w:t>/*</w:t>
      </w:r>
      <w:proofErr w:type="spellStart"/>
      <w:r w:rsidRPr="00477731">
        <w:rPr>
          <w:rFonts w:ascii="Times New Roman" w:hAnsi="Times New Roman" w:cs="Times New Roman"/>
          <w:bCs/>
          <w:sz w:val="24"/>
        </w:rPr>
        <w:t>mu</w:t>
      </w:r>
      <w:r w:rsidRPr="00477731">
        <w:rPr>
          <w:rFonts w:ascii="Times New Roman" w:hAnsi="Times New Roman" w:cs="Times New Roman"/>
          <w:iCs/>
          <w:sz w:val="24"/>
        </w:rPr>
        <w:t>ʔalif</w:t>
      </w:r>
      <w:proofErr w:type="spellEnd"/>
      <w:r w:rsidRPr="00477731">
        <w:rPr>
          <w:rFonts w:ascii="Times New Roman" w:hAnsi="Times New Roman" w:cs="Times New Roman"/>
          <w:bCs/>
          <w:sz w:val="24"/>
        </w:rPr>
        <w:t xml:space="preserve">    kitab                 </w:t>
      </w:r>
      <w:proofErr w:type="spellStart"/>
      <w:r w:rsidRPr="00477731">
        <w:rPr>
          <w:rFonts w:ascii="Times New Roman" w:hAnsi="Times New Roman" w:cs="Times New Roman"/>
          <w:bCs/>
          <w:sz w:val="24"/>
        </w:rPr>
        <w:t>ʔer-risalah</w:t>
      </w:r>
      <w:proofErr w:type="spellEnd"/>
    </w:p>
    <w:p w14:paraId="26852BCB" w14:textId="5EA0207F" w:rsidR="00EE77C9" w:rsidRPr="00477731" w:rsidRDefault="00EE77C9" w:rsidP="007C78DA">
      <w:pPr>
        <w:tabs>
          <w:tab w:val="left" w:pos="1054"/>
        </w:tabs>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C-Top-</w:t>
      </w:r>
      <w:proofErr w:type="gramStart"/>
      <w:r w:rsidRPr="00477731">
        <w:rPr>
          <w:rFonts w:ascii="Times New Roman" w:hAnsi="Times New Roman" w:cs="Times New Roman"/>
          <w:bCs/>
          <w:sz w:val="24"/>
        </w:rPr>
        <w:t>3SG.M  DEF</w:t>
      </w:r>
      <w:proofErr w:type="gramEnd"/>
      <w:r w:rsidRPr="00477731">
        <w:rPr>
          <w:rFonts w:ascii="Times New Roman" w:hAnsi="Times New Roman" w:cs="Times New Roman"/>
          <w:bCs/>
          <w:sz w:val="24"/>
        </w:rPr>
        <w:t xml:space="preserve">-author /   author       wrote.3SG.M   DEF-letter </w:t>
      </w:r>
    </w:p>
    <w:p w14:paraId="6B4786B0" w14:textId="66DA3C77" w:rsidR="00EE77C9" w:rsidRPr="00477731" w:rsidRDefault="00EE77C9" w:rsidP="007C78DA">
      <w:pPr>
        <w:tabs>
          <w:tab w:val="left" w:pos="1054"/>
        </w:tabs>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‘The author wrote the letter.’ (Not his wife.)</w:t>
      </w:r>
    </w:p>
    <w:p w14:paraId="4194CFD2" w14:textId="5C8638DD" w:rsidR="00EE77C9" w:rsidRPr="00477731" w:rsidRDefault="00EE77C9" w:rsidP="007A35E8">
      <w:pPr>
        <w:spacing w:after="0" w:line="360" w:lineRule="auto"/>
        <w:jc w:val="both"/>
        <w:rPr>
          <w:rFonts w:ascii="Times New Roman" w:hAnsi="Times New Roman" w:cs="Times New Roman"/>
          <w:bCs/>
          <w:sz w:val="24"/>
        </w:rPr>
      </w:pPr>
      <w:r w:rsidRPr="00477731">
        <w:rPr>
          <w:rFonts w:ascii="Times New Roman" w:hAnsi="Times New Roman" w:cs="Times New Roman"/>
          <w:bCs/>
          <w:sz w:val="24"/>
        </w:rPr>
        <w:lastRenderedPageBreak/>
        <w:t xml:space="preserve">      </w:t>
      </w:r>
    </w:p>
    <w:p w14:paraId="2695B67A" w14:textId="29E3AC5F" w:rsidR="00EE77C9" w:rsidRPr="00477731" w:rsidRDefault="00EE77C9" w:rsidP="002F55A4">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ab/>
        <w:t>b.  L-</w:t>
      </w:r>
      <w:proofErr w:type="spellStart"/>
      <w:r w:rsidRPr="00477731">
        <w:rPr>
          <w:rFonts w:ascii="Times New Roman" w:hAnsi="Times New Roman" w:cs="Times New Roman"/>
          <w:bCs/>
          <w:sz w:val="24"/>
        </w:rPr>
        <w:t>MU</w:t>
      </w:r>
      <w:r w:rsidRPr="00477731">
        <w:rPr>
          <w:rFonts w:ascii="Times New Roman" w:hAnsi="Times New Roman" w:cs="Times New Roman"/>
          <w:iCs/>
          <w:sz w:val="24"/>
        </w:rPr>
        <w:t>ʔALIF</w:t>
      </w:r>
      <w:proofErr w:type="spellEnd"/>
      <w:r w:rsidRPr="00477731">
        <w:rPr>
          <w:rFonts w:ascii="Times New Roman" w:hAnsi="Times New Roman" w:cs="Times New Roman"/>
          <w:bCs/>
          <w:sz w:val="24"/>
        </w:rPr>
        <w:t>/</w:t>
      </w:r>
      <w:proofErr w:type="spellStart"/>
      <w:r w:rsidRPr="00477731">
        <w:rPr>
          <w:rFonts w:ascii="Times New Roman" w:hAnsi="Times New Roman" w:cs="Times New Roman"/>
          <w:bCs/>
          <w:sz w:val="24"/>
        </w:rPr>
        <w:t>MU</w:t>
      </w:r>
      <w:r w:rsidRPr="00477731">
        <w:rPr>
          <w:rFonts w:ascii="Times New Roman" w:hAnsi="Times New Roman" w:cs="Times New Roman"/>
          <w:iCs/>
          <w:sz w:val="24"/>
        </w:rPr>
        <w:t>ʔALIF</w:t>
      </w:r>
      <w:proofErr w:type="spellEnd"/>
      <w:r w:rsidRPr="00477731">
        <w:rPr>
          <w:rFonts w:ascii="Times New Roman" w:hAnsi="Times New Roman" w:cs="Times New Roman"/>
          <w:bCs/>
          <w:i/>
          <w:iCs/>
          <w:sz w:val="24"/>
        </w:rPr>
        <w:t xml:space="preserve">      </w:t>
      </w:r>
      <w:proofErr w:type="spellStart"/>
      <w:r w:rsidRPr="00477731">
        <w:rPr>
          <w:rFonts w:ascii="Times New Roman" w:hAnsi="Times New Roman" w:cs="Times New Roman"/>
          <w:b/>
          <w:iCs/>
          <w:sz w:val="24"/>
        </w:rPr>
        <w:t>ʔadʒal</w:t>
      </w:r>
      <w:proofErr w:type="spellEnd"/>
      <w:r w:rsidRPr="00477731">
        <w:rPr>
          <w:rFonts w:ascii="Times New Roman" w:hAnsi="Times New Roman" w:cs="Times New Roman"/>
          <w:bCs/>
          <w:sz w:val="24"/>
        </w:rPr>
        <w:t xml:space="preserve">       kitab                 </w:t>
      </w:r>
      <w:proofErr w:type="spellStart"/>
      <w:r w:rsidRPr="00477731">
        <w:rPr>
          <w:rFonts w:ascii="Times New Roman" w:hAnsi="Times New Roman" w:cs="Times New Roman"/>
          <w:bCs/>
          <w:sz w:val="24"/>
        </w:rPr>
        <w:t>ʔer-risalah</w:t>
      </w:r>
      <w:proofErr w:type="spellEnd"/>
    </w:p>
    <w:p w14:paraId="588621D0" w14:textId="0B7C4E58" w:rsidR="00EE77C9" w:rsidRPr="00477731" w:rsidRDefault="00EE77C9" w:rsidP="007C78DA">
      <w:pPr>
        <w:tabs>
          <w:tab w:val="left" w:pos="1054"/>
        </w:tabs>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DEF-author/author               </w:t>
      </w:r>
      <w:r w:rsidRPr="00477731">
        <w:rPr>
          <w:rFonts w:ascii="Times New Roman" w:hAnsi="Times New Roman" w:cs="Times New Roman"/>
          <w:sz w:val="24"/>
        </w:rPr>
        <w:t>C-</w:t>
      </w:r>
      <w:proofErr w:type="spellStart"/>
      <w:r w:rsidRPr="00477731">
        <w:rPr>
          <w:rFonts w:ascii="Times New Roman" w:hAnsi="Times New Roman" w:cs="Times New Roman"/>
          <w:sz w:val="24"/>
        </w:rPr>
        <w:t>Foc</w:t>
      </w:r>
      <w:proofErr w:type="spellEnd"/>
      <w:r w:rsidRPr="00477731">
        <w:rPr>
          <w:rFonts w:ascii="Times New Roman" w:hAnsi="Times New Roman" w:cs="Times New Roman"/>
          <w:bCs/>
          <w:sz w:val="24"/>
        </w:rPr>
        <w:t xml:space="preserve">       </w:t>
      </w:r>
      <w:proofErr w:type="gramStart"/>
      <w:r w:rsidRPr="00477731">
        <w:rPr>
          <w:rFonts w:ascii="Times New Roman" w:hAnsi="Times New Roman" w:cs="Times New Roman"/>
          <w:bCs/>
          <w:sz w:val="24"/>
        </w:rPr>
        <w:t>wrote.3SG.M</w:t>
      </w:r>
      <w:proofErr w:type="gramEnd"/>
      <w:r w:rsidRPr="00477731">
        <w:rPr>
          <w:rFonts w:ascii="Times New Roman" w:hAnsi="Times New Roman" w:cs="Times New Roman"/>
          <w:bCs/>
          <w:sz w:val="24"/>
        </w:rPr>
        <w:t xml:space="preserve">    DEF-letter </w:t>
      </w:r>
    </w:p>
    <w:p w14:paraId="2CCC0AF2" w14:textId="241254D8" w:rsidR="00EE77C9" w:rsidRPr="00477731" w:rsidRDefault="00EE77C9" w:rsidP="007C78DA">
      <w:pPr>
        <w:tabs>
          <w:tab w:val="left" w:pos="1054"/>
        </w:tabs>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‘It was the author/an author who wrote the letter.’</w:t>
      </w:r>
    </w:p>
    <w:p w14:paraId="5EEA76BA" w14:textId="77777777" w:rsidR="00EE77C9" w:rsidRPr="00477731" w:rsidRDefault="00EE77C9" w:rsidP="007A35E8">
      <w:pPr>
        <w:spacing w:after="0" w:line="360" w:lineRule="auto"/>
        <w:jc w:val="both"/>
        <w:rPr>
          <w:rFonts w:ascii="Times New Roman" w:hAnsi="Times New Roman" w:cs="Times New Roman"/>
          <w:bCs/>
          <w:sz w:val="24"/>
        </w:rPr>
      </w:pPr>
    </w:p>
    <w:p w14:paraId="6F41AF12" w14:textId="47C06AC2" w:rsidR="00EE77C9" w:rsidRPr="00477731" w:rsidRDefault="00EE77C9" w:rsidP="00811FE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c.    RISALAH    </w:t>
      </w:r>
      <w:proofErr w:type="spellStart"/>
      <w:r w:rsidRPr="00477731">
        <w:rPr>
          <w:rFonts w:ascii="Times New Roman" w:hAnsi="Times New Roman" w:cs="Times New Roman"/>
          <w:b/>
          <w:iCs/>
          <w:sz w:val="24"/>
        </w:rPr>
        <w:t>ʔadʒal</w:t>
      </w:r>
      <w:proofErr w:type="spellEnd"/>
      <w:r w:rsidRPr="00477731">
        <w:rPr>
          <w:rFonts w:ascii="Times New Roman" w:hAnsi="Times New Roman" w:cs="Times New Roman"/>
          <w:bCs/>
          <w:sz w:val="24"/>
        </w:rPr>
        <w:t xml:space="preserve">    </w:t>
      </w:r>
      <w:ins w:id="10" w:author="Murdhy alshamari" w:date="2023-01-03T00:23:00Z">
        <w:r w:rsidRPr="00477731">
          <w:rPr>
            <w:rFonts w:ascii="Times New Roman" w:hAnsi="Times New Roman" w:cs="Times New Roman"/>
            <w:bCs/>
            <w:sz w:val="24"/>
          </w:rPr>
          <w:t xml:space="preserve"> </w:t>
        </w:r>
      </w:ins>
      <w:r w:rsidRPr="00477731">
        <w:rPr>
          <w:rFonts w:ascii="Times New Roman" w:hAnsi="Times New Roman" w:cs="Times New Roman"/>
          <w:bCs/>
          <w:sz w:val="24"/>
        </w:rPr>
        <w:t xml:space="preserve">  </w:t>
      </w:r>
      <w:r w:rsidRPr="00477731">
        <w:rPr>
          <w:rFonts w:ascii="Times New Roman" w:hAnsi="Times New Roman" w:cs="Times New Roman"/>
          <w:b/>
          <w:sz w:val="24"/>
        </w:rPr>
        <w:t>tara</w:t>
      </w:r>
      <w:r w:rsidRPr="00477731">
        <w:rPr>
          <w:rFonts w:ascii="Times New Roman" w:hAnsi="Times New Roman" w:cs="Times New Roman"/>
          <w:bCs/>
          <w:sz w:val="24"/>
        </w:rPr>
        <w:t>-h        L-</w:t>
      </w:r>
      <w:proofErr w:type="spellStart"/>
      <w:r w:rsidRPr="00477731">
        <w:rPr>
          <w:rFonts w:ascii="Times New Roman" w:hAnsi="Times New Roman" w:cs="Times New Roman"/>
          <w:bCs/>
          <w:sz w:val="24"/>
        </w:rPr>
        <w:t>MU</w:t>
      </w:r>
      <w:r w:rsidRPr="00477731">
        <w:rPr>
          <w:rFonts w:ascii="Times New Roman" w:hAnsi="Times New Roman" w:cs="Times New Roman"/>
          <w:iCs/>
          <w:sz w:val="24"/>
        </w:rPr>
        <w:t>ʔALIF</w:t>
      </w:r>
      <w:proofErr w:type="spellEnd"/>
      <w:r w:rsidRPr="00477731">
        <w:rPr>
          <w:rFonts w:ascii="Times New Roman" w:hAnsi="Times New Roman" w:cs="Times New Roman"/>
          <w:bCs/>
          <w:sz w:val="24"/>
        </w:rPr>
        <w:t xml:space="preserve">   kitab                     </w:t>
      </w:r>
    </w:p>
    <w:p w14:paraId="45E6490A" w14:textId="4272C522" w:rsidR="00EE77C9" w:rsidRPr="00477731" w:rsidRDefault="00EE77C9" w:rsidP="00811FE1">
      <w:pPr>
        <w:tabs>
          <w:tab w:val="left" w:pos="1054"/>
        </w:tabs>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letter      </w:t>
      </w:r>
      <w:ins w:id="11" w:author="Murdhy alshamari" w:date="2023-01-03T00:23:00Z">
        <w:r w:rsidRPr="00477731">
          <w:rPr>
            <w:rFonts w:ascii="Times New Roman" w:hAnsi="Times New Roman" w:cs="Times New Roman"/>
            <w:bCs/>
            <w:sz w:val="24"/>
          </w:rPr>
          <w:t xml:space="preserve">       </w:t>
        </w:r>
      </w:ins>
      <w:r w:rsidRPr="00477731">
        <w:rPr>
          <w:rFonts w:ascii="Times New Roman" w:hAnsi="Times New Roman" w:cs="Times New Roman"/>
          <w:sz w:val="24"/>
        </w:rPr>
        <w:t>C-</w:t>
      </w:r>
      <w:proofErr w:type="spellStart"/>
      <w:r w:rsidRPr="00477731">
        <w:rPr>
          <w:rFonts w:ascii="Times New Roman" w:hAnsi="Times New Roman" w:cs="Times New Roman"/>
          <w:sz w:val="24"/>
        </w:rPr>
        <w:t>Foc</w:t>
      </w:r>
      <w:proofErr w:type="spellEnd"/>
      <w:r w:rsidRPr="00477731">
        <w:rPr>
          <w:rFonts w:ascii="Times New Roman" w:hAnsi="Times New Roman" w:cs="Times New Roman"/>
          <w:sz w:val="24"/>
        </w:rPr>
        <w:t xml:space="preserve">        C-Top  </w:t>
      </w:r>
      <w:r w:rsidRPr="00477731">
        <w:rPr>
          <w:rFonts w:ascii="Times New Roman" w:hAnsi="Times New Roman" w:cs="Times New Roman"/>
          <w:bCs/>
          <w:sz w:val="24"/>
        </w:rPr>
        <w:t xml:space="preserve">      DEF-author     </w:t>
      </w:r>
      <w:proofErr w:type="gramStart"/>
      <w:r w:rsidRPr="00477731">
        <w:rPr>
          <w:rFonts w:ascii="Times New Roman" w:hAnsi="Times New Roman" w:cs="Times New Roman"/>
          <w:bCs/>
          <w:sz w:val="24"/>
        </w:rPr>
        <w:t>wrote.3SG.M</w:t>
      </w:r>
      <w:proofErr w:type="gramEnd"/>
      <w:r w:rsidRPr="00477731">
        <w:rPr>
          <w:rFonts w:ascii="Times New Roman" w:hAnsi="Times New Roman" w:cs="Times New Roman"/>
          <w:bCs/>
          <w:sz w:val="24"/>
        </w:rPr>
        <w:t xml:space="preserve">    </w:t>
      </w:r>
    </w:p>
    <w:p w14:paraId="2E8CD615" w14:textId="55CE8737" w:rsidR="00EE77C9" w:rsidRPr="00477731" w:rsidRDefault="00EE77C9" w:rsidP="00811FE1">
      <w:pPr>
        <w:tabs>
          <w:tab w:val="left" w:pos="1054"/>
        </w:tabs>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‘The AUTHOR wrote a LETTER.’ (His wife made a phone call).’</w:t>
      </w:r>
    </w:p>
    <w:p w14:paraId="57C28A73" w14:textId="5D46476D" w:rsidR="00EE77C9" w:rsidRPr="00477731" w:rsidRDefault="00EE77C9" w:rsidP="00811FE1">
      <w:pPr>
        <w:tabs>
          <w:tab w:val="left" w:pos="1054"/>
        </w:tabs>
        <w:spacing w:after="0" w:line="360" w:lineRule="auto"/>
        <w:jc w:val="both"/>
        <w:rPr>
          <w:rFonts w:ascii="Times New Roman" w:hAnsi="Times New Roman" w:cs="Times New Roman"/>
          <w:bCs/>
          <w:sz w:val="24"/>
        </w:rPr>
      </w:pPr>
    </w:p>
    <w:p w14:paraId="6ADCD2E6" w14:textId="15914F03" w:rsidR="00EE77C9" w:rsidRPr="00477731" w:rsidRDefault="00EE77C9" w:rsidP="003534D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   RISALAH    </w:t>
      </w:r>
      <w:proofErr w:type="spellStart"/>
      <w:r w:rsidRPr="00477731">
        <w:rPr>
          <w:rFonts w:ascii="Times New Roman" w:hAnsi="Times New Roman" w:cs="Times New Roman"/>
          <w:b/>
          <w:iCs/>
          <w:sz w:val="24"/>
        </w:rPr>
        <w:t>ʔadʒal</w:t>
      </w:r>
      <w:proofErr w:type="spellEnd"/>
      <w:r w:rsidRPr="00477731">
        <w:rPr>
          <w:rFonts w:ascii="Times New Roman" w:hAnsi="Times New Roman" w:cs="Times New Roman"/>
          <w:bCs/>
          <w:sz w:val="24"/>
        </w:rPr>
        <w:t xml:space="preserve">    </w:t>
      </w:r>
      <w:ins w:id="12" w:author="Murdhy alshamari" w:date="2023-01-03T00:24:00Z">
        <w:r w:rsidRPr="00477731">
          <w:rPr>
            <w:rFonts w:ascii="Times New Roman" w:hAnsi="Times New Roman" w:cs="Times New Roman"/>
            <w:bCs/>
            <w:sz w:val="24"/>
          </w:rPr>
          <w:t xml:space="preserve"> </w:t>
        </w:r>
      </w:ins>
      <w:r w:rsidRPr="00477731">
        <w:rPr>
          <w:rFonts w:ascii="Times New Roman" w:hAnsi="Times New Roman" w:cs="Times New Roman"/>
          <w:bCs/>
          <w:sz w:val="24"/>
        </w:rPr>
        <w:t xml:space="preserve"> L-</w:t>
      </w:r>
      <w:proofErr w:type="spellStart"/>
      <w:r w:rsidRPr="00477731">
        <w:rPr>
          <w:rFonts w:ascii="Times New Roman" w:hAnsi="Times New Roman" w:cs="Times New Roman"/>
          <w:bCs/>
          <w:sz w:val="24"/>
        </w:rPr>
        <w:t>MU</w:t>
      </w:r>
      <w:r w:rsidRPr="00477731">
        <w:rPr>
          <w:rFonts w:ascii="Times New Roman" w:hAnsi="Times New Roman" w:cs="Times New Roman"/>
          <w:iCs/>
          <w:sz w:val="24"/>
        </w:rPr>
        <w:t>ʔALIF</w:t>
      </w:r>
      <w:proofErr w:type="spellEnd"/>
      <w:r w:rsidRPr="00477731">
        <w:rPr>
          <w:rFonts w:ascii="Times New Roman" w:hAnsi="Times New Roman" w:cs="Times New Roman"/>
          <w:iCs/>
          <w:sz w:val="24"/>
        </w:rPr>
        <w:t xml:space="preserve"> </w:t>
      </w:r>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zad</w:t>
      </w:r>
      <w:proofErr w:type="spellEnd"/>
      <w:r w:rsidRPr="00477731">
        <w:rPr>
          <w:rFonts w:ascii="Times New Roman" w:hAnsi="Times New Roman" w:cs="Times New Roman"/>
          <w:bCs/>
          <w:sz w:val="24"/>
        </w:rPr>
        <w:t xml:space="preserve">         kitab                     </w:t>
      </w:r>
    </w:p>
    <w:p w14:paraId="3493A044" w14:textId="4C7F4968" w:rsidR="00EE77C9" w:rsidRPr="00477731" w:rsidRDefault="00EE77C9" w:rsidP="003534D9">
      <w:pPr>
        <w:tabs>
          <w:tab w:val="left" w:pos="1054"/>
        </w:tabs>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letter     </w:t>
      </w:r>
      <w:ins w:id="13" w:author="Murdhy alshamari" w:date="2023-01-03T00:24:00Z">
        <w:r w:rsidRPr="00477731">
          <w:rPr>
            <w:rFonts w:ascii="Times New Roman" w:hAnsi="Times New Roman" w:cs="Times New Roman"/>
            <w:bCs/>
            <w:sz w:val="24"/>
          </w:rPr>
          <w:t xml:space="preserve">       </w:t>
        </w:r>
      </w:ins>
      <w:r w:rsidRPr="00477731">
        <w:rPr>
          <w:rFonts w:ascii="Times New Roman" w:hAnsi="Times New Roman" w:cs="Times New Roman"/>
          <w:bCs/>
          <w:sz w:val="24"/>
        </w:rPr>
        <w:t xml:space="preserve"> </w:t>
      </w:r>
      <w:r w:rsidRPr="00477731">
        <w:rPr>
          <w:rFonts w:ascii="Times New Roman" w:hAnsi="Times New Roman" w:cs="Times New Roman"/>
          <w:sz w:val="24"/>
        </w:rPr>
        <w:t>C-</w:t>
      </w:r>
      <w:proofErr w:type="spellStart"/>
      <w:r w:rsidRPr="00477731">
        <w:rPr>
          <w:rFonts w:ascii="Times New Roman" w:hAnsi="Times New Roman" w:cs="Times New Roman"/>
          <w:sz w:val="24"/>
        </w:rPr>
        <w:t>Foc</w:t>
      </w:r>
      <w:proofErr w:type="spellEnd"/>
      <w:r w:rsidRPr="00477731">
        <w:rPr>
          <w:rFonts w:ascii="Times New Roman" w:hAnsi="Times New Roman" w:cs="Times New Roman"/>
          <w:sz w:val="24"/>
        </w:rPr>
        <w:t xml:space="preserve"> </w:t>
      </w:r>
      <w:r w:rsidRPr="00477731">
        <w:rPr>
          <w:rFonts w:ascii="Times New Roman" w:hAnsi="Times New Roman" w:cs="Times New Roman"/>
          <w:b/>
          <w:sz w:val="24"/>
        </w:rPr>
        <w:t xml:space="preserve">      </w:t>
      </w:r>
      <w:r w:rsidRPr="00477731">
        <w:rPr>
          <w:rFonts w:ascii="Times New Roman" w:hAnsi="Times New Roman" w:cs="Times New Roman"/>
          <w:bCs/>
          <w:sz w:val="24"/>
        </w:rPr>
        <w:t xml:space="preserve">DEF-author     </w:t>
      </w:r>
      <w:r w:rsidRPr="00477731">
        <w:rPr>
          <w:rFonts w:ascii="Times New Roman" w:hAnsi="Times New Roman" w:cs="Times New Roman"/>
          <w:sz w:val="24"/>
        </w:rPr>
        <w:t>C-Top</w:t>
      </w:r>
      <w:r w:rsidRPr="00477731">
        <w:rPr>
          <w:rFonts w:ascii="Times New Roman" w:hAnsi="Times New Roman" w:cs="Times New Roman"/>
          <w:b/>
          <w:sz w:val="24"/>
        </w:rPr>
        <w:t xml:space="preserve">    </w:t>
      </w:r>
      <w:r w:rsidRPr="00477731">
        <w:rPr>
          <w:rFonts w:ascii="Times New Roman" w:hAnsi="Times New Roman" w:cs="Times New Roman"/>
          <w:bCs/>
          <w:sz w:val="24"/>
        </w:rPr>
        <w:t xml:space="preserve"> </w:t>
      </w:r>
      <w:proofErr w:type="gramStart"/>
      <w:r w:rsidRPr="00477731">
        <w:rPr>
          <w:rFonts w:ascii="Times New Roman" w:hAnsi="Times New Roman" w:cs="Times New Roman"/>
          <w:bCs/>
          <w:sz w:val="24"/>
        </w:rPr>
        <w:t>wrote.3SG.M</w:t>
      </w:r>
      <w:proofErr w:type="gramEnd"/>
      <w:r w:rsidRPr="00477731">
        <w:rPr>
          <w:rFonts w:ascii="Times New Roman" w:hAnsi="Times New Roman" w:cs="Times New Roman"/>
          <w:bCs/>
          <w:sz w:val="24"/>
        </w:rPr>
        <w:t xml:space="preserve">    </w:t>
      </w:r>
    </w:p>
    <w:p w14:paraId="1E781AF6" w14:textId="40C97912" w:rsidR="00EE77C9" w:rsidRPr="00477731" w:rsidRDefault="00EE77C9" w:rsidP="003534D9">
      <w:pPr>
        <w:tabs>
          <w:tab w:val="left" w:pos="1054"/>
        </w:tabs>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‘The AUTHOR wrote a LETTER.’ (His wife made a phone call).’</w:t>
      </w:r>
    </w:p>
    <w:p w14:paraId="1DE2C470" w14:textId="6BFDA81C" w:rsidR="00EE77C9" w:rsidRPr="00477731" w:rsidRDefault="00EE77C9" w:rsidP="005676D8">
      <w:pPr>
        <w:spacing w:after="0" w:line="360" w:lineRule="auto"/>
        <w:jc w:val="both"/>
        <w:rPr>
          <w:rFonts w:ascii="Times New Roman" w:hAnsi="Times New Roman" w:cs="Times New Roman"/>
          <w:bCs/>
          <w:sz w:val="24"/>
        </w:rPr>
      </w:pPr>
    </w:p>
    <w:p w14:paraId="3219221E" w14:textId="0A0AA913" w:rsidR="00EE77C9" w:rsidRPr="00477731" w:rsidRDefault="00EE77C9" w:rsidP="00905041">
      <w:pPr>
        <w:spacing w:after="0" w:line="360" w:lineRule="auto"/>
        <w:jc w:val="both"/>
        <w:rPr>
          <w:rFonts w:ascii="Times New Roman" w:hAnsi="Times New Roman" w:cs="Times New Roman"/>
          <w:i/>
          <w:sz w:val="24"/>
        </w:rPr>
      </w:pPr>
      <w:proofErr w:type="gramStart"/>
      <w:r w:rsidRPr="00477731">
        <w:rPr>
          <w:rFonts w:ascii="Times New Roman" w:hAnsi="Times New Roman" w:cs="Times New Roman"/>
          <w:i/>
          <w:iCs/>
          <w:sz w:val="24"/>
        </w:rPr>
        <w:t xml:space="preserve">3.3  </w:t>
      </w:r>
      <w:proofErr w:type="spellStart"/>
      <w:r w:rsidRPr="00477731">
        <w:rPr>
          <w:rFonts w:ascii="Times New Roman" w:hAnsi="Times New Roman" w:cs="Times New Roman"/>
          <w:iCs/>
          <w:sz w:val="24"/>
        </w:rPr>
        <w:t>ʁedɪ</w:t>
      </w:r>
      <w:proofErr w:type="spellEnd"/>
      <w:proofErr w:type="gramEnd"/>
      <w:r w:rsidRPr="00477731">
        <w:rPr>
          <w:rFonts w:ascii="Times New Roman" w:hAnsi="Times New Roman" w:cs="Times New Roman"/>
          <w:i/>
          <w:iCs/>
          <w:sz w:val="24"/>
        </w:rPr>
        <w:t xml:space="preserve"> </w:t>
      </w:r>
      <w:r w:rsidRPr="00477731">
        <w:rPr>
          <w:rFonts w:ascii="Times New Roman" w:hAnsi="Times New Roman" w:cs="Times New Roman"/>
          <w:i/>
          <w:sz w:val="24"/>
        </w:rPr>
        <w:t>and</w:t>
      </w:r>
      <w:r w:rsidRPr="00477731">
        <w:rPr>
          <w:rFonts w:ascii="Times New Roman" w:hAnsi="Times New Roman" w:cs="Times New Roman"/>
          <w:sz w:val="24"/>
        </w:rPr>
        <w:t xml:space="preserve"> </w:t>
      </w:r>
      <w:proofErr w:type="spellStart"/>
      <w:r w:rsidRPr="00477731">
        <w:rPr>
          <w:rFonts w:ascii="Times New Roman" w:hAnsi="Times New Roman" w:cs="Times New Roman"/>
          <w:iCs/>
          <w:sz w:val="24"/>
        </w:rPr>
        <w:t>tɪgɪl</w:t>
      </w:r>
      <w:proofErr w:type="spellEnd"/>
      <w:r w:rsidRPr="00477731">
        <w:rPr>
          <w:rFonts w:ascii="Times New Roman" w:hAnsi="Times New Roman" w:cs="Times New Roman"/>
          <w:sz w:val="24"/>
        </w:rPr>
        <w:t xml:space="preserve">: </w:t>
      </w:r>
      <w:r w:rsidRPr="00477731">
        <w:rPr>
          <w:rFonts w:ascii="Times New Roman" w:hAnsi="Times New Roman" w:cs="Times New Roman"/>
          <w:i/>
          <w:sz w:val="24"/>
        </w:rPr>
        <w:t>F-Topic markers</w:t>
      </w:r>
    </w:p>
    <w:p w14:paraId="5D224752" w14:textId="665DDAF1" w:rsidR="00EE77C9" w:rsidRPr="00477731" w:rsidRDefault="00EE77C9" w:rsidP="007A7628">
      <w:pPr>
        <w:spacing w:after="0" w:line="360" w:lineRule="auto"/>
        <w:rPr>
          <w:rFonts w:ascii="Times New Roman" w:hAnsi="Times New Roman" w:cs="Times New Roman"/>
          <w:bCs/>
          <w:sz w:val="24"/>
        </w:rPr>
      </w:pPr>
      <w:r w:rsidRPr="00477731">
        <w:rPr>
          <w:rFonts w:ascii="Times New Roman" w:hAnsi="Times New Roman" w:cs="Times New Roman"/>
          <w:bCs/>
          <w:sz w:val="24"/>
        </w:rPr>
        <w:t>Consider the following dialogue:</w:t>
      </w:r>
    </w:p>
    <w:p w14:paraId="28082A9B" w14:textId="77777777" w:rsidR="00EE77C9" w:rsidRPr="00477731" w:rsidRDefault="00EE77C9" w:rsidP="007A7628">
      <w:pPr>
        <w:spacing w:after="0" w:line="360" w:lineRule="auto"/>
        <w:rPr>
          <w:rFonts w:ascii="Times New Roman" w:hAnsi="Times New Roman" w:cs="Times New Roman"/>
          <w:bCs/>
          <w:sz w:val="24"/>
        </w:rPr>
      </w:pPr>
    </w:p>
    <w:p w14:paraId="0716F6A6" w14:textId="67A4DED9" w:rsidR="00EE77C9" w:rsidRPr="00477731" w:rsidRDefault="00EE77C9" w:rsidP="00981F4B">
      <w:pPr>
        <w:spacing w:after="0" w:line="360" w:lineRule="auto"/>
        <w:rPr>
          <w:rFonts w:ascii="Times New Roman" w:hAnsi="Times New Roman" w:cs="Times New Roman"/>
          <w:bCs/>
          <w:sz w:val="24"/>
        </w:rPr>
      </w:pPr>
      <w:r w:rsidRPr="00477731">
        <w:rPr>
          <w:rFonts w:ascii="Times New Roman" w:hAnsi="Times New Roman" w:cs="Times New Roman"/>
          <w:bCs/>
          <w:sz w:val="24"/>
        </w:rPr>
        <w:t>(18)</w:t>
      </w:r>
      <w:r w:rsidRPr="00477731">
        <w:rPr>
          <w:rFonts w:ascii="Times New Roman" w:hAnsi="Times New Roman" w:cs="Times New Roman"/>
          <w:bCs/>
          <w:sz w:val="24"/>
        </w:rPr>
        <w:tab/>
        <w:t xml:space="preserve">A:     Ali    </w:t>
      </w:r>
      <w:proofErr w:type="spellStart"/>
      <w:r w:rsidRPr="00477731">
        <w:rPr>
          <w:rFonts w:ascii="Times New Roman" w:hAnsi="Times New Roman" w:cs="Times New Roman"/>
          <w:bCs/>
          <w:sz w:val="24"/>
        </w:rPr>
        <w:t>qal</w:t>
      </w:r>
      <w:proofErr w:type="spellEnd"/>
      <w:r w:rsidRPr="00477731">
        <w:rPr>
          <w:rFonts w:ascii="Times New Roman" w:hAnsi="Times New Roman" w:cs="Times New Roman"/>
          <w:bCs/>
          <w:sz w:val="24"/>
        </w:rPr>
        <w:t xml:space="preserve">     </w:t>
      </w:r>
      <w:proofErr w:type="spellStart"/>
      <w:proofErr w:type="gramStart"/>
      <w:r w:rsidRPr="00477731">
        <w:rPr>
          <w:rFonts w:ascii="Times New Roman" w:hAnsi="Times New Roman" w:cs="Times New Roman"/>
          <w:bCs/>
          <w:sz w:val="24"/>
        </w:rPr>
        <w:t>yzu:r</w:t>
      </w:r>
      <w:proofErr w:type="gramEnd"/>
      <w:r w:rsidRPr="00477731">
        <w:rPr>
          <w:rFonts w:ascii="Times New Roman" w:hAnsi="Times New Roman" w:cs="Times New Roman"/>
          <w:bCs/>
          <w:sz w:val="24"/>
        </w:rPr>
        <w:t>-na</w:t>
      </w:r>
      <w:proofErr w:type="spellEnd"/>
      <w:r w:rsidRPr="00477731">
        <w:rPr>
          <w:rFonts w:ascii="Times New Roman" w:hAnsi="Times New Roman" w:cs="Times New Roman"/>
          <w:bCs/>
          <w:sz w:val="24"/>
        </w:rPr>
        <w:t xml:space="preserve">               l-</w:t>
      </w:r>
      <w:proofErr w:type="spellStart"/>
      <w:r w:rsidRPr="00477731">
        <w:rPr>
          <w:rFonts w:ascii="Times New Roman" w:hAnsi="Times New Roman" w:cs="Times New Roman"/>
          <w:bCs/>
          <w:sz w:val="24"/>
        </w:rPr>
        <w:t>yaum</w:t>
      </w:r>
      <w:proofErr w:type="spellEnd"/>
      <w:r w:rsidRPr="00477731">
        <w:rPr>
          <w:rFonts w:ascii="Times New Roman" w:hAnsi="Times New Roman" w:cs="Times New Roman"/>
          <w:bCs/>
          <w:sz w:val="24"/>
        </w:rPr>
        <w:t xml:space="preserve">     bus      ma      </w:t>
      </w:r>
      <w:proofErr w:type="spellStart"/>
      <w:r w:rsidRPr="00477731">
        <w:rPr>
          <w:rFonts w:ascii="Times New Roman" w:hAnsi="Times New Roman" w:cs="Times New Roman"/>
          <w:bCs/>
          <w:sz w:val="24"/>
        </w:rPr>
        <w:t>ħadad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wuqt</w:t>
      </w:r>
      <w:proofErr w:type="spellEnd"/>
    </w:p>
    <w:p w14:paraId="7FA63270" w14:textId="7749DCB4" w:rsidR="00EE77C9" w:rsidRPr="00477731" w:rsidRDefault="00EE77C9" w:rsidP="00981F4B">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Ali    </w:t>
      </w:r>
      <w:proofErr w:type="gramStart"/>
      <w:r w:rsidRPr="00477731">
        <w:rPr>
          <w:rFonts w:ascii="Times New Roman" w:hAnsi="Times New Roman" w:cs="Times New Roman"/>
          <w:bCs/>
          <w:sz w:val="24"/>
        </w:rPr>
        <w:t>said  3SG.M</w:t>
      </w:r>
      <w:proofErr w:type="gramEnd"/>
      <w:r w:rsidRPr="00477731">
        <w:rPr>
          <w:rFonts w:ascii="Times New Roman" w:hAnsi="Times New Roman" w:cs="Times New Roman"/>
          <w:bCs/>
          <w:sz w:val="24"/>
        </w:rPr>
        <w:t xml:space="preserve">.visit-1PL DEF-day  but      Neg    specified time                                     </w:t>
      </w:r>
    </w:p>
    <w:p w14:paraId="25E9EBA0" w14:textId="77777777" w:rsidR="00EE77C9" w:rsidRPr="00477731" w:rsidRDefault="00EE77C9" w:rsidP="007A7628">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‘Ali said that he would visit us today, but he did not specify which time.’</w:t>
      </w:r>
    </w:p>
    <w:p w14:paraId="1A011332" w14:textId="77777777" w:rsidR="00EE77C9" w:rsidRPr="00477731" w:rsidRDefault="00EE77C9" w:rsidP="007A7628">
      <w:pPr>
        <w:spacing w:after="0" w:line="360" w:lineRule="auto"/>
        <w:rPr>
          <w:rFonts w:ascii="Times New Roman" w:hAnsi="Times New Roman" w:cs="Times New Roman"/>
          <w:bCs/>
          <w:sz w:val="24"/>
        </w:rPr>
      </w:pPr>
    </w:p>
    <w:p w14:paraId="364A363D" w14:textId="39B8708C" w:rsidR="00EE77C9" w:rsidRPr="00477731" w:rsidRDefault="00EE77C9" w:rsidP="00FD3474">
      <w:pPr>
        <w:keepNext/>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B:      mazal-uh                  ma     </w:t>
      </w:r>
      <w:proofErr w:type="spellStart"/>
      <w:r w:rsidRPr="00477731">
        <w:rPr>
          <w:rFonts w:ascii="Times New Roman" w:hAnsi="Times New Roman" w:cs="Times New Roman"/>
          <w:bCs/>
          <w:sz w:val="24"/>
        </w:rPr>
        <w:t>ħadad</w:t>
      </w:r>
      <w:proofErr w:type="spellEnd"/>
      <w:r w:rsidRPr="00477731">
        <w:rPr>
          <w:rFonts w:ascii="Times New Roman" w:hAnsi="Times New Roman" w:cs="Times New Roman"/>
          <w:bCs/>
          <w:sz w:val="24"/>
        </w:rPr>
        <w:t xml:space="preserve">                      ma     </w:t>
      </w:r>
      <w:proofErr w:type="spellStart"/>
      <w:r w:rsidRPr="00477731">
        <w:rPr>
          <w:rFonts w:ascii="Times New Roman" w:hAnsi="Times New Roman" w:cs="Times New Roman"/>
          <w:bCs/>
          <w:sz w:val="24"/>
        </w:rPr>
        <w:t>ʔezˤin</w:t>
      </w:r>
      <w:proofErr w:type="spellEnd"/>
      <w:r w:rsidRPr="00477731">
        <w:rPr>
          <w:rFonts w:ascii="Times New Roman" w:hAnsi="Times New Roman" w:cs="Times New Roman"/>
          <w:bCs/>
          <w:sz w:val="24"/>
        </w:rPr>
        <w:t xml:space="preserve">-uh  </w:t>
      </w:r>
    </w:p>
    <w:p w14:paraId="580F8A2A" w14:textId="28CC8E23" w:rsidR="00EE77C9" w:rsidRPr="00477731" w:rsidRDefault="00EE77C9" w:rsidP="00FD3474">
      <w:pPr>
        <w:keepNext/>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as.long.as-3SG.M     Neg   </w:t>
      </w:r>
      <w:proofErr w:type="gramStart"/>
      <w:r w:rsidRPr="00477731">
        <w:rPr>
          <w:rFonts w:ascii="Times New Roman" w:hAnsi="Times New Roman" w:cs="Times New Roman"/>
          <w:bCs/>
          <w:sz w:val="24"/>
        </w:rPr>
        <w:t>specified.3SG.M</w:t>
      </w:r>
      <w:proofErr w:type="gramEnd"/>
      <w:r w:rsidRPr="00477731">
        <w:rPr>
          <w:rFonts w:ascii="Times New Roman" w:hAnsi="Times New Roman" w:cs="Times New Roman"/>
          <w:bCs/>
          <w:sz w:val="24"/>
        </w:rPr>
        <w:t xml:space="preserve">    Neg   think.1SG-3SG.M   </w:t>
      </w:r>
    </w:p>
    <w:p w14:paraId="67345C73" w14:textId="40684020" w:rsidR="00EE77C9" w:rsidRPr="00477731" w:rsidRDefault="00EE77C9" w:rsidP="00FD3474">
      <w:pPr>
        <w:keepNext/>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jidʒi</w:t>
      </w:r>
      <w:proofErr w:type="spellEnd"/>
      <w:r w:rsidRPr="00477731">
        <w:rPr>
          <w:rFonts w:ascii="Times New Roman" w:hAnsi="Times New Roman" w:cs="Times New Roman"/>
          <w:bCs/>
          <w:sz w:val="24"/>
        </w:rPr>
        <w:t xml:space="preserve">                   l-</w:t>
      </w:r>
      <w:proofErr w:type="spellStart"/>
      <w:r w:rsidRPr="00477731">
        <w:rPr>
          <w:rFonts w:ascii="Times New Roman" w:hAnsi="Times New Roman" w:cs="Times New Roman"/>
          <w:bCs/>
          <w:sz w:val="24"/>
        </w:rPr>
        <w:t>kaθrat</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ʃiʁl</w:t>
      </w:r>
      <w:proofErr w:type="spellEnd"/>
      <w:r w:rsidRPr="00477731">
        <w:rPr>
          <w:rFonts w:ascii="Times New Roman" w:hAnsi="Times New Roman" w:cs="Times New Roman"/>
          <w:bCs/>
          <w:sz w:val="24"/>
        </w:rPr>
        <w:t xml:space="preserve">-uh                            </w:t>
      </w:r>
      <w:proofErr w:type="spellStart"/>
      <w:r w:rsidRPr="00477731">
        <w:rPr>
          <w:rFonts w:ascii="Times New Roman" w:hAnsi="Times New Roman" w:cs="Times New Roman"/>
          <w:bCs/>
          <w:sz w:val="24"/>
        </w:rPr>
        <w:t>ʔel-jaum</w:t>
      </w:r>
      <w:proofErr w:type="spellEnd"/>
    </w:p>
    <w:p w14:paraId="5ECB96E5" w14:textId="43EDDCF0" w:rsidR="00EE77C9" w:rsidRPr="00477731" w:rsidRDefault="00EE77C9" w:rsidP="00125812">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w:t>
      </w:r>
      <w:proofErr w:type="gramStart"/>
      <w:r w:rsidRPr="00477731">
        <w:rPr>
          <w:rFonts w:ascii="Times New Roman" w:hAnsi="Times New Roman" w:cs="Times New Roman"/>
          <w:bCs/>
          <w:sz w:val="24"/>
        </w:rPr>
        <w:t>come.3SG.M</w:t>
      </w:r>
      <w:proofErr w:type="gramEnd"/>
      <w:r w:rsidRPr="00477731">
        <w:rPr>
          <w:rFonts w:ascii="Times New Roman" w:hAnsi="Times New Roman" w:cs="Times New Roman"/>
          <w:bCs/>
          <w:sz w:val="24"/>
        </w:rPr>
        <w:t xml:space="preserve">    for-plenty     work-POSS.3SG.M       DEF-day</w:t>
      </w:r>
    </w:p>
    <w:p w14:paraId="4368B758" w14:textId="0F6B209D" w:rsidR="00EE77C9" w:rsidRPr="00477731" w:rsidRDefault="00EE77C9" w:rsidP="008A7D9C">
      <w:pPr>
        <w:spacing w:after="0" w:line="360" w:lineRule="auto"/>
        <w:ind w:left="1440"/>
        <w:rPr>
          <w:rFonts w:ascii="Times New Roman" w:hAnsi="Times New Roman" w:cs="Times New Roman"/>
          <w:bCs/>
          <w:sz w:val="24"/>
        </w:rPr>
      </w:pPr>
      <w:r w:rsidRPr="00477731">
        <w:rPr>
          <w:rFonts w:ascii="Times New Roman" w:hAnsi="Times New Roman" w:cs="Times New Roman"/>
          <w:bCs/>
          <w:sz w:val="24"/>
        </w:rPr>
        <w:t>‘As long as he didn’t specify which time he would come, I don’t think he will come, for he has lots of work to do today.’</w:t>
      </w:r>
    </w:p>
    <w:p w14:paraId="234E70E1" w14:textId="77777777" w:rsidR="00EE77C9" w:rsidRPr="00477731" w:rsidRDefault="00EE77C9" w:rsidP="007A7628">
      <w:pPr>
        <w:spacing w:after="0" w:line="360" w:lineRule="auto"/>
        <w:rPr>
          <w:rFonts w:ascii="Times New Roman" w:hAnsi="Times New Roman" w:cs="Times New Roman"/>
          <w:bCs/>
          <w:sz w:val="24"/>
        </w:rPr>
      </w:pPr>
    </w:p>
    <w:p w14:paraId="5AE299AF" w14:textId="7C32003A" w:rsidR="00EE77C9" w:rsidRPr="00477731" w:rsidRDefault="00EE77C9" w:rsidP="00455DE8">
      <w:pPr>
        <w:keepNext/>
        <w:spacing w:after="0" w:line="360" w:lineRule="auto"/>
        <w:rPr>
          <w:rFonts w:ascii="Times New Roman" w:hAnsi="Times New Roman" w:cs="Times New Roman"/>
          <w:bCs/>
          <w:sz w:val="24"/>
        </w:rPr>
      </w:pPr>
      <w:r w:rsidRPr="00477731">
        <w:rPr>
          <w:rFonts w:ascii="Times New Roman" w:hAnsi="Times New Roman" w:cs="Times New Roman"/>
          <w:bCs/>
          <w:sz w:val="24"/>
        </w:rPr>
        <w:t>There is a knock on the door.</w:t>
      </w:r>
    </w:p>
    <w:p w14:paraId="1BC935B6" w14:textId="29425F59" w:rsidR="00EE77C9" w:rsidRPr="00477731" w:rsidRDefault="00EE77C9" w:rsidP="00455DE8">
      <w:pPr>
        <w:keepNext/>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A:   </w:t>
      </w:r>
      <w:proofErr w:type="spellStart"/>
      <w:r w:rsidRPr="00477731">
        <w:rPr>
          <w:rFonts w:ascii="Times New Roman" w:hAnsi="Times New Roman" w:cs="Times New Roman"/>
          <w:b/>
          <w:bCs/>
          <w:sz w:val="24"/>
        </w:rPr>
        <w:t>ʁedɪ</w:t>
      </w:r>
      <w:proofErr w:type="spellEnd"/>
      <w:r w:rsidRPr="00477731">
        <w:rPr>
          <w:rFonts w:ascii="Times New Roman" w:hAnsi="Times New Roman" w:cs="Times New Roman"/>
          <w:bCs/>
          <w:sz w:val="24"/>
        </w:rPr>
        <w:t xml:space="preserve">-h              </w:t>
      </w:r>
      <w:proofErr w:type="spellStart"/>
      <w:r w:rsidRPr="00477731">
        <w:rPr>
          <w:rFonts w:ascii="Times New Roman" w:hAnsi="Times New Roman" w:cs="Times New Roman"/>
          <w:bCs/>
          <w:sz w:val="24"/>
        </w:rPr>
        <w:t>tuq</w:t>
      </w:r>
      <w:proofErr w:type="spellEnd"/>
      <w:r w:rsidRPr="00477731">
        <w:rPr>
          <w:rFonts w:ascii="Times New Roman" w:hAnsi="Times New Roman" w:cs="Times New Roman"/>
          <w:bCs/>
          <w:sz w:val="24"/>
        </w:rPr>
        <w:t xml:space="preserve">                         l-</w:t>
      </w:r>
      <w:proofErr w:type="spellStart"/>
      <w:r w:rsidRPr="00477731">
        <w:rPr>
          <w:rFonts w:ascii="Times New Roman" w:hAnsi="Times New Roman" w:cs="Times New Roman"/>
          <w:bCs/>
          <w:sz w:val="24"/>
        </w:rPr>
        <w:t>bab</w:t>
      </w:r>
      <w:proofErr w:type="spellEnd"/>
      <w:r w:rsidRPr="00477731">
        <w:rPr>
          <w:rFonts w:ascii="Times New Roman" w:hAnsi="Times New Roman" w:cs="Times New Roman"/>
          <w:bCs/>
          <w:sz w:val="24"/>
        </w:rPr>
        <w:t xml:space="preserve">                              </w:t>
      </w:r>
    </w:p>
    <w:p w14:paraId="111E3C8B" w14:textId="2C609940" w:rsidR="00EE77C9" w:rsidRPr="00477731" w:rsidRDefault="00EE77C9" w:rsidP="00455DE8">
      <w:pPr>
        <w:keepNext/>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PRT-3SG.M     </w:t>
      </w:r>
      <w:proofErr w:type="gramStart"/>
      <w:r w:rsidRPr="00477731">
        <w:rPr>
          <w:rFonts w:ascii="Times New Roman" w:hAnsi="Times New Roman" w:cs="Times New Roman"/>
          <w:bCs/>
          <w:sz w:val="24"/>
        </w:rPr>
        <w:t>knocked.3SG.M</w:t>
      </w:r>
      <w:proofErr w:type="gramEnd"/>
      <w:r w:rsidRPr="00477731">
        <w:rPr>
          <w:rFonts w:ascii="Times New Roman" w:hAnsi="Times New Roman" w:cs="Times New Roman"/>
          <w:bCs/>
          <w:sz w:val="24"/>
        </w:rPr>
        <w:t xml:space="preserve">   DEF-door</w:t>
      </w:r>
    </w:p>
    <w:p w14:paraId="50056787" w14:textId="10751594" w:rsidR="00EE77C9" w:rsidRPr="00477731" w:rsidRDefault="00EE77C9" w:rsidP="0014366D">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‘He’s knocking on the door.’</w:t>
      </w:r>
    </w:p>
    <w:p w14:paraId="76C99BDD" w14:textId="77777777" w:rsidR="00EE77C9" w:rsidRPr="00477731" w:rsidRDefault="00EE77C9" w:rsidP="0014366D">
      <w:pPr>
        <w:spacing w:after="0" w:line="360" w:lineRule="auto"/>
        <w:jc w:val="both"/>
        <w:rPr>
          <w:rFonts w:ascii="Times New Roman" w:hAnsi="Times New Roman" w:cs="Times New Roman"/>
          <w:bCs/>
          <w:sz w:val="28"/>
        </w:rPr>
      </w:pPr>
    </w:p>
    <w:p w14:paraId="0A9345D8" w14:textId="1EB92D28" w:rsidR="00EE77C9" w:rsidRPr="00477731" w:rsidRDefault="00EE77C9" w:rsidP="000461DE">
      <w:pPr>
        <w:spacing w:after="0" w:line="360" w:lineRule="auto"/>
        <w:jc w:val="both"/>
        <w:rPr>
          <w:rFonts w:ascii="Times New Roman" w:hAnsi="Times New Roman" w:cs="Times New Roman"/>
          <w:bCs/>
          <w:sz w:val="24"/>
        </w:rPr>
      </w:pPr>
      <w:r w:rsidRPr="00477731">
        <w:rPr>
          <w:rFonts w:ascii="Times New Roman" w:hAnsi="Times New Roman" w:cs="Times New Roman"/>
          <w:bCs/>
          <w:sz w:val="24"/>
        </w:rPr>
        <w:lastRenderedPageBreak/>
        <w:t xml:space="preserve">In (18), the conversation is about Ali. </w:t>
      </w:r>
      <w:r w:rsidRPr="00477731">
        <w:rPr>
          <w:rFonts w:ascii="Times New Roman" w:hAnsi="Times New Roman" w:cs="Times New Roman"/>
          <w:bCs/>
          <w:iCs/>
          <w:sz w:val="24"/>
        </w:rPr>
        <w:t>He</w:t>
      </w:r>
      <w:r w:rsidRPr="00477731">
        <w:rPr>
          <w:rFonts w:ascii="Times New Roman" w:hAnsi="Times New Roman" w:cs="Times New Roman"/>
          <w:bCs/>
          <w:sz w:val="24"/>
        </w:rPr>
        <w:t xml:space="preserve"> is mentioned at the beginning of the discourse but later reference to him is retrieved by the </w:t>
      </w:r>
      <w:proofErr w:type="spellStart"/>
      <w:r w:rsidRPr="00477731">
        <w:rPr>
          <w:rFonts w:ascii="Times New Roman" w:hAnsi="Times New Roman" w:cs="Times New Roman"/>
          <w:bCs/>
          <w:sz w:val="24"/>
        </w:rPr>
        <w:t>clitic</w:t>
      </w:r>
      <w:proofErr w:type="spellEnd"/>
      <w:r w:rsidRPr="00477731">
        <w:rPr>
          <w:rFonts w:ascii="Times New Roman" w:hAnsi="Times New Roman" w:cs="Times New Roman"/>
          <w:bCs/>
          <w:sz w:val="24"/>
        </w:rPr>
        <w:t xml:space="preserve"> on </w:t>
      </w:r>
      <w:r w:rsidRPr="00477731">
        <w:rPr>
          <w:rFonts w:ascii="Times New Roman" w:hAnsi="Times New Roman" w:cs="Times New Roman"/>
          <w:bCs/>
          <w:i/>
          <w:iCs/>
          <w:sz w:val="24"/>
        </w:rPr>
        <w:t>mazal</w:t>
      </w:r>
      <w:r w:rsidRPr="00477731">
        <w:rPr>
          <w:rFonts w:ascii="Times New Roman" w:hAnsi="Times New Roman" w:cs="Times New Roman"/>
          <w:bCs/>
          <w:sz w:val="24"/>
        </w:rPr>
        <w:t xml:space="preserve"> (18B). Being </w:t>
      </w:r>
      <w:proofErr w:type="gramStart"/>
      <w:r w:rsidRPr="00477731">
        <w:rPr>
          <w:rFonts w:ascii="Times New Roman" w:hAnsi="Times New Roman" w:cs="Times New Roman"/>
          <w:bCs/>
          <w:sz w:val="24"/>
        </w:rPr>
        <w:t>the familiar Topic</w:t>
      </w:r>
      <w:proofErr w:type="gramEnd"/>
      <w:r w:rsidRPr="00477731">
        <w:rPr>
          <w:rFonts w:ascii="Times New Roman" w:hAnsi="Times New Roman" w:cs="Times New Roman"/>
          <w:bCs/>
          <w:sz w:val="24"/>
        </w:rPr>
        <w:t xml:space="preserve"> the discourse is still about, it is then marked by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sz w:val="24"/>
        </w:rPr>
        <w:t xml:space="preserve"> in A’s second utterance where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sz w:val="24"/>
        </w:rPr>
        <w:t xml:space="preserve"> bears a clitic agreeing with the null 3SG pronoun. The informational value of the subject is F-Topic, expressing discourse-given information with no contrast implied. This is a condition on the use of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sz w:val="24"/>
        </w:rPr>
        <w:t xml:space="preserve">, entailing that a DP marked by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sz w:val="24"/>
        </w:rPr>
        <w:t xml:space="preserve"> be definite and void of contrastive stress, as (19) shows. </w:t>
      </w:r>
    </w:p>
    <w:p w14:paraId="2F185F09" w14:textId="77777777" w:rsidR="00EE77C9" w:rsidRPr="00477731" w:rsidRDefault="00EE77C9" w:rsidP="00C351DE">
      <w:pPr>
        <w:spacing w:after="0" w:line="360" w:lineRule="auto"/>
        <w:jc w:val="both"/>
        <w:rPr>
          <w:rFonts w:ascii="Times New Roman" w:hAnsi="Times New Roman" w:cs="Times New Roman"/>
          <w:bCs/>
          <w:sz w:val="24"/>
        </w:rPr>
      </w:pPr>
    </w:p>
    <w:p w14:paraId="5FB01447" w14:textId="0BB138C4" w:rsidR="00EE77C9" w:rsidRPr="00477731" w:rsidRDefault="00EE77C9" w:rsidP="00FB7E6E">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(19) </w:t>
      </w:r>
      <w:r w:rsidRPr="00477731">
        <w:rPr>
          <w:rFonts w:ascii="Times New Roman" w:hAnsi="Times New Roman" w:cs="Times New Roman"/>
          <w:bCs/>
          <w:sz w:val="24"/>
        </w:rPr>
        <w:tab/>
      </w:r>
      <w:proofErr w:type="spellStart"/>
      <w:r w:rsidRPr="00477731">
        <w:rPr>
          <w:rFonts w:ascii="Times New Roman" w:hAnsi="Times New Roman" w:cs="Times New Roman"/>
          <w:b/>
          <w:sz w:val="24"/>
        </w:rPr>
        <w:t>ʁedɪ</w:t>
      </w:r>
      <w:proofErr w:type="spellEnd"/>
      <w:r w:rsidRPr="00477731">
        <w:rPr>
          <w:rFonts w:ascii="Times New Roman" w:hAnsi="Times New Roman" w:cs="Times New Roman"/>
          <w:bCs/>
          <w:sz w:val="24"/>
        </w:rPr>
        <w:t>-h            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/*l-WELED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ʔes-sayarah</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p>
    <w:p w14:paraId="0106E381" w14:textId="28DB62BD" w:rsidR="00EE77C9" w:rsidRPr="00477731" w:rsidRDefault="00EE77C9" w:rsidP="00FB7E6E">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PRT-</w:t>
      </w:r>
      <w:proofErr w:type="gramStart"/>
      <w:r w:rsidRPr="00477731">
        <w:rPr>
          <w:rFonts w:ascii="Times New Roman" w:hAnsi="Times New Roman" w:cs="Times New Roman"/>
          <w:bCs/>
          <w:sz w:val="24"/>
        </w:rPr>
        <w:t>3SG.M  DEF</w:t>
      </w:r>
      <w:proofErr w:type="gramEnd"/>
      <w:r w:rsidRPr="00477731">
        <w:rPr>
          <w:rFonts w:ascii="Times New Roman" w:hAnsi="Times New Roman" w:cs="Times New Roman"/>
          <w:bCs/>
          <w:sz w:val="24"/>
        </w:rPr>
        <w:t xml:space="preserve">-boy/boy        DEF-boy    saw.3SG.M   DEF-car        in-DEF-yard </w:t>
      </w:r>
    </w:p>
    <w:p w14:paraId="3C0C52F0" w14:textId="26EC14E2" w:rsidR="00EE77C9" w:rsidRPr="00477731" w:rsidRDefault="00EE77C9" w:rsidP="00C351DE">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‘The boy/*a boy/*the BOY saw the car in the yard.’</w:t>
      </w:r>
    </w:p>
    <w:p w14:paraId="774825A6" w14:textId="4AD23B4B" w:rsidR="00EE77C9" w:rsidRPr="00477731" w:rsidRDefault="00EE77C9" w:rsidP="00C351DE">
      <w:pPr>
        <w:spacing w:after="0" w:line="360" w:lineRule="auto"/>
        <w:jc w:val="both"/>
        <w:rPr>
          <w:rFonts w:ascii="Times New Roman" w:hAnsi="Times New Roman" w:cs="Times New Roman"/>
          <w:bCs/>
          <w:sz w:val="28"/>
        </w:rPr>
      </w:pPr>
    </w:p>
    <w:p w14:paraId="35197DCA" w14:textId="7C7F1A9C" w:rsidR="00EE77C9" w:rsidRPr="00477731" w:rsidRDefault="00EE77C9" w:rsidP="0014366D">
      <w:pPr>
        <w:spacing w:after="0" w:line="360" w:lineRule="auto"/>
        <w:jc w:val="both"/>
        <w:rPr>
          <w:rFonts w:ascii="Times New Roman" w:hAnsi="Times New Roman" w:cs="Times New Roman"/>
          <w:bCs/>
          <w:sz w:val="24"/>
        </w:rPr>
      </w:pPr>
      <w:r w:rsidRPr="00477731">
        <w:rPr>
          <w:rFonts w:ascii="Times New Roman" w:hAnsi="Times New Roman" w:cs="Times New Roman"/>
          <w:bCs/>
          <w:iCs/>
          <w:sz w:val="24"/>
        </w:rPr>
        <w:t xml:space="preserve">As in the case of the C-Topic particle </w:t>
      </w:r>
      <w:r w:rsidRPr="00477731">
        <w:rPr>
          <w:rFonts w:ascii="Times New Roman" w:hAnsi="Times New Roman" w:cs="Times New Roman"/>
          <w:bCs/>
          <w:i/>
          <w:iCs/>
          <w:sz w:val="24"/>
        </w:rPr>
        <w:t>tara</w:t>
      </w:r>
      <w:r w:rsidRPr="00477731">
        <w:rPr>
          <w:rFonts w:ascii="Times New Roman" w:hAnsi="Times New Roman" w:cs="Times New Roman"/>
          <w:bCs/>
          <w:iCs/>
          <w:sz w:val="24"/>
        </w:rPr>
        <w:t xml:space="preserve">,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i/>
          <w:iCs/>
          <w:sz w:val="24"/>
        </w:rPr>
        <w:t xml:space="preserve"> </w:t>
      </w:r>
      <w:r w:rsidRPr="00477731">
        <w:rPr>
          <w:rFonts w:ascii="Times New Roman" w:hAnsi="Times New Roman" w:cs="Times New Roman"/>
          <w:bCs/>
          <w:iCs/>
          <w:sz w:val="24"/>
        </w:rPr>
        <w:t xml:space="preserve">can mark a non-nominal constituent, in which case marking by agreement is not an option. Instead, the marked constituent moves to the specifier position of the head spelled out as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i/>
          <w:iCs/>
          <w:sz w:val="24"/>
        </w:rPr>
        <w:t xml:space="preserve">. </w:t>
      </w:r>
      <w:r w:rsidRPr="00477731">
        <w:rPr>
          <w:rFonts w:ascii="Times New Roman" w:hAnsi="Times New Roman" w:cs="Times New Roman"/>
          <w:bCs/>
          <w:sz w:val="24"/>
        </w:rPr>
        <w:t xml:space="preserve">This is what we see in (20), where the PP </w:t>
      </w:r>
      <w:proofErr w:type="spellStart"/>
      <w:r w:rsidRPr="00477731">
        <w:rPr>
          <w:rFonts w:ascii="Times New Roman" w:hAnsi="Times New Roman" w:cs="Times New Roman"/>
          <w:bCs/>
          <w:i/>
          <w:sz w:val="24"/>
        </w:rPr>
        <w:t>bi-a-</w:t>
      </w:r>
      <w:proofErr w:type="gramStart"/>
      <w:r w:rsidRPr="00477731">
        <w:rPr>
          <w:rFonts w:ascii="Times New Roman" w:hAnsi="Times New Roman" w:cs="Times New Roman"/>
          <w:bCs/>
          <w:i/>
          <w:sz w:val="24"/>
        </w:rPr>
        <w:t>sa:ħah</w:t>
      </w:r>
      <w:proofErr w:type="spellEnd"/>
      <w:proofErr w:type="gramEnd"/>
      <w:r w:rsidRPr="00477731">
        <w:rPr>
          <w:rFonts w:ascii="Times New Roman" w:hAnsi="Times New Roman" w:cs="Times New Roman"/>
          <w:bCs/>
          <w:sz w:val="24"/>
        </w:rPr>
        <w:t xml:space="preserve"> ‘in the yard’ immediately precedes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i/>
          <w:iCs/>
          <w:sz w:val="24"/>
        </w:rPr>
        <w:t xml:space="preserve">, </w:t>
      </w:r>
      <w:r w:rsidRPr="00477731">
        <w:rPr>
          <w:rFonts w:ascii="Times New Roman" w:hAnsi="Times New Roman" w:cs="Times New Roman"/>
          <w:bCs/>
          <w:sz w:val="24"/>
        </w:rPr>
        <w:t xml:space="preserve">which we </w:t>
      </w:r>
      <w:proofErr w:type="spellStart"/>
      <w:r w:rsidRPr="00477731">
        <w:rPr>
          <w:rFonts w:ascii="Times New Roman" w:hAnsi="Times New Roman" w:cs="Times New Roman"/>
          <w:bCs/>
          <w:sz w:val="24"/>
        </w:rPr>
        <w:t>analyze</w:t>
      </w:r>
      <w:proofErr w:type="spellEnd"/>
      <w:r w:rsidRPr="00477731">
        <w:rPr>
          <w:rFonts w:ascii="Times New Roman" w:hAnsi="Times New Roman" w:cs="Times New Roman"/>
          <w:bCs/>
          <w:sz w:val="24"/>
        </w:rPr>
        <w:t xml:space="preserve"> as remerging of the PP with F-</w:t>
      </w:r>
      <w:proofErr w:type="spellStart"/>
      <w:r w:rsidRPr="00477731">
        <w:rPr>
          <w:rFonts w:ascii="Times New Roman" w:hAnsi="Times New Roman" w:cs="Times New Roman"/>
          <w:bCs/>
          <w:sz w:val="24"/>
        </w:rPr>
        <w:t>TopP</w:t>
      </w:r>
      <w:proofErr w:type="spellEnd"/>
      <w:r w:rsidRPr="00477731">
        <w:rPr>
          <w:rFonts w:ascii="Times New Roman" w:hAnsi="Times New Roman" w:cs="Times New Roman"/>
          <w:bCs/>
          <w:sz w:val="24"/>
        </w:rPr>
        <w:t>, the CP headed by</w:t>
      </w:r>
      <w:r w:rsidRPr="00477731">
        <w:rPr>
          <w:rFonts w:ascii="Times New Roman" w:hAnsi="Times New Roman" w:cs="Times New Roman"/>
          <w:bCs/>
          <w:i/>
          <w:iCs/>
          <w:sz w:val="24"/>
        </w:rPr>
        <w:t xml:space="preserve">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i/>
          <w:iCs/>
          <w:sz w:val="24"/>
        </w:rPr>
        <w:t xml:space="preserve">, </w:t>
      </w:r>
      <w:r w:rsidRPr="00477731">
        <w:rPr>
          <w:rFonts w:ascii="Times New Roman" w:hAnsi="Times New Roman" w:cs="Times New Roman"/>
          <w:bCs/>
          <w:sz w:val="24"/>
        </w:rPr>
        <w:t>and is thereby</w:t>
      </w:r>
      <w:r w:rsidRPr="00477731">
        <w:rPr>
          <w:rFonts w:ascii="Times New Roman" w:hAnsi="Times New Roman" w:cs="Times New Roman"/>
          <w:bCs/>
          <w:i/>
          <w:iCs/>
          <w:sz w:val="24"/>
        </w:rPr>
        <w:t xml:space="preserve"> </w:t>
      </w:r>
      <w:r w:rsidRPr="00477731">
        <w:rPr>
          <w:rFonts w:ascii="Times New Roman" w:hAnsi="Times New Roman" w:cs="Times New Roman"/>
          <w:bCs/>
          <w:iCs/>
          <w:sz w:val="24"/>
        </w:rPr>
        <w:t>interpreted as F-Topic (the syntactic analysis will be detailed in section 4.4.1)</w:t>
      </w:r>
      <w:r w:rsidRPr="00477731">
        <w:rPr>
          <w:rFonts w:ascii="Times New Roman" w:hAnsi="Times New Roman" w:cs="Times New Roman"/>
          <w:bCs/>
          <w:sz w:val="24"/>
        </w:rPr>
        <w:t>. The sentence could be an answer to the question ‘What happened in the yard?’</w:t>
      </w:r>
    </w:p>
    <w:p w14:paraId="4C0D70B2" w14:textId="77777777" w:rsidR="00EE77C9" w:rsidRPr="00477731" w:rsidRDefault="00EE77C9" w:rsidP="00711B93">
      <w:pPr>
        <w:spacing w:after="0" w:line="360" w:lineRule="auto"/>
        <w:jc w:val="both"/>
        <w:rPr>
          <w:rFonts w:ascii="Times New Roman" w:hAnsi="Times New Roman" w:cs="Times New Roman"/>
          <w:bCs/>
          <w:sz w:val="28"/>
          <w:szCs w:val="24"/>
        </w:rPr>
      </w:pPr>
    </w:p>
    <w:p w14:paraId="7D293175" w14:textId="104FF025" w:rsidR="00EE77C9" w:rsidRPr="00477731" w:rsidRDefault="00EE77C9" w:rsidP="00DF6141">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8"/>
          <w:szCs w:val="24"/>
          <w:lang w:val="sv-FI"/>
        </w:rPr>
        <w:t>(20)</w:t>
      </w:r>
      <w:r w:rsidRPr="00477731">
        <w:rPr>
          <w:rFonts w:ascii="Times New Roman" w:hAnsi="Times New Roman" w:cs="Times New Roman"/>
          <w:bCs/>
          <w:sz w:val="24"/>
          <w:lang w:val="sv-FI"/>
        </w:rPr>
        <w:t xml:space="preserve"> </w:t>
      </w:r>
      <w:r w:rsidRPr="00477731">
        <w:rPr>
          <w:rFonts w:ascii="Times New Roman" w:hAnsi="Times New Roman" w:cs="Times New Roman"/>
          <w:bCs/>
          <w:sz w:val="24"/>
          <w:lang w:val="sv-FI"/>
        </w:rPr>
        <w:tab/>
        <w:t>bi-a-sa:ħah</w:t>
      </w:r>
      <w:r w:rsidRPr="00477731">
        <w:rPr>
          <w:rFonts w:ascii="Times New Roman" w:hAnsi="Times New Roman" w:cs="Times New Roman"/>
          <w:bCs/>
          <w:sz w:val="28"/>
          <w:szCs w:val="24"/>
          <w:lang w:val="sv-FI"/>
        </w:rPr>
        <w:t xml:space="preserve">     </w:t>
      </w:r>
      <w:r w:rsidRPr="00477731">
        <w:rPr>
          <w:rFonts w:ascii="Times New Roman" w:hAnsi="Times New Roman" w:cs="Times New Roman"/>
          <w:b/>
          <w:sz w:val="24"/>
          <w:lang w:val="sv-FI"/>
        </w:rPr>
        <w:t xml:space="preserve">ʁedɪ </w:t>
      </w:r>
      <w:r w:rsidRPr="00477731">
        <w:rPr>
          <w:rFonts w:ascii="Times New Roman" w:hAnsi="Times New Roman" w:cs="Times New Roman"/>
          <w:bCs/>
          <w:sz w:val="24"/>
          <w:lang w:val="sv-FI"/>
        </w:rPr>
        <w:t xml:space="preserve">     Firas    kalam              xawij-uh</w:t>
      </w:r>
    </w:p>
    <w:p w14:paraId="305B59C1" w14:textId="44CBBC02" w:rsidR="00EE77C9" w:rsidRPr="00477731" w:rsidRDefault="00EE77C9" w:rsidP="00981F4B">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rPr>
        <w:t>in-DEF-</w:t>
      </w:r>
      <w:proofErr w:type="gramStart"/>
      <w:r w:rsidRPr="00477731">
        <w:rPr>
          <w:rFonts w:ascii="Times New Roman" w:hAnsi="Times New Roman" w:cs="Times New Roman"/>
          <w:bCs/>
          <w:sz w:val="24"/>
        </w:rPr>
        <w:t>yard  F</w:t>
      </w:r>
      <w:proofErr w:type="gramEnd"/>
      <w:r w:rsidRPr="00477731">
        <w:rPr>
          <w:rFonts w:ascii="Times New Roman" w:hAnsi="Times New Roman" w:cs="Times New Roman"/>
          <w:bCs/>
          <w:sz w:val="24"/>
        </w:rPr>
        <w:t xml:space="preserve">-Top    Firas    talked.3SG.M friend-POSS.3SG.M            </w:t>
      </w:r>
    </w:p>
    <w:p w14:paraId="3B8F0B85" w14:textId="56F86C58" w:rsidR="00EE77C9" w:rsidRPr="00477731" w:rsidRDefault="00EE77C9" w:rsidP="00942315">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‘In the yard Firas talked to his friend.’ </w:t>
      </w:r>
    </w:p>
    <w:p w14:paraId="53D97097" w14:textId="15808684" w:rsidR="00EE77C9" w:rsidRPr="00477731" w:rsidRDefault="00EE77C9" w:rsidP="0055501F">
      <w:pPr>
        <w:spacing w:after="0" w:line="360" w:lineRule="auto"/>
        <w:jc w:val="both"/>
        <w:rPr>
          <w:rFonts w:ascii="Times New Roman" w:hAnsi="Times New Roman" w:cs="Times New Roman"/>
          <w:bCs/>
          <w:sz w:val="28"/>
          <w:szCs w:val="24"/>
        </w:rPr>
      </w:pPr>
      <w:r w:rsidRPr="00477731">
        <w:rPr>
          <w:rFonts w:ascii="Times New Roman" w:hAnsi="Times New Roman" w:cs="Times New Roman"/>
          <w:bCs/>
          <w:sz w:val="28"/>
          <w:szCs w:val="24"/>
        </w:rPr>
        <w:t xml:space="preserve"> </w:t>
      </w:r>
    </w:p>
    <w:p w14:paraId="366CF954" w14:textId="19D638CD" w:rsidR="00EE77C9" w:rsidRPr="00477731" w:rsidRDefault="00EE77C9" w:rsidP="001663D9">
      <w:pPr>
        <w:spacing w:after="0" w:line="360" w:lineRule="auto"/>
        <w:jc w:val="both"/>
        <w:rPr>
          <w:rFonts w:ascii="Times New Roman" w:hAnsi="Times New Roman" w:cs="Times New Roman"/>
          <w:bCs/>
          <w:sz w:val="24"/>
        </w:rPr>
      </w:pPr>
      <w:r w:rsidRPr="00477731">
        <w:rPr>
          <w:rFonts w:ascii="Times New Roman" w:hAnsi="Times New Roman" w:cs="Times New Roman"/>
          <w:bCs/>
          <w:iCs/>
          <w:sz w:val="24"/>
        </w:rPr>
        <w:tab/>
        <w:t xml:space="preserve">(21) demonstrates that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sz w:val="24"/>
        </w:rPr>
        <w:t xml:space="preserve"> cannot mark a DP as Topic by means of movement, with or without a </w:t>
      </w:r>
      <w:proofErr w:type="spellStart"/>
      <w:r w:rsidRPr="00477731">
        <w:rPr>
          <w:rFonts w:ascii="Times New Roman" w:hAnsi="Times New Roman" w:cs="Times New Roman"/>
          <w:bCs/>
          <w:sz w:val="24"/>
        </w:rPr>
        <w:t>clitic</w:t>
      </w:r>
      <w:proofErr w:type="spellEnd"/>
      <w:r w:rsidRPr="00477731">
        <w:rPr>
          <w:rFonts w:ascii="Times New Roman" w:hAnsi="Times New Roman" w:cs="Times New Roman"/>
          <w:bCs/>
          <w:sz w:val="24"/>
        </w:rPr>
        <w:t>.</w:t>
      </w:r>
    </w:p>
    <w:p w14:paraId="040F8CD2" w14:textId="639A16C0" w:rsidR="00EE77C9" w:rsidRPr="00477731" w:rsidRDefault="00EE77C9" w:rsidP="001663D9">
      <w:pPr>
        <w:spacing w:after="0" w:line="360" w:lineRule="auto"/>
        <w:jc w:val="both"/>
        <w:rPr>
          <w:rFonts w:ascii="Times New Roman" w:hAnsi="Times New Roman" w:cs="Times New Roman"/>
          <w:bCs/>
          <w:sz w:val="24"/>
        </w:rPr>
      </w:pPr>
    </w:p>
    <w:p w14:paraId="7A517D6A" w14:textId="2B654ED5" w:rsidR="00EE77C9" w:rsidRPr="00477731" w:rsidRDefault="00EE77C9" w:rsidP="00866E5B">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lang w:val="sv-FI"/>
        </w:rPr>
        <w:t>(21)</w:t>
      </w:r>
      <w:r w:rsidRPr="00477731">
        <w:rPr>
          <w:rFonts w:ascii="Times New Roman" w:hAnsi="Times New Roman" w:cs="Times New Roman"/>
          <w:bCs/>
          <w:sz w:val="24"/>
          <w:lang w:val="sv-FI"/>
        </w:rPr>
        <w:tab/>
        <w:t xml:space="preserve">*Firas </w:t>
      </w:r>
      <w:r w:rsidRPr="00477731">
        <w:rPr>
          <w:rFonts w:ascii="Times New Roman" w:hAnsi="Times New Roman" w:cs="Times New Roman"/>
          <w:b/>
          <w:sz w:val="24"/>
          <w:lang w:val="sv-FI"/>
        </w:rPr>
        <w:t xml:space="preserve">ʁedɪ  </w:t>
      </w:r>
      <w:r w:rsidRPr="00477731">
        <w:rPr>
          <w:rFonts w:ascii="Times New Roman" w:hAnsi="Times New Roman" w:cs="Times New Roman"/>
          <w:bCs/>
          <w:sz w:val="24"/>
          <w:lang w:val="sv-FI"/>
        </w:rPr>
        <w:t>(</w:t>
      </w:r>
      <w:r w:rsidRPr="00477731">
        <w:rPr>
          <w:rFonts w:ascii="Times New Roman" w:hAnsi="Times New Roman" w:cs="Times New Roman"/>
          <w:b/>
          <w:sz w:val="24"/>
          <w:lang w:val="sv-FI"/>
        </w:rPr>
        <w:t>-h</w:t>
      </w:r>
      <w:r w:rsidRPr="00477731">
        <w:rPr>
          <w:rFonts w:ascii="Times New Roman" w:hAnsi="Times New Roman" w:cs="Times New Roman"/>
          <w:bCs/>
          <w:sz w:val="24"/>
          <w:lang w:val="sv-FI"/>
        </w:rPr>
        <w:t>)          kalam                xawij-uh                     bi-a-sa:ħah</w:t>
      </w:r>
      <w:r w:rsidRPr="00477731">
        <w:rPr>
          <w:rFonts w:ascii="Times New Roman" w:hAnsi="Times New Roman" w:cs="Times New Roman"/>
          <w:bCs/>
          <w:sz w:val="28"/>
          <w:szCs w:val="24"/>
          <w:lang w:val="sv-FI"/>
        </w:rPr>
        <w:t xml:space="preserve">       </w:t>
      </w:r>
    </w:p>
    <w:p w14:paraId="234540D9" w14:textId="2ECDE209" w:rsidR="00EE77C9" w:rsidRPr="00477731" w:rsidRDefault="00EE77C9" w:rsidP="00866E5B">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proofErr w:type="gramStart"/>
      <w:r w:rsidRPr="00477731">
        <w:rPr>
          <w:rFonts w:ascii="Times New Roman" w:hAnsi="Times New Roman" w:cs="Times New Roman"/>
          <w:bCs/>
          <w:sz w:val="24"/>
        </w:rPr>
        <w:t>Firas  F</w:t>
      </w:r>
      <w:proofErr w:type="gramEnd"/>
      <w:r w:rsidRPr="00477731">
        <w:rPr>
          <w:rFonts w:ascii="Times New Roman" w:hAnsi="Times New Roman" w:cs="Times New Roman"/>
          <w:bCs/>
          <w:sz w:val="24"/>
        </w:rPr>
        <w:t xml:space="preserve">-Top -3SG.M  talked.3SG.M  friend-POSS.3SG.M  in-DEF-yard          </w:t>
      </w:r>
    </w:p>
    <w:p w14:paraId="32D589B1" w14:textId="59B0E7D9" w:rsidR="00EE77C9" w:rsidRPr="00477731" w:rsidRDefault="00EE77C9" w:rsidP="00866E5B">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p>
    <w:p w14:paraId="325A79EE" w14:textId="30C6BB96" w:rsidR="00EE77C9" w:rsidRPr="00477731" w:rsidRDefault="00EE77C9" w:rsidP="00D15854">
      <w:pPr>
        <w:spacing w:after="0" w:line="360" w:lineRule="auto"/>
        <w:ind w:firstLine="720"/>
        <w:jc w:val="both"/>
        <w:rPr>
          <w:rFonts w:ascii="Times New Roman" w:hAnsi="Times New Roman" w:cs="Times New Roman"/>
          <w:bCs/>
          <w:iCs/>
          <w:sz w:val="24"/>
        </w:rPr>
      </w:pPr>
      <w:proofErr w:type="spellStart"/>
      <w:r w:rsidRPr="00477731">
        <w:rPr>
          <w:rFonts w:ascii="Times New Roman" w:hAnsi="Times New Roman" w:cs="Times New Roman"/>
          <w:i/>
          <w:sz w:val="24"/>
        </w:rPr>
        <w:t>tɪgɪl</w:t>
      </w:r>
      <w:proofErr w:type="spellEnd"/>
      <w:r w:rsidRPr="00477731">
        <w:rPr>
          <w:rFonts w:ascii="Times New Roman" w:hAnsi="Times New Roman" w:cs="Times New Roman"/>
          <w:bCs/>
          <w:iCs/>
          <w:sz w:val="24"/>
        </w:rPr>
        <w:t xml:space="preserve"> is an F-Topic particle like </w:t>
      </w:r>
      <w:proofErr w:type="spellStart"/>
      <w:proofErr w:type="gramStart"/>
      <w:r w:rsidRPr="00477731">
        <w:rPr>
          <w:rFonts w:ascii="Times New Roman" w:hAnsi="Times New Roman" w:cs="Times New Roman"/>
          <w:bCs/>
          <w:i/>
          <w:sz w:val="24"/>
        </w:rPr>
        <w:t>ʁedɪ</w:t>
      </w:r>
      <w:proofErr w:type="spellEnd"/>
      <w:r w:rsidRPr="00477731">
        <w:rPr>
          <w:rFonts w:ascii="Times New Roman" w:hAnsi="Times New Roman" w:cs="Times New Roman"/>
          <w:bCs/>
          <w:i/>
          <w:sz w:val="24"/>
        </w:rPr>
        <w:t>,</w:t>
      </w:r>
      <w:r w:rsidRPr="00477731">
        <w:rPr>
          <w:rFonts w:ascii="Times New Roman" w:hAnsi="Times New Roman" w:cs="Times New Roman"/>
          <w:bCs/>
          <w:iCs/>
          <w:sz w:val="24"/>
        </w:rPr>
        <w:t>,</w:t>
      </w:r>
      <w:proofErr w:type="gramEnd"/>
      <w:r w:rsidRPr="00477731">
        <w:rPr>
          <w:rFonts w:ascii="Times New Roman" w:hAnsi="Times New Roman" w:cs="Times New Roman"/>
          <w:bCs/>
          <w:iCs/>
          <w:sz w:val="24"/>
        </w:rPr>
        <w:t xml:space="preserve"> but unlike </w:t>
      </w:r>
      <w:proofErr w:type="spellStart"/>
      <w:r w:rsidRPr="00477731">
        <w:rPr>
          <w:rFonts w:ascii="Times New Roman" w:hAnsi="Times New Roman" w:cs="Times New Roman"/>
          <w:bCs/>
          <w:i/>
          <w:sz w:val="24"/>
        </w:rPr>
        <w:t>ʁedɪ</w:t>
      </w:r>
      <w:proofErr w:type="spellEnd"/>
      <w:r w:rsidRPr="00477731">
        <w:rPr>
          <w:rFonts w:ascii="Times New Roman" w:hAnsi="Times New Roman" w:cs="Times New Roman"/>
          <w:bCs/>
          <w:iCs/>
          <w:sz w:val="24"/>
        </w:rPr>
        <w:t xml:space="preserve"> it cannot mark a Topic by agreement. Instead, movement is always required, whether the Topic is nominal or not. (22</w:t>
      </w:r>
      <w:proofErr w:type="gramStart"/>
      <w:r w:rsidRPr="00477731">
        <w:rPr>
          <w:rFonts w:ascii="Times New Roman" w:hAnsi="Times New Roman" w:cs="Times New Roman"/>
          <w:bCs/>
          <w:iCs/>
          <w:sz w:val="24"/>
        </w:rPr>
        <w:t>c,d</w:t>
      </w:r>
      <w:proofErr w:type="gramEnd"/>
      <w:r w:rsidRPr="00477731">
        <w:rPr>
          <w:rFonts w:ascii="Times New Roman" w:hAnsi="Times New Roman" w:cs="Times New Roman"/>
          <w:bCs/>
          <w:iCs/>
          <w:sz w:val="24"/>
        </w:rPr>
        <w:t>) show that agreement is not an option for this particle.</w:t>
      </w:r>
    </w:p>
    <w:p w14:paraId="7D87E231" w14:textId="54045AE1" w:rsidR="00EE77C9" w:rsidRPr="00477731" w:rsidRDefault="00EE77C9" w:rsidP="00D15854">
      <w:pPr>
        <w:spacing w:after="0" w:line="360" w:lineRule="auto"/>
        <w:ind w:firstLine="720"/>
        <w:jc w:val="both"/>
        <w:rPr>
          <w:rFonts w:ascii="Times New Roman" w:hAnsi="Times New Roman" w:cs="Times New Roman"/>
          <w:bCs/>
          <w:sz w:val="24"/>
        </w:rPr>
      </w:pPr>
      <w:r w:rsidRPr="00477731">
        <w:rPr>
          <w:rFonts w:ascii="Times New Roman" w:hAnsi="Times New Roman" w:cs="Times New Roman"/>
          <w:bCs/>
          <w:sz w:val="24"/>
        </w:rPr>
        <w:lastRenderedPageBreak/>
        <w:t xml:space="preserve"> </w:t>
      </w:r>
    </w:p>
    <w:p w14:paraId="4D0A0891" w14:textId="01893BA5" w:rsidR="00EE77C9" w:rsidRPr="00477731" w:rsidRDefault="00EE77C9" w:rsidP="00E4230D">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(22)        a. </w:t>
      </w:r>
      <w:r w:rsidRPr="00477731">
        <w:rPr>
          <w:rFonts w:ascii="Times New Roman" w:hAnsi="Times New Roman" w:cs="Times New Roman"/>
          <w:bCs/>
          <w:sz w:val="24"/>
        </w:rPr>
        <w:tab/>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
          <w:bCs/>
          <w:iCs/>
          <w:sz w:val="24"/>
        </w:rPr>
        <w:t>tɪgɪl</w:t>
      </w:r>
      <w:proofErr w:type="spellEnd"/>
      <w:r w:rsidRPr="00477731">
        <w:rPr>
          <w:rFonts w:ascii="Times New Roman" w:hAnsi="Times New Roman" w:cs="Times New Roman"/>
          <w:bCs/>
          <w:sz w:val="24"/>
        </w:rPr>
        <w:t xml:space="preserve">         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ʔiʃttaʁal</w:t>
      </w:r>
      <w:proofErr w:type="spellEnd"/>
      <w:r w:rsidRPr="00477731">
        <w:rPr>
          <w:rFonts w:ascii="Times New Roman" w:hAnsi="Times New Roman" w:cs="Times New Roman"/>
          <w:b/>
          <w:sz w:val="24"/>
        </w:rPr>
        <w:t xml:space="preserve">   </w:t>
      </w:r>
    </w:p>
    <w:p w14:paraId="14F78E20" w14:textId="3F44D5FF" w:rsidR="00EE77C9" w:rsidRPr="00477731" w:rsidRDefault="00EE77C9" w:rsidP="00DF614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r>
      <w:r w:rsidRPr="00477731">
        <w:rPr>
          <w:rFonts w:ascii="Times New Roman" w:hAnsi="Times New Roman" w:cs="Times New Roman"/>
          <w:bCs/>
          <w:sz w:val="24"/>
        </w:rPr>
        <w:tab/>
        <w:t xml:space="preserve"> in-DEF-yard     F-Top      DEF-boy      </w:t>
      </w:r>
      <w:proofErr w:type="gramStart"/>
      <w:r w:rsidRPr="00477731">
        <w:rPr>
          <w:rFonts w:ascii="Times New Roman" w:hAnsi="Times New Roman" w:cs="Times New Roman"/>
          <w:bCs/>
          <w:sz w:val="24"/>
        </w:rPr>
        <w:t>worked.3SG.M</w:t>
      </w:r>
      <w:proofErr w:type="gramEnd"/>
      <w:r w:rsidRPr="00477731">
        <w:rPr>
          <w:rFonts w:ascii="Times New Roman" w:hAnsi="Times New Roman" w:cs="Times New Roman"/>
          <w:bCs/>
          <w:sz w:val="24"/>
        </w:rPr>
        <w:t xml:space="preserve"> </w:t>
      </w:r>
    </w:p>
    <w:p w14:paraId="60FD60EB" w14:textId="332CCE61" w:rsidR="00EE77C9" w:rsidRPr="00477731" w:rsidRDefault="00EE77C9" w:rsidP="00BC4DBC">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‘In the yard, the boy worked there.'</w:t>
      </w:r>
    </w:p>
    <w:p w14:paraId="3E1BA635" w14:textId="77777777" w:rsidR="00EE77C9" w:rsidRPr="00477731" w:rsidRDefault="00EE77C9" w:rsidP="005B7670">
      <w:pPr>
        <w:spacing w:after="0" w:line="360" w:lineRule="auto"/>
        <w:jc w:val="both"/>
        <w:rPr>
          <w:rFonts w:ascii="Times New Roman" w:hAnsi="Times New Roman" w:cs="Times New Roman"/>
          <w:bCs/>
          <w:sz w:val="24"/>
        </w:rPr>
      </w:pPr>
    </w:p>
    <w:p w14:paraId="74EF44CF" w14:textId="55CBC16E" w:rsidR="00EE77C9" w:rsidRPr="00477731" w:rsidRDefault="00EE77C9" w:rsidP="00FA1D38">
      <w:pPr>
        <w:spacing w:after="0" w:line="360" w:lineRule="auto"/>
        <w:ind w:firstLine="720"/>
        <w:jc w:val="both"/>
        <w:rPr>
          <w:rFonts w:ascii="Times New Roman" w:hAnsi="Times New Roman" w:cs="Times New Roman"/>
          <w:bCs/>
          <w:sz w:val="24"/>
        </w:rPr>
      </w:pPr>
      <w:r w:rsidRPr="00477731">
        <w:rPr>
          <w:rFonts w:ascii="Times New Roman" w:hAnsi="Times New Roman" w:cs="Times New Roman"/>
          <w:bCs/>
          <w:sz w:val="24"/>
          <w:lang w:val="en-US"/>
        </w:rPr>
        <w:t xml:space="preserve">  </w:t>
      </w:r>
      <w:r w:rsidRPr="00477731">
        <w:rPr>
          <w:rFonts w:ascii="Times New Roman" w:hAnsi="Times New Roman" w:cs="Times New Roman"/>
          <w:bCs/>
          <w:sz w:val="24"/>
        </w:rPr>
        <w:t xml:space="preserve">b.  </w:t>
      </w:r>
      <w:r w:rsidRPr="00477731">
        <w:rPr>
          <w:rFonts w:ascii="Times New Roman" w:hAnsi="Times New Roman" w:cs="Times New Roman"/>
          <w:bCs/>
          <w:sz w:val="24"/>
        </w:rPr>
        <w:tab/>
        <w:t>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bCs/>
          <w:iCs/>
          <w:sz w:val="24"/>
        </w:rPr>
        <w:t>tɪgɪl</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ʔiʃttaʁal</w:t>
      </w:r>
      <w:proofErr w:type="spellEnd"/>
      <w:r w:rsidRPr="00477731">
        <w:rPr>
          <w:rFonts w:ascii="Times New Roman" w:hAnsi="Times New Roman" w:cs="Times New Roman"/>
          <w:b/>
          <w:sz w:val="24"/>
        </w:rPr>
        <w:t xml:space="preserve">                 </w:t>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r w:rsidRPr="00477731">
        <w:rPr>
          <w:rFonts w:ascii="Times New Roman" w:hAnsi="Times New Roman" w:cs="Times New Roman"/>
          <w:b/>
          <w:sz w:val="24"/>
        </w:rPr>
        <w:t xml:space="preserve">   </w:t>
      </w:r>
    </w:p>
    <w:p w14:paraId="1A2FB13D" w14:textId="78578D2D" w:rsidR="00EE77C9" w:rsidRPr="00477731" w:rsidRDefault="00EE77C9" w:rsidP="00DF614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 xml:space="preserve">DEF-boy      F-Top      </w:t>
      </w:r>
      <w:proofErr w:type="gramStart"/>
      <w:r w:rsidRPr="00477731">
        <w:rPr>
          <w:rFonts w:ascii="Times New Roman" w:hAnsi="Times New Roman" w:cs="Times New Roman"/>
          <w:bCs/>
          <w:sz w:val="24"/>
        </w:rPr>
        <w:t>worked.3SG.M</w:t>
      </w:r>
      <w:proofErr w:type="gramEnd"/>
      <w:r w:rsidRPr="00477731">
        <w:rPr>
          <w:rFonts w:ascii="Times New Roman" w:hAnsi="Times New Roman" w:cs="Times New Roman"/>
          <w:bCs/>
          <w:sz w:val="24"/>
        </w:rPr>
        <w:t xml:space="preserve">    in-DEF-yard     </w:t>
      </w:r>
    </w:p>
    <w:p w14:paraId="6D82422E" w14:textId="51CFF7B3" w:rsidR="00EE77C9" w:rsidRPr="00477731" w:rsidRDefault="00EE77C9" w:rsidP="005B767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‘The boy, he worked in the yard.'</w:t>
      </w:r>
    </w:p>
    <w:p w14:paraId="700B6B78" w14:textId="0126DDCC" w:rsidR="00EE77C9" w:rsidRPr="00477731" w:rsidRDefault="00EE77C9" w:rsidP="005B7670">
      <w:pPr>
        <w:spacing w:after="0" w:line="360" w:lineRule="auto"/>
        <w:jc w:val="both"/>
        <w:rPr>
          <w:rFonts w:ascii="Times New Roman" w:hAnsi="Times New Roman" w:cs="Times New Roman"/>
          <w:bCs/>
          <w:sz w:val="24"/>
        </w:rPr>
      </w:pPr>
    </w:p>
    <w:p w14:paraId="69A97600" w14:textId="39214238" w:rsidR="00EE77C9" w:rsidRPr="00477731" w:rsidRDefault="00EE77C9" w:rsidP="00461782">
      <w:pPr>
        <w:keepNext/>
        <w:spacing w:after="0" w:line="360" w:lineRule="auto"/>
        <w:jc w:val="both"/>
        <w:rPr>
          <w:rFonts w:ascii="Times New Roman" w:hAnsi="Times New Roman" w:cs="Times New Roman"/>
          <w:b/>
          <w:sz w:val="24"/>
        </w:rPr>
      </w:pPr>
      <w:r w:rsidRPr="00477731">
        <w:rPr>
          <w:rFonts w:ascii="Times New Roman" w:hAnsi="Times New Roman" w:cs="Times New Roman"/>
          <w:bCs/>
          <w:sz w:val="24"/>
        </w:rPr>
        <w:tab/>
        <w:t>c.        *</w:t>
      </w:r>
      <w:proofErr w:type="spellStart"/>
      <w:r w:rsidRPr="00477731">
        <w:rPr>
          <w:rFonts w:ascii="Times New Roman" w:hAnsi="Times New Roman" w:cs="Times New Roman"/>
          <w:b/>
          <w:bCs/>
          <w:iCs/>
          <w:sz w:val="24"/>
        </w:rPr>
        <w:t>tɪgɪl</w:t>
      </w:r>
      <w:proofErr w:type="spellEnd"/>
      <w:r w:rsidRPr="00477731">
        <w:rPr>
          <w:rFonts w:ascii="Times New Roman" w:hAnsi="Times New Roman" w:cs="Times New Roman"/>
          <w:bCs/>
          <w:sz w:val="24"/>
        </w:rPr>
        <w:t xml:space="preserve"> -h             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ʔiʃttaʁal</w:t>
      </w:r>
      <w:proofErr w:type="spellEnd"/>
      <w:r w:rsidRPr="00477731">
        <w:rPr>
          <w:rFonts w:ascii="Times New Roman" w:hAnsi="Times New Roman" w:cs="Times New Roman"/>
          <w:b/>
          <w:sz w:val="24"/>
        </w:rPr>
        <w:t xml:space="preserve">                </w:t>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r w:rsidRPr="00477731">
        <w:rPr>
          <w:rFonts w:ascii="Times New Roman" w:hAnsi="Times New Roman" w:cs="Times New Roman"/>
          <w:b/>
          <w:sz w:val="24"/>
        </w:rPr>
        <w:t xml:space="preserve"> </w:t>
      </w:r>
    </w:p>
    <w:p w14:paraId="77ABB71E" w14:textId="2726F438" w:rsidR="00EE77C9" w:rsidRPr="00477731" w:rsidRDefault="00EE77C9" w:rsidP="00461782">
      <w:pPr>
        <w:keepNext/>
        <w:spacing w:after="0" w:line="360" w:lineRule="auto"/>
        <w:jc w:val="both"/>
        <w:rPr>
          <w:rFonts w:ascii="Times New Roman" w:hAnsi="Times New Roman" w:cs="Times New Roman"/>
          <w:bCs/>
          <w:sz w:val="24"/>
        </w:rPr>
      </w:pPr>
      <w:r w:rsidRPr="00477731">
        <w:rPr>
          <w:rFonts w:ascii="Times New Roman" w:hAnsi="Times New Roman" w:cs="Times New Roman"/>
          <w:b/>
          <w:sz w:val="24"/>
        </w:rPr>
        <w:tab/>
        <w:t xml:space="preserve">            </w:t>
      </w:r>
      <w:r w:rsidRPr="00477731">
        <w:rPr>
          <w:rFonts w:ascii="Times New Roman" w:hAnsi="Times New Roman" w:cs="Times New Roman"/>
          <w:bCs/>
          <w:sz w:val="24"/>
        </w:rPr>
        <w:t xml:space="preserve">F-Top-3SG.M DEF-boy </w:t>
      </w:r>
      <w:proofErr w:type="gramStart"/>
      <w:r w:rsidRPr="00477731">
        <w:rPr>
          <w:rFonts w:ascii="Times New Roman" w:hAnsi="Times New Roman" w:cs="Times New Roman"/>
          <w:bCs/>
          <w:sz w:val="24"/>
        </w:rPr>
        <w:t>worked.3SG.M</w:t>
      </w:r>
      <w:proofErr w:type="gramEnd"/>
      <w:r w:rsidRPr="00477731">
        <w:rPr>
          <w:rFonts w:ascii="Times New Roman" w:hAnsi="Times New Roman" w:cs="Times New Roman"/>
          <w:bCs/>
          <w:sz w:val="24"/>
        </w:rPr>
        <w:t xml:space="preserve">    in-DEF-yard    </w:t>
      </w:r>
    </w:p>
    <w:p w14:paraId="685F91A2" w14:textId="19309408" w:rsidR="00EE77C9" w:rsidRPr="00477731" w:rsidRDefault="00EE77C9" w:rsidP="00461782">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p>
    <w:p w14:paraId="0B8A031B" w14:textId="337FC53E" w:rsidR="00EE77C9" w:rsidRPr="00477731" w:rsidRDefault="00EE77C9" w:rsidP="00E40422">
      <w:pPr>
        <w:keepNext/>
        <w:spacing w:after="0" w:line="360" w:lineRule="auto"/>
        <w:jc w:val="both"/>
        <w:rPr>
          <w:rFonts w:ascii="Times New Roman" w:hAnsi="Times New Roman" w:cs="Times New Roman"/>
          <w:b/>
          <w:sz w:val="24"/>
        </w:rPr>
      </w:pPr>
      <w:r w:rsidRPr="00477731">
        <w:rPr>
          <w:rFonts w:ascii="Times New Roman" w:hAnsi="Times New Roman" w:cs="Times New Roman"/>
          <w:bCs/>
          <w:sz w:val="24"/>
        </w:rPr>
        <w:tab/>
        <w:t>d.       *l-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bCs/>
          <w:iCs/>
          <w:sz w:val="24"/>
        </w:rPr>
        <w:t>tɪgɪl</w:t>
      </w:r>
      <w:proofErr w:type="spellEnd"/>
      <w:r w:rsidRPr="00477731">
        <w:rPr>
          <w:rFonts w:ascii="Times New Roman" w:hAnsi="Times New Roman" w:cs="Times New Roman"/>
          <w:bCs/>
          <w:sz w:val="24"/>
        </w:rPr>
        <w:t xml:space="preserve"> -h             </w:t>
      </w:r>
      <w:proofErr w:type="spellStart"/>
      <w:r w:rsidRPr="00477731">
        <w:rPr>
          <w:rFonts w:ascii="Times New Roman" w:hAnsi="Times New Roman" w:cs="Times New Roman"/>
          <w:bCs/>
          <w:sz w:val="24"/>
        </w:rPr>
        <w:t>ʔiʃttaʁal</w:t>
      </w:r>
      <w:proofErr w:type="spellEnd"/>
      <w:r w:rsidRPr="00477731">
        <w:rPr>
          <w:rFonts w:ascii="Times New Roman" w:hAnsi="Times New Roman" w:cs="Times New Roman"/>
          <w:b/>
          <w:sz w:val="24"/>
        </w:rPr>
        <w:t xml:space="preserve">               </w:t>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r w:rsidRPr="00477731">
        <w:rPr>
          <w:rFonts w:ascii="Times New Roman" w:hAnsi="Times New Roman" w:cs="Times New Roman"/>
          <w:b/>
          <w:sz w:val="24"/>
        </w:rPr>
        <w:t xml:space="preserve"> </w:t>
      </w:r>
    </w:p>
    <w:p w14:paraId="555CAC0F" w14:textId="23EFBFCD" w:rsidR="00EE77C9" w:rsidRPr="00477731" w:rsidRDefault="00EE77C9" w:rsidP="00461782">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ab/>
        <w:t xml:space="preserve">           DEF-</w:t>
      </w:r>
      <w:proofErr w:type="gramStart"/>
      <w:r w:rsidRPr="00477731">
        <w:rPr>
          <w:rFonts w:ascii="Times New Roman" w:hAnsi="Times New Roman" w:cs="Times New Roman"/>
          <w:bCs/>
          <w:sz w:val="24"/>
        </w:rPr>
        <w:t>boy  F</w:t>
      </w:r>
      <w:proofErr w:type="gramEnd"/>
      <w:r w:rsidRPr="00477731">
        <w:rPr>
          <w:rFonts w:ascii="Times New Roman" w:hAnsi="Times New Roman" w:cs="Times New Roman"/>
          <w:bCs/>
          <w:sz w:val="24"/>
        </w:rPr>
        <w:t xml:space="preserve">-Top-3SG.M  worked.3SG.M   in-DEF-yard    </w:t>
      </w:r>
    </w:p>
    <w:p w14:paraId="444B4841" w14:textId="0640C0A6" w:rsidR="00EE77C9" w:rsidRPr="00477731" w:rsidRDefault="00EE77C9" w:rsidP="00B94D56">
      <w:pPr>
        <w:spacing w:after="0" w:line="360" w:lineRule="auto"/>
        <w:jc w:val="both"/>
        <w:rPr>
          <w:rFonts w:ascii="Times New Roman" w:hAnsi="Times New Roman" w:cs="Times New Roman"/>
          <w:bCs/>
          <w:sz w:val="24"/>
        </w:rPr>
      </w:pPr>
    </w:p>
    <w:p w14:paraId="472C8082" w14:textId="77777777" w:rsidR="00EE77C9" w:rsidRPr="00477731" w:rsidRDefault="00EE77C9" w:rsidP="00E40422">
      <w:pPr>
        <w:spacing w:after="0" w:line="360" w:lineRule="auto"/>
        <w:jc w:val="both"/>
        <w:rPr>
          <w:rFonts w:ascii="Times New Roman" w:hAnsi="Times New Roman" w:cs="Times New Roman"/>
          <w:i/>
          <w:sz w:val="24"/>
        </w:rPr>
      </w:pPr>
      <w:r w:rsidRPr="00477731">
        <w:rPr>
          <w:rFonts w:ascii="Times New Roman" w:hAnsi="Times New Roman" w:cs="Times New Roman"/>
          <w:i/>
          <w:sz w:val="24"/>
        </w:rPr>
        <w:t>3.4   Multiple topics</w:t>
      </w:r>
    </w:p>
    <w:p w14:paraId="114ACB54" w14:textId="5DF21D1E" w:rsidR="00EE77C9" w:rsidRPr="00477731" w:rsidRDefault="00EE77C9" w:rsidP="00E4042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We have seen that the grammar of Italian distinguishes three types of topics by syntactic position in the C-domain and by intonation, as established by </w:t>
      </w:r>
      <w:proofErr w:type="spellStart"/>
      <w:r w:rsidRPr="00477731">
        <w:rPr>
          <w:rFonts w:ascii="Times New Roman" w:hAnsi="Times New Roman" w:cs="Times New Roman"/>
          <w:bCs/>
          <w:sz w:val="24"/>
        </w:rPr>
        <w:t>Frascarelli</w:t>
      </w:r>
      <w:proofErr w:type="spellEnd"/>
      <w:r w:rsidRPr="00477731">
        <w:rPr>
          <w:rFonts w:ascii="Times New Roman" w:hAnsi="Times New Roman" w:cs="Times New Roman"/>
          <w:bCs/>
          <w:sz w:val="24"/>
        </w:rPr>
        <w:t xml:space="preserve"> &amp; </w:t>
      </w:r>
      <w:proofErr w:type="spellStart"/>
      <w:r w:rsidRPr="00477731">
        <w:rPr>
          <w:rFonts w:ascii="Times New Roman" w:hAnsi="Times New Roman" w:cs="Times New Roman"/>
          <w:bCs/>
          <w:sz w:val="24"/>
        </w:rPr>
        <w:t>Hinterhölzl</w:t>
      </w:r>
      <w:proofErr w:type="spellEnd"/>
      <w:r w:rsidRPr="00477731">
        <w:rPr>
          <w:rFonts w:ascii="Times New Roman" w:hAnsi="Times New Roman" w:cs="Times New Roman"/>
          <w:bCs/>
          <w:sz w:val="24"/>
        </w:rPr>
        <w:t xml:space="preserve"> (2007), </w:t>
      </w:r>
      <w:proofErr w:type="spellStart"/>
      <w:r w:rsidRPr="00477731">
        <w:rPr>
          <w:rFonts w:ascii="Times New Roman" w:hAnsi="Times New Roman" w:cs="Times New Roman"/>
          <w:bCs/>
          <w:sz w:val="24"/>
        </w:rPr>
        <w:t>Frascarelli</w:t>
      </w:r>
      <w:proofErr w:type="spellEnd"/>
      <w:r w:rsidRPr="00477731">
        <w:rPr>
          <w:rFonts w:ascii="Times New Roman" w:hAnsi="Times New Roman" w:cs="Times New Roman"/>
          <w:bCs/>
          <w:sz w:val="24"/>
        </w:rPr>
        <w:t xml:space="preserve"> (2008), Bianchi &amp; </w:t>
      </w:r>
      <w:proofErr w:type="spellStart"/>
      <w:r w:rsidRPr="00477731">
        <w:rPr>
          <w:rFonts w:ascii="Times New Roman" w:hAnsi="Times New Roman" w:cs="Times New Roman"/>
          <w:bCs/>
          <w:sz w:val="24"/>
        </w:rPr>
        <w:t>Frascarelli</w:t>
      </w:r>
      <w:proofErr w:type="spellEnd"/>
      <w:r w:rsidRPr="00477731">
        <w:rPr>
          <w:rFonts w:ascii="Times New Roman" w:hAnsi="Times New Roman" w:cs="Times New Roman"/>
          <w:bCs/>
          <w:sz w:val="24"/>
        </w:rPr>
        <w:t xml:space="preserve"> (2010). We have now seen that NHA patterns with Italian in this regard, by more explicit means than in Italian, employing a variety of particles in the C-domain, where the particles mark the topical constituents either by movement, the constituents moving to the specifier positions of the particle, or by φ-agreement, the particle agreeing with the person, number and gender of a topical subject or object DP.  That is to say, the abstract Topic heads postulated by </w:t>
      </w:r>
      <w:proofErr w:type="spellStart"/>
      <w:r w:rsidRPr="00477731">
        <w:rPr>
          <w:rFonts w:ascii="Times New Roman" w:hAnsi="Times New Roman" w:cs="Times New Roman"/>
          <w:bCs/>
          <w:sz w:val="24"/>
        </w:rPr>
        <w:t>Frascarelli</w:t>
      </w:r>
      <w:proofErr w:type="spellEnd"/>
      <w:r w:rsidRPr="00477731">
        <w:rPr>
          <w:rFonts w:ascii="Times New Roman" w:hAnsi="Times New Roman" w:cs="Times New Roman"/>
          <w:bCs/>
          <w:sz w:val="24"/>
        </w:rPr>
        <w:t xml:space="preserve"> &amp; </w:t>
      </w:r>
      <w:proofErr w:type="spellStart"/>
      <w:r w:rsidRPr="00477731">
        <w:rPr>
          <w:rFonts w:ascii="Times New Roman" w:hAnsi="Times New Roman" w:cs="Times New Roman"/>
          <w:bCs/>
          <w:sz w:val="24"/>
        </w:rPr>
        <w:t>Hinterhölzl</w:t>
      </w:r>
      <w:proofErr w:type="spellEnd"/>
      <w:r w:rsidRPr="00477731">
        <w:rPr>
          <w:rFonts w:ascii="Times New Roman" w:hAnsi="Times New Roman" w:cs="Times New Roman"/>
          <w:bCs/>
          <w:sz w:val="24"/>
        </w:rPr>
        <w:t xml:space="preserve"> for Italian and German, are not abstract in NHA, but spelled out as particles.</w:t>
      </w:r>
    </w:p>
    <w:p w14:paraId="7D670FA8" w14:textId="1BA8A476" w:rsidR="00EE77C9" w:rsidRPr="00477731" w:rsidRDefault="00EE77C9" w:rsidP="00E40422">
      <w:pPr>
        <w:spacing w:after="0" w:line="360" w:lineRule="auto"/>
        <w:ind w:firstLine="720"/>
        <w:jc w:val="both"/>
        <w:rPr>
          <w:rFonts w:ascii="Times New Roman" w:hAnsi="Times New Roman" w:cs="Times New Roman"/>
          <w:bCs/>
          <w:sz w:val="24"/>
        </w:rPr>
      </w:pPr>
      <w:r w:rsidRPr="00477731">
        <w:rPr>
          <w:rFonts w:ascii="Times New Roman" w:hAnsi="Times New Roman" w:cs="Times New Roman"/>
          <w:bCs/>
          <w:sz w:val="24"/>
        </w:rPr>
        <w:t xml:space="preserve">Just as in Italian, the C-domain in NHA may host multiple topics, each one marked by a distinct particle. Consider (23) below, containing an S-Topic marked by </w:t>
      </w:r>
      <w:r w:rsidRPr="00477731">
        <w:rPr>
          <w:rFonts w:ascii="Times New Roman" w:hAnsi="Times New Roman" w:cs="Times New Roman"/>
          <w:bCs/>
          <w:i/>
          <w:sz w:val="24"/>
        </w:rPr>
        <w:t>mar</w:t>
      </w:r>
      <w:r w:rsidRPr="00477731">
        <w:rPr>
          <w:rFonts w:ascii="Times New Roman" w:hAnsi="Times New Roman" w:cs="Times New Roman"/>
          <w:bCs/>
          <w:sz w:val="24"/>
        </w:rPr>
        <w:t xml:space="preserve">, a focused </w:t>
      </w:r>
      <w:proofErr w:type="spellStart"/>
      <w:r w:rsidRPr="00477731">
        <w:rPr>
          <w:rFonts w:ascii="Times New Roman" w:hAnsi="Times New Roman" w:cs="Times New Roman"/>
          <w:bCs/>
          <w:sz w:val="24"/>
        </w:rPr>
        <w:t>wh</w:t>
      </w:r>
      <w:proofErr w:type="spellEnd"/>
      <w:r w:rsidRPr="00477731">
        <w:rPr>
          <w:rFonts w:ascii="Times New Roman" w:hAnsi="Times New Roman" w:cs="Times New Roman"/>
          <w:bCs/>
          <w:sz w:val="24"/>
        </w:rPr>
        <w:t xml:space="preserve">-item, a C-Topic marked by </w:t>
      </w:r>
      <w:proofErr w:type="spellStart"/>
      <w:r w:rsidRPr="00477731">
        <w:rPr>
          <w:rFonts w:ascii="Times New Roman" w:hAnsi="Times New Roman" w:cs="Times New Roman"/>
          <w:bCs/>
          <w:i/>
          <w:sz w:val="24"/>
        </w:rPr>
        <w:t>zad</w:t>
      </w:r>
      <w:proofErr w:type="spellEnd"/>
      <w:r w:rsidRPr="00477731">
        <w:rPr>
          <w:rFonts w:ascii="Times New Roman" w:hAnsi="Times New Roman" w:cs="Times New Roman"/>
          <w:bCs/>
          <w:sz w:val="24"/>
        </w:rPr>
        <w:t xml:space="preserve">, and an F-Topic marked by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bCs/>
          <w:sz w:val="24"/>
        </w:rPr>
        <w:t xml:space="preserve">, in that order. The preceding conversation, we assume, is about a yard where people do some work, but apparently only on and off, and the question is what the pattern is. A boy has been mentioned as being one of those who work there certain days. </w:t>
      </w:r>
    </w:p>
    <w:p w14:paraId="75D09E6F" w14:textId="77777777" w:rsidR="00EE77C9" w:rsidRPr="00477731" w:rsidRDefault="00EE77C9" w:rsidP="00E40422">
      <w:pPr>
        <w:spacing w:after="0" w:line="360" w:lineRule="auto"/>
        <w:jc w:val="both"/>
        <w:rPr>
          <w:rFonts w:ascii="Times New Roman" w:hAnsi="Times New Roman" w:cs="Times New Roman"/>
          <w:bCs/>
          <w:sz w:val="24"/>
        </w:rPr>
      </w:pPr>
    </w:p>
    <w:p w14:paraId="5F5AF2A5" w14:textId="4759E310" w:rsidR="00EE77C9" w:rsidRPr="00477731" w:rsidRDefault="00EE77C9" w:rsidP="00EE77C9">
      <w:pPr>
        <w:keepNext/>
        <w:spacing w:after="0" w:line="360" w:lineRule="auto"/>
        <w:rPr>
          <w:rFonts w:ascii="Times New Roman" w:hAnsi="Times New Roman" w:cs="Times New Roman"/>
          <w:bCs/>
          <w:sz w:val="24"/>
        </w:rPr>
      </w:pPr>
      <w:r w:rsidRPr="00477731">
        <w:rPr>
          <w:rFonts w:ascii="Times New Roman" w:hAnsi="Times New Roman" w:cs="Times New Roman"/>
          <w:bCs/>
          <w:sz w:val="24"/>
        </w:rPr>
        <w:lastRenderedPageBreak/>
        <w:t>(23)   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w:t>
      </w:r>
      <w:r w:rsidRPr="00477731">
        <w:rPr>
          <w:rFonts w:ascii="Times New Roman" w:hAnsi="Times New Roman" w:cs="Times New Roman"/>
          <w:b/>
          <w:sz w:val="24"/>
        </w:rPr>
        <w:t>mar</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leaʃ</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ʔEMS</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zad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ʁedɪ</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ʔiʃttaʁal</w:t>
      </w:r>
      <w:proofErr w:type="spellEnd"/>
      <w:r w:rsidRPr="00477731">
        <w:rPr>
          <w:rFonts w:ascii="Times New Roman" w:hAnsi="Times New Roman" w:cs="Times New Roman"/>
          <w:bCs/>
          <w:sz w:val="24"/>
        </w:rPr>
        <w:t xml:space="preserve">   </w:t>
      </w:r>
    </w:p>
    <w:p w14:paraId="3F1B9A8E" w14:textId="63829D5D" w:rsidR="00EE77C9" w:rsidRPr="00477731" w:rsidRDefault="00EE77C9" w:rsidP="00EE77C9">
      <w:pPr>
        <w:keepNext/>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DEF-boy   S-Top    why      </w:t>
      </w:r>
      <w:proofErr w:type="gramStart"/>
      <w:r w:rsidRPr="00477731">
        <w:rPr>
          <w:rFonts w:ascii="Times New Roman" w:hAnsi="Times New Roman" w:cs="Times New Roman"/>
          <w:bCs/>
          <w:sz w:val="24"/>
        </w:rPr>
        <w:t>yesterday  C</w:t>
      </w:r>
      <w:proofErr w:type="gramEnd"/>
      <w:r w:rsidRPr="00477731">
        <w:rPr>
          <w:rFonts w:ascii="Times New Roman" w:hAnsi="Times New Roman" w:cs="Times New Roman"/>
          <w:bCs/>
          <w:sz w:val="24"/>
        </w:rPr>
        <w:t xml:space="preserve">-Top   in-DEF-yard    F-Top    work.3SG.M            </w:t>
      </w:r>
    </w:p>
    <w:p w14:paraId="210501AB" w14:textId="07866131" w:rsidR="00EE77C9" w:rsidRPr="00477731" w:rsidRDefault="00EE77C9" w:rsidP="00E40422">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‘As for the boy, why did he work in the yard YESTERDAY?’</w:t>
      </w:r>
    </w:p>
    <w:p w14:paraId="581DCCEB" w14:textId="77777777" w:rsidR="00EE77C9" w:rsidRPr="00477731" w:rsidRDefault="00EE77C9" w:rsidP="00E40422">
      <w:pPr>
        <w:spacing w:after="0" w:line="360" w:lineRule="auto"/>
        <w:rPr>
          <w:rFonts w:ascii="Times New Roman" w:hAnsi="Times New Roman" w:cs="Times New Roman"/>
          <w:bCs/>
          <w:sz w:val="28"/>
        </w:rPr>
      </w:pPr>
    </w:p>
    <w:p w14:paraId="03A484AD" w14:textId="363FA5B0" w:rsidR="00EE77C9" w:rsidRPr="00477731" w:rsidRDefault="00EE77C9" w:rsidP="00EE5EF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The order of the topics/particles and the </w:t>
      </w:r>
      <w:proofErr w:type="spellStart"/>
      <w:r w:rsidRPr="00477731">
        <w:rPr>
          <w:rFonts w:ascii="Times New Roman" w:hAnsi="Times New Roman" w:cs="Times New Roman"/>
          <w:bCs/>
          <w:sz w:val="24"/>
        </w:rPr>
        <w:t>wh</w:t>
      </w:r>
      <w:proofErr w:type="spellEnd"/>
      <w:r w:rsidRPr="00477731">
        <w:rPr>
          <w:rFonts w:ascii="Times New Roman" w:hAnsi="Times New Roman" w:cs="Times New Roman"/>
          <w:bCs/>
          <w:sz w:val="24"/>
        </w:rPr>
        <w:t xml:space="preserve">-phrase is exactly as predicted by </w:t>
      </w:r>
      <w:proofErr w:type="spellStart"/>
      <w:r w:rsidRPr="00477731">
        <w:rPr>
          <w:rFonts w:ascii="Times New Roman" w:hAnsi="Times New Roman" w:cs="Times New Roman"/>
          <w:bCs/>
          <w:sz w:val="24"/>
        </w:rPr>
        <w:t>Frascarelli</w:t>
      </w:r>
      <w:proofErr w:type="spellEnd"/>
      <w:r w:rsidRPr="00477731">
        <w:rPr>
          <w:rFonts w:ascii="Times New Roman" w:hAnsi="Times New Roman" w:cs="Times New Roman"/>
          <w:bCs/>
          <w:sz w:val="24"/>
        </w:rPr>
        <w:t xml:space="preserve"> &amp; </w:t>
      </w:r>
      <w:proofErr w:type="spellStart"/>
      <w:r w:rsidRPr="00477731">
        <w:rPr>
          <w:rFonts w:ascii="Times New Roman" w:hAnsi="Times New Roman" w:cs="Times New Roman"/>
          <w:bCs/>
          <w:sz w:val="24"/>
        </w:rPr>
        <w:t>Hinterhölzl</w:t>
      </w:r>
      <w:proofErr w:type="spellEnd"/>
      <w:r w:rsidRPr="00477731">
        <w:rPr>
          <w:rFonts w:ascii="Times New Roman" w:hAnsi="Times New Roman" w:cs="Times New Roman"/>
          <w:bCs/>
          <w:sz w:val="24"/>
        </w:rPr>
        <w:t xml:space="preserve"> (2007) (taking the </w:t>
      </w:r>
      <w:proofErr w:type="spellStart"/>
      <w:r w:rsidRPr="00477731">
        <w:rPr>
          <w:rFonts w:ascii="Times New Roman" w:hAnsi="Times New Roman" w:cs="Times New Roman"/>
          <w:bCs/>
          <w:sz w:val="24"/>
        </w:rPr>
        <w:t>wh</w:t>
      </w:r>
      <w:proofErr w:type="spellEnd"/>
      <w:r w:rsidRPr="00477731">
        <w:rPr>
          <w:rFonts w:ascii="Times New Roman" w:hAnsi="Times New Roman" w:cs="Times New Roman"/>
          <w:bCs/>
          <w:sz w:val="24"/>
        </w:rPr>
        <w:t xml:space="preserve">-phrase to be an exponent of Focus): S-Top &gt; </w:t>
      </w:r>
      <w:proofErr w:type="spellStart"/>
      <w:r w:rsidRPr="00477731">
        <w:rPr>
          <w:rFonts w:ascii="Times New Roman" w:hAnsi="Times New Roman" w:cs="Times New Roman"/>
          <w:bCs/>
          <w:sz w:val="24"/>
        </w:rPr>
        <w:t>Foc</w:t>
      </w:r>
      <w:proofErr w:type="spellEnd"/>
      <w:r w:rsidRPr="00477731">
        <w:rPr>
          <w:rFonts w:ascii="Times New Roman" w:hAnsi="Times New Roman" w:cs="Times New Roman"/>
          <w:bCs/>
          <w:sz w:val="24"/>
        </w:rPr>
        <w:t xml:space="preserve"> &gt; C-Top &gt; F-Top. No other order of the particles is possible. Consider the </w:t>
      </w:r>
      <w:r w:rsidRPr="00477731">
        <w:rPr>
          <w:rFonts w:ascii="Times New Roman" w:hAnsi="Times New Roman" w:cs="Times New Roman"/>
          <w:sz w:val="24"/>
        </w:rPr>
        <w:t xml:space="preserve">list in (24) of dual combinations of the three particle types, in the context given, demonstrating that the only possible order is indeed (S-Topic) &gt; (C-Topic) &gt; (F-Topic). </w:t>
      </w:r>
      <w:r w:rsidRPr="00477731">
        <w:rPr>
          <w:rFonts w:ascii="Times New Roman" w:hAnsi="Times New Roman" w:cs="Times New Roman"/>
          <w:bCs/>
          <w:sz w:val="24"/>
        </w:rPr>
        <w:t>We have chosen to represent the order of C-Topic and F-Topic in (24) with PP topics, hence without agreement. The ordering facts are in principle the same if the topics are DPs, but an additional complication arises in that two agreeing particles cannot co-occur (see note 22).</w:t>
      </w:r>
      <w:r w:rsidRPr="00477731">
        <w:rPr>
          <w:rStyle w:val="FootnoteReference"/>
          <w:rFonts w:ascii="Times New Roman" w:hAnsi="Times New Roman" w:cs="Times New Roman"/>
          <w:bCs/>
          <w:sz w:val="24"/>
        </w:rPr>
        <w:footnoteReference w:id="9"/>
      </w:r>
      <w:r w:rsidRPr="00477731">
        <w:rPr>
          <w:rFonts w:ascii="Times New Roman" w:hAnsi="Times New Roman" w:cs="Times New Roman"/>
          <w:bCs/>
          <w:sz w:val="24"/>
        </w:rPr>
        <w:t xml:space="preserve"> </w:t>
      </w:r>
    </w:p>
    <w:p w14:paraId="37F4A751" w14:textId="77777777" w:rsidR="00EE77C9" w:rsidRPr="00477731" w:rsidRDefault="00EE77C9" w:rsidP="00125C5C">
      <w:pPr>
        <w:pStyle w:val="ListParagraph"/>
        <w:spacing w:line="360" w:lineRule="auto"/>
        <w:ind w:left="0"/>
        <w:jc w:val="both"/>
        <w:rPr>
          <w:rFonts w:ascii="Times New Roman" w:hAnsi="Times New Roman" w:cs="Times New Roman"/>
          <w:sz w:val="24"/>
        </w:rPr>
      </w:pPr>
    </w:p>
    <w:p w14:paraId="5982A33C" w14:textId="1DE65129" w:rsidR="00EE77C9" w:rsidRPr="00477731" w:rsidRDefault="00EE77C9" w:rsidP="00E40422">
      <w:pPr>
        <w:spacing w:after="0" w:line="360" w:lineRule="auto"/>
        <w:rPr>
          <w:rFonts w:ascii="Times New Roman" w:hAnsi="Times New Roman" w:cs="Times New Roman"/>
          <w:bCs/>
          <w:sz w:val="24"/>
        </w:rPr>
      </w:pPr>
      <w:r w:rsidRPr="00477731">
        <w:rPr>
          <w:rFonts w:ascii="Times New Roman" w:hAnsi="Times New Roman" w:cs="Times New Roman"/>
          <w:sz w:val="24"/>
        </w:rPr>
        <w:t>(24)</w:t>
      </w:r>
      <w:r w:rsidRPr="00477731">
        <w:rPr>
          <w:rFonts w:ascii="Times New Roman" w:hAnsi="Times New Roman" w:cs="Times New Roman"/>
          <w:sz w:val="24"/>
        </w:rPr>
        <w:tab/>
        <w:t>a.</w:t>
      </w:r>
      <w:r w:rsidRPr="00477731">
        <w:rPr>
          <w:rFonts w:ascii="Times New Roman" w:hAnsi="Times New Roman" w:cs="Times New Roman"/>
          <w:sz w:val="24"/>
        </w:rPr>
        <w:tab/>
        <w:t>l</w:t>
      </w:r>
      <w:r w:rsidRPr="00477731">
        <w:rPr>
          <w:rFonts w:ascii="Times New Roman" w:hAnsi="Times New Roman" w:cs="Times New Roman"/>
          <w:bCs/>
          <w:sz w:val="24"/>
        </w:rPr>
        <w:t>-</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w:t>
      </w:r>
      <w:r w:rsidRPr="00477731">
        <w:rPr>
          <w:rFonts w:ascii="Times New Roman" w:hAnsi="Times New Roman" w:cs="Times New Roman"/>
          <w:b/>
          <w:sz w:val="24"/>
        </w:rPr>
        <w:t>mar</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ʔEMS</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zad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ʔiʃttaʁal</w:t>
      </w:r>
      <w:proofErr w:type="spellEnd"/>
      <w:r w:rsidRPr="00477731">
        <w:rPr>
          <w:rFonts w:ascii="Times New Roman" w:hAnsi="Times New Roman" w:cs="Times New Roman"/>
          <w:bCs/>
          <w:sz w:val="24"/>
        </w:rPr>
        <w:t xml:space="preserve"> </w:t>
      </w:r>
    </w:p>
    <w:p w14:paraId="03BD0C18" w14:textId="146B70DA" w:rsidR="00EE77C9" w:rsidRPr="00477731" w:rsidRDefault="00EE77C9" w:rsidP="00E40422">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DEF-boy   S-Top   yesterday C-</w:t>
      </w:r>
      <w:proofErr w:type="gramStart"/>
      <w:r w:rsidRPr="00477731">
        <w:rPr>
          <w:rFonts w:ascii="Times New Roman" w:hAnsi="Times New Roman" w:cs="Times New Roman"/>
          <w:bCs/>
          <w:sz w:val="24"/>
        </w:rPr>
        <w:t>Top  worked</w:t>
      </w:r>
      <w:proofErr w:type="gramEnd"/>
      <w:r w:rsidRPr="00477731">
        <w:rPr>
          <w:rFonts w:ascii="Times New Roman" w:hAnsi="Times New Roman" w:cs="Times New Roman"/>
          <w:bCs/>
          <w:sz w:val="24"/>
        </w:rPr>
        <w:t xml:space="preserve">.3SG.M  </w:t>
      </w:r>
    </w:p>
    <w:p w14:paraId="0685994A" w14:textId="77777777" w:rsidR="00EE77C9" w:rsidRPr="00477731" w:rsidRDefault="00EE77C9" w:rsidP="00E40422">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‘As for the boy, he worked YESTERDAY.’</w:t>
      </w:r>
    </w:p>
    <w:p w14:paraId="4E565192" w14:textId="77777777" w:rsidR="00EE77C9" w:rsidRPr="00477731" w:rsidRDefault="00EE77C9" w:rsidP="00E40422">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w:t>
      </w:r>
    </w:p>
    <w:p w14:paraId="4B143C3A" w14:textId="767C8B4D" w:rsidR="00EE77C9" w:rsidRPr="00477731" w:rsidRDefault="00EE77C9" w:rsidP="004921AB">
      <w:pPr>
        <w:spacing w:after="0" w:line="360" w:lineRule="auto"/>
        <w:rPr>
          <w:rFonts w:ascii="Times New Roman" w:hAnsi="Times New Roman" w:cs="Times New Roman"/>
          <w:bCs/>
          <w:sz w:val="24"/>
        </w:rPr>
      </w:pPr>
      <w:r w:rsidRPr="00477731">
        <w:rPr>
          <w:rFonts w:ascii="Times New Roman" w:hAnsi="Times New Roman" w:cs="Times New Roman"/>
          <w:bCs/>
          <w:sz w:val="24"/>
        </w:rPr>
        <w:tab/>
        <w:t>b.</w:t>
      </w:r>
      <w:r w:rsidRPr="00477731">
        <w:rPr>
          <w:rFonts w:ascii="Times New Roman" w:hAnsi="Times New Roman" w:cs="Times New Roman"/>
          <w:bCs/>
          <w:sz w:val="24"/>
        </w:rPr>
        <w:tab/>
        <w:t>*</w:t>
      </w:r>
      <w:proofErr w:type="spellStart"/>
      <w:r w:rsidRPr="00477731">
        <w:rPr>
          <w:rFonts w:ascii="Times New Roman" w:hAnsi="Times New Roman" w:cs="Times New Roman"/>
          <w:bCs/>
          <w:sz w:val="24"/>
        </w:rPr>
        <w:t>ʔMS</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zad</w:t>
      </w:r>
      <w:proofErr w:type="spellEnd"/>
      <w:r w:rsidRPr="00477731">
        <w:rPr>
          <w:rFonts w:ascii="Times New Roman" w:hAnsi="Times New Roman" w:cs="Times New Roman"/>
          <w:bCs/>
          <w:sz w:val="24"/>
        </w:rPr>
        <w:t xml:space="preserve">   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w:t>
      </w:r>
      <w:r w:rsidRPr="00477731">
        <w:rPr>
          <w:rFonts w:ascii="Times New Roman" w:hAnsi="Times New Roman" w:cs="Times New Roman"/>
          <w:b/>
          <w:sz w:val="24"/>
        </w:rPr>
        <w:t xml:space="preserve">mar  </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ʔiʃttaʁal</w:t>
      </w:r>
      <w:proofErr w:type="spellEnd"/>
      <w:r w:rsidRPr="00477731">
        <w:rPr>
          <w:rFonts w:ascii="Times New Roman" w:hAnsi="Times New Roman" w:cs="Times New Roman"/>
          <w:bCs/>
          <w:sz w:val="24"/>
        </w:rPr>
        <w:t xml:space="preserve"> </w:t>
      </w:r>
    </w:p>
    <w:p w14:paraId="0A16F707" w14:textId="77777777" w:rsidR="00EE77C9" w:rsidRPr="00477731" w:rsidRDefault="00EE77C9" w:rsidP="004921AB">
      <w:pPr>
        <w:spacing w:after="0" w:line="360" w:lineRule="auto"/>
        <w:rPr>
          <w:rFonts w:ascii="Times New Roman" w:hAnsi="Times New Roman" w:cs="Times New Roman"/>
          <w:bCs/>
          <w:sz w:val="24"/>
        </w:rPr>
      </w:pPr>
    </w:p>
    <w:p w14:paraId="62575316" w14:textId="11B404D7" w:rsidR="00EE77C9" w:rsidRPr="00477731" w:rsidRDefault="00EE77C9" w:rsidP="004921AB">
      <w:pPr>
        <w:spacing w:after="0" w:line="360" w:lineRule="auto"/>
        <w:rPr>
          <w:rFonts w:ascii="Times New Roman" w:hAnsi="Times New Roman" w:cs="Times New Roman"/>
          <w:bCs/>
          <w:sz w:val="24"/>
        </w:rPr>
      </w:pPr>
      <w:r w:rsidRPr="00477731">
        <w:rPr>
          <w:rFonts w:ascii="Times New Roman" w:hAnsi="Times New Roman" w:cs="Times New Roman"/>
          <w:bCs/>
          <w:sz w:val="24"/>
        </w:rPr>
        <w:tab/>
        <w:t>c.</w:t>
      </w:r>
      <w:r w:rsidRPr="00477731">
        <w:rPr>
          <w:rFonts w:ascii="Times New Roman" w:hAnsi="Times New Roman" w:cs="Times New Roman"/>
          <w:bCs/>
          <w:sz w:val="24"/>
        </w:rPr>
        <w:tab/>
        <w:t>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w:t>
      </w:r>
      <w:r w:rsidRPr="00477731">
        <w:rPr>
          <w:rFonts w:ascii="Times New Roman" w:hAnsi="Times New Roman" w:cs="Times New Roman"/>
          <w:b/>
          <w:sz w:val="24"/>
        </w:rPr>
        <w:t>mar</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ʁedɪ</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ʔiʃttaʁal</w:t>
      </w:r>
      <w:proofErr w:type="spellEnd"/>
    </w:p>
    <w:p w14:paraId="4B1B60E9" w14:textId="490FC647" w:rsidR="00EE77C9" w:rsidRPr="00477731" w:rsidRDefault="00EE77C9" w:rsidP="004921AB">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DEF-boy   S-Top   in-DEF-yard   F-Top   </w:t>
      </w:r>
      <w:proofErr w:type="gramStart"/>
      <w:r w:rsidRPr="00477731">
        <w:rPr>
          <w:rFonts w:ascii="Times New Roman" w:hAnsi="Times New Roman" w:cs="Times New Roman"/>
          <w:bCs/>
          <w:sz w:val="24"/>
        </w:rPr>
        <w:t>worked.3SG.M</w:t>
      </w:r>
      <w:proofErr w:type="gramEnd"/>
    </w:p>
    <w:p w14:paraId="7461B663" w14:textId="77777777" w:rsidR="00EE77C9" w:rsidRPr="00477731" w:rsidRDefault="00EE77C9" w:rsidP="004921AB">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‘As for the boy, he worked in the yard.’ </w:t>
      </w:r>
    </w:p>
    <w:p w14:paraId="639EFBCF" w14:textId="77777777" w:rsidR="00EE77C9" w:rsidRPr="00477731" w:rsidRDefault="00EE77C9" w:rsidP="00E40422">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w:t>
      </w:r>
    </w:p>
    <w:p w14:paraId="6AB83DB7" w14:textId="3DE0F278" w:rsidR="00EE77C9" w:rsidRPr="00477731" w:rsidRDefault="00EE77C9" w:rsidP="004921AB">
      <w:pPr>
        <w:spacing w:after="0" w:line="360" w:lineRule="auto"/>
        <w:rPr>
          <w:rFonts w:ascii="Times New Roman" w:hAnsi="Times New Roman" w:cs="Times New Roman"/>
          <w:bCs/>
          <w:sz w:val="24"/>
        </w:rPr>
      </w:pPr>
      <w:r w:rsidRPr="00477731">
        <w:rPr>
          <w:rFonts w:ascii="Times New Roman" w:hAnsi="Times New Roman" w:cs="Times New Roman"/>
          <w:bCs/>
          <w:sz w:val="24"/>
        </w:rPr>
        <w:tab/>
        <w:t>d.</w:t>
      </w:r>
      <w:r w:rsidRPr="00477731">
        <w:rPr>
          <w:rFonts w:ascii="Times New Roman" w:hAnsi="Times New Roman" w:cs="Times New Roman"/>
          <w:bCs/>
          <w:sz w:val="24"/>
        </w:rPr>
        <w:tab/>
        <w:t>*</w:t>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ʁedɪ</w:t>
      </w:r>
      <w:proofErr w:type="spellEnd"/>
      <w:r w:rsidRPr="00477731">
        <w:rPr>
          <w:rFonts w:ascii="Times New Roman" w:hAnsi="Times New Roman" w:cs="Times New Roman"/>
          <w:b/>
          <w:sz w:val="24"/>
        </w:rPr>
        <w:t xml:space="preserve">   </w:t>
      </w:r>
      <w:r w:rsidRPr="00477731">
        <w:rPr>
          <w:rFonts w:ascii="Times New Roman" w:hAnsi="Times New Roman" w:cs="Times New Roman"/>
          <w:bCs/>
          <w:sz w:val="24"/>
        </w:rPr>
        <w:t>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
          <w:sz w:val="24"/>
        </w:rPr>
        <w:t xml:space="preserve"> mar  </w:t>
      </w:r>
      <w:proofErr w:type="spellStart"/>
      <w:r w:rsidRPr="00477731">
        <w:rPr>
          <w:rFonts w:ascii="Times New Roman" w:hAnsi="Times New Roman" w:cs="Times New Roman"/>
          <w:bCs/>
          <w:sz w:val="24"/>
        </w:rPr>
        <w:t>ʔiʃttaʁal</w:t>
      </w:r>
      <w:proofErr w:type="spellEnd"/>
    </w:p>
    <w:p w14:paraId="5B0C125A" w14:textId="392481E7" w:rsidR="00EE77C9" w:rsidRPr="00477731" w:rsidRDefault="00EE77C9" w:rsidP="004921AB">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w:t>
      </w:r>
    </w:p>
    <w:p w14:paraId="7928F702" w14:textId="3449279F" w:rsidR="00EE77C9" w:rsidRPr="00477731" w:rsidRDefault="00EE77C9" w:rsidP="004921AB">
      <w:pPr>
        <w:spacing w:after="0" w:line="360" w:lineRule="auto"/>
        <w:rPr>
          <w:rFonts w:ascii="Times New Roman" w:hAnsi="Times New Roman" w:cs="Times New Roman"/>
          <w:bCs/>
          <w:sz w:val="24"/>
        </w:rPr>
      </w:pPr>
      <w:r w:rsidRPr="00477731">
        <w:rPr>
          <w:rFonts w:ascii="Times New Roman" w:hAnsi="Times New Roman" w:cs="Times New Roman"/>
          <w:bCs/>
          <w:sz w:val="24"/>
        </w:rPr>
        <w:tab/>
        <w:t>e.</w:t>
      </w:r>
      <w:proofErr w:type="gramStart"/>
      <w:r w:rsidRPr="00477731">
        <w:rPr>
          <w:rFonts w:ascii="Times New Roman" w:hAnsi="Times New Roman" w:cs="Times New Roman"/>
          <w:bCs/>
          <w:sz w:val="24"/>
        </w:rPr>
        <w:tab/>
        <w:t xml:space="preserve">  </w:t>
      </w:r>
      <w:proofErr w:type="spellStart"/>
      <w:r w:rsidRPr="00477731">
        <w:rPr>
          <w:rFonts w:ascii="Times New Roman" w:hAnsi="Times New Roman" w:cs="Times New Roman"/>
          <w:bCs/>
          <w:sz w:val="24"/>
        </w:rPr>
        <w:t>ʔEMS</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zad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bi-a-sa:ħah</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ʁedɪ</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ʔiʃttaʁal</w:t>
      </w:r>
      <w:proofErr w:type="spellEnd"/>
    </w:p>
    <w:p w14:paraId="339912A5" w14:textId="0A74F3A6" w:rsidR="00EE77C9" w:rsidRPr="00477731" w:rsidRDefault="00EE77C9" w:rsidP="004921AB">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yesterday   S-Top   in-DEF-yard   F-Top   </w:t>
      </w:r>
      <w:proofErr w:type="gramStart"/>
      <w:r w:rsidRPr="00477731">
        <w:rPr>
          <w:rFonts w:ascii="Times New Roman" w:hAnsi="Times New Roman" w:cs="Times New Roman"/>
          <w:bCs/>
          <w:sz w:val="24"/>
        </w:rPr>
        <w:t>worked.3SG.M</w:t>
      </w:r>
      <w:proofErr w:type="gramEnd"/>
    </w:p>
    <w:p w14:paraId="7DC362D8" w14:textId="6BF0D24E" w:rsidR="00EE77C9" w:rsidRPr="00477731" w:rsidRDefault="00EE77C9" w:rsidP="004921AB">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‘He worked in the yard YESTERDAY.’ </w:t>
      </w:r>
    </w:p>
    <w:p w14:paraId="1B60036E" w14:textId="77777777" w:rsidR="00EE77C9" w:rsidRPr="00477731" w:rsidRDefault="00EE77C9" w:rsidP="008848DB">
      <w:pPr>
        <w:spacing w:after="0" w:line="360" w:lineRule="auto"/>
        <w:rPr>
          <w:rFonts w:ascii="Times New Roman" w:hAnsi="Times New Roman" w:cs="Times New Roman"/>
          <w:bCs/>
          <w:sz w:val="24"/>
        </w:rPr>
      </w:pPr>
    </w:p>
    <w:p w14:paraId="51A57840" w14:textId="7581E02A" w:rsidR="00EE77C9" w:rsidRPr="00477731" w:rsidRDefault="00EE77C9" w:rsidP="004921AB">
      <w:pPr>
        <w:spacing w:after="0" w:line="360" w:lineRule="auto"/>
        <w:ind w:firstLine="720"/>
        <w:rPr>
          <w:rFonts w:ascii="Times New Roman" w:hAnsi="Times New Roman" w:cs="Times New Roman"/>
          <w:bCs/>
          <w:sz w:val="24"/>
        </w:rPr>
      </w:pPr>
      <w:r w:rsidRPr="00477731">
        <w:rPr>
          <w:rFonts w:ascii="Times New Roman" w:hAnsi="Times New Roman" w:cs="Times New Roman"/>
          <w:bCs/>
          <w:sz w:val="24"/>
        </w:rPr>
        <w:t>f.</w:t>
      </w:r>
      <w:r w:rsidRPr="00477731">
        <w:rPr>
          <w:rFonts w:ascii="Times New Roman" w:hAnsi="Times New Roman" w:cs="Times New Roman"/>
          <w:bCs/>
          <w:sz w:val="24"/>
        </w:rPr>
        <w:tab/>
        <w:t xml:space="preserve">* </w:t>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ʁedɪ</w:t>
      </w:r>
      <w:proofErr w:type="spellEnd"/>
      <w:r w:rsidRPr="00477731">
        <w:rPr>
          <w:rFonts w:ascii="Times New Roman" w:hAnsi="Times New Roman" w:cs="Times New Roman"/>
          <w:b/>
          <w:sz w:val="24"/>
        </w:rPr>
        <w:t xml:space="preserve">  </w:t>
      </w:r>
      <w:proofErr w:type="spellStart"/>
      <w:r w:rsidRPr="00477731">
        <w:rPr>
          <w:rFonts w:ascii="Times New Roman" w:hAnsi="Times New Roman" w:cs="Times New Roman"/>
          <w:bCs/>
          <w:sz w:val="24"/>
        </w:rPr>
        <w:t>ʔEMS</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zad</w:t>
      </w:r>
      <w:proofErr w:type="spellEnd"/>
      <w:r w:rsidRPr="00477731">
        <w:rPr>
          <w:rFonts w:ascii="Times New Roman" w:hAnsi="Times New Roman" w:cs="Times New Roman"/>
          <w:b/>
          <w:sz w:val="24"/>
        </w:rPr>
        <w:t xml:space="preserve">  </w:t>
      </w:r>
      <w:proofErr w:type="spellStart"/>
      <w:r w:rsidRPr="00477731">
        <w:rPr>
          <w:rFonts w:ascii="Times New Roman" w:hAnsi="Times New Roman" w:cs="Times New Roman"/>
          <w:bCs/>
          <w:sz w:val="24"/>
        </w:rPr>
        <w:t>ʔiʃttaʁal</w:t>
      </w:r>
      <w:proofErr w:type="spellEnd"/>
    </w:p>
    <w:p w14:paraId="4A772210" w14:textId="77777777" w:rsidR="00EE77C9" w:rsidRPr="00477731" w:rsidRDefault="00EE77C9" w:rsidP="004921AB">
      <w:pPr>
        <w:spacing w:after="0" w:line="360" w:lineRule="auto"/>
        <w:ind w:firstLine="720"/>
        <w:rPr>
          <w:rFonts w:ascii="Times New Roman" w:hAnsi="Times New Roman" w:cs="Times New Roman"/>
          <w:bCs/>
          <w:sz w:val="24"/>
        </w:rPr>
      </w:pPr>
    </w:p>
    <w:p w14:paraId="54030292" w14:textId="78962A50" w:rsidR="00EE77C9" w:rsidRPr="00477731" w:rsidRDefault="00EE77C9" w:rsidP="00FD3474">
      <w:pPr>
        <w:keepNext/>
        <w:spacing w:after="0" w:line="360" w:lineRule="auto"/>
        <w:rPr>
          <w:rFonts w:ascii="Times New Roman" w:hAnsi="Times New Roman" w:cs="Times New Roman"/>
          <w:bCs/>
          <w:sz w:val="24"/>
        </w:rPr>
      </w:pPr>
      <w:r w:rsidRPr="00477731">
        <w:rPr>
          <w:rFonts w:ascii="Times New Roman" w:hAnsi="Times New Roman" w:cs="Times New Roman"/>
          <w:bCs/>
          <w:sz w:val="24"/>
        </w:rPr>
        <w:tab/>
        <w:t>g.</w:t>
      </w:r>
      <w:r w:rsidRPr="00477731">
        <w:rPr>
          <w:rFonts w:ascii="Times New Roman" w:hAnsi="Times New Roman" w:cs="Times New Roman"/>
          <w:bCs/>
          <w:sz w:val="24"/>
        </w:rPr>
        <w:tab/>
      </w:r>
      <w:r w:rsidRPr="00477731">
        <w:rPr>
          <w:rFonts w:ascii="Times New Roman" w:hAnsi="Times New Roman" w:cs="Times New Roman"/>
          <w:sz w:val="24"/>
        </w:rPr>
        <w:t>l-</w:t>
      </w:r>
      <w:proofErr w:type="spellStart"/>
      <w:r w:rsidRPr="00477731">
        <w:rPr>
          <w:rFonts w:ascii="Times New Roman" w:hAnsi="Times New Roman" w:cs="Times New Roman"/>
          <w:sz w:val="24"/>
        </w:rPr>
        <w:t>weled</w:t>
      </w:r>
      <w:proofErr w:type="spellEnd"/>
      <w:r w:rsidRPr="00477731">
        <w:rPr>
          <w:rFonts w:ascii="Times New Roman" w:hAnsi="Times New Roman" w:cs="Times New Roman"/>
          <w:sz w:val="24"/>
        </w:rPr>
        <w:t xml:space="preserve">      </w:t>
      </w:r>
      <w:r w:rsidRPr="00477731">
        <w:rPr>
          <w:rFonts w:ascii="Times New Roman" w:hAnsi="Times New Roman" w:cs="Times New Roman"/>
          <w:b/>
          <w:bCs/>
          <w:sz w:val="24"/>
        </w:rPr>
        <w:t xml:space="preserve">mar     </w:t>
      </w:r>
      <w:r w:rsidRPr="00477731">
        <w:rPr>
          <w:rFonts w:ascii="Times New Roman" w:hAnsi="Times New Roman" w:cs="Times New Roman"/>
          <w:sz w:val="24"/>
        </w:rPr>
        <w:t xml:space="preserve"> </w:t>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ʁedɪ</w:t>
      </w:r>
      <w:proofErr w:type="spellEnd"/>
      <w:r w:rsidRPr="00477731">
        <w:rPr>
          <w:rFonts w:ascii="Times New Roman" w:hAnsi="Times New Roman" w:cs="Times New Roman"/>
          <w:b/>
          <w:sz w:val="24"/>
        </w:rPr>
        <w:t xml:space="preserve">    </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ʔiʃttaʁal</w:t>
      </w:r>
      <w:proofErr w:type="spellEnd"/>
    </w:p>
    <w:p w14:paraId="12867448" w14:textId="53FCAD0A" w:rsidR="00EE77C9" w:rsidRPr="00477731" w:rsidRDefault="00EE77C9" w:rsidP="00FD3474">
      <w:pPr>
        <w:keepNext/>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DEF-boy   S-Top   in-DEF-yard   F-Top   </w:t>
      </w:r>
      <w:proofErr w:type="gramStart"/>
      <w:r w:rsidRPr="00477731">
        <w:rPr>
          <w:rFonts w:ascii="Times New Roman" w:hAnsi="Times New Roman" w:cs="Times New Roman"/>
          <w:bCs/>
          <w:sz w:val="24"/>
        </w:rPr>
        <w:t>worked.3SG.M</w:t>
      </w:r>
      <w:proofErr w:type="gramEnd"/>
    </w:p>
    <w:p w14:paraId="4C5C1F69" w14:textId="78FE9E7F" w:rsidR="00EE77C9" w:rsidRPr="00477731" w:rsidRDefault="00EE77C9" w:rsidP="004921AB">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‘As for the boy, he worked in the yard.’ </w:t>
      </w:r>
    </w:p>
    <w:p w14:paraId="5B135A42" w14:textId="77777777" w:rsidR="00EE77C9" w:rsidRPr="00477731" w:rsidRDefault="00EE77C9" w:rsidP="004921AB">
      <w:pPr>
        <w:spacing w:after="0" w:line="360" w:lineRule="auto"/>
        <w:rPr>
          <w:rFonts w:ascii="Times New Roman" w:hAnsi="Times New Roman" w:cs="Times New Roman"/>
          <w:bCs/>
          <w:sz w:val="24"/>
        </w:rPr>
      </w:pPr>
    </w:p>
    <w:p w14:paraId="052DCA60" w14:textId="5513491E" w:rsidR="00EE77C9" w:rsidRPr="00477731" w:rsidRDefault="00EE77C9" w:rsidP="0027453A">
      <w:pPr>
        <w:keepNext/>
        <w:spacing w:line="360" w:lineRule="auto"/>
        <w:rPr>
          <w:rFonts w:ascii="Times New Roman" w:hAnsi="Times New Roman" w:cs="Times New Roman"/>
          <w:bCs/>
          <w:sz w:val="24"/>
        </w:rPr>
      </w:pPr>
      <w:r w:rsidRPr="00477731">
        <w:rPr>
          <w:rFonts w:ascii="Times New Roman" w:hAnsi="Times New Roman" w:cs="Times New Roman"/>
          <w:bCs/>
          <w:sz w:val="24"/>
        </w:rPr>
        <w:tab/>
        <w:t>h.</w:t>
      </w:r>
      <w:r w:rsidRPr="00477731">
        <w:rPr>
          <w:rFonts w:ascii="Times New Roman" w:hAnsi="Times New Roman" w:cs="Times New Roman"/>
          <w:bCs/>
          <w:sz w:val="24"/>
        </w:rPr>
        <w:tab/>
        <w:t xml:space="preserve">* </w:t>
      </w:r>
      <w:proofErr w:type="spellStart"/>
      <w:r w:rsidRPr="00477731">
        <w:rPr>
          <w:rFonts w:ascii="Times New Roman" w:hAnsi="Times New Roman" w:cs="Times New Roman"/>
          <w:bCs/>
          <w:sz w:val="24"/>
        </w:rPr>
        <w:t>bi-a-</w:t>
      </w:r>
      <w:proofErr w:type="gramStart"/>
      <w:r w:rsidRPr="00477731">
        <w:rPr>
          <w:rFonts w:ascii="Times New Roman" w:hAnsi="Times New Roman" w:cs="Times New Roman"/>
          <w:bCs/>
          <w:sz w:val="24"/>
        </w:rPr>
        <w:t>sa:ħah</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ʁedɪ</w:t>
      </w:r>
      <w:proofErr w:type="spellEnd"/>
      <w:r w:rsidRPr="00477731">
        <w:rPr>
          <w:rFonts w:ascii="Times New Roman" w:hAnsi="Times New Roman" w:cs="Times New Roman"/>
          <w:b/>
          <w:sz w:val="24"/>
        </w:rPr>
        <w:t xml:space="preserve">   </w:t>
      </w:r>
      <w:r w:rsidRPr="00477731">
        <w:rPr>
          <w:rFonts w:ascii="Times New Roman" w:hAnsi="Times New Roman" w:cs="Times New Roman"/>
          <w:sz w:val="24"/>
        </w:rPr>
        <w:t>l-</w:t>
      </w:r>
      <w:proofErr w:type="spellStart"/>
      <w:r w:rsidRPr="00477731">
        <w:rPr>
          <w:rFonts w:ascii="Times New Roman" w:hAnsi="Times New Roman" w:cs="Times New Roman"/>
          <w:sz w:val="24"/>
        </w:rPr>
        <w:t>weled</w:t>
      </w:r>
      <w:proofErr w:type="spellEnd"/>
      <w:r w:rsidRPr="00477731">
        <w:rPr>
          <w:rFonts w:ascii="Times New Roman" w:hAnsi="Times New Roman" w:cs="Times New Roman"/>
          <w:sz w:val="24"/>
        </w:rPr>
        <w:t xml:space="preserve"> </w:t>
      </w:r>
      <w:r w:rsidRPr="00477731">
        <w:rPr>
          <w:rFonts w:ascii="Times New Roman" w:hAnsi="Times New Roman" w:cs="Times New Roman"/>
          <w:b/>
          <w:bCs/>
          <w:sz w:val="24"/>
        </w:rPr>
        <w:t xml:space="preserve">mar  </w:t>
      </w:r>
      <w:r w:rsidRPr="00477731">
        <w:rPr>
          <w:rFonts w:ascii="Times New Roman" w:hAnsi="Times New Roman" w:cs="Times New Roman"/>
          <w:sz w:val="24"/>
        </w:rPr>
        <w:t xml:space="preserve"> </w:t>
      </w:r>
      <w:proofErr w:type="spellStart"/>
      <w:r w:rsidRPr="00477731">
        <w:rPr>
          <w:rFonts w:ascii="Times New Roman" w:hAnsi="Times New Roman" w:cs="Times New Roman"/>
          <w:bCs/>
          <w:sz w:val="24"/>
        </w:rPr>
        <w:t>ʔiʃttaʁal</w:t>
      </w:r>
      <w:proofErr w:type="spellEnd"/>
    </w:p>
    <w:p w14:paraId="48B98670" w14:textId="77777777" w:rsidR="00EE77C9" w:rsidRPr="00477731" w:rsidRDefault="00EE77C9" w:rsidP="00E40422">
      <w:pPr>
        <w:spacing w:after="0" w:line="360" w:lineRule="auto"/>
        <w:jc w:val="both"/>
        <w:rPr>
          <w:rFonts w:ascii="Times New Roman" w:hAnsi="Times New Roman" w:cs="Times New Roman"/>
          <w:bCs/>
          <w:sz w:val="24"/>
        </w:rPr>
      </w:pPr>
    </w:p>
    <w:p w14:paraId="10674E0F" w14:textId="1281B08F" w:rsidR="00EE77C9" w:rsidRPr="00477731" w:rsidRDefault="00EE77C9" w:rsidP="00E4042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Consider also (25), to be compared with (23). (25) would conceivably be well formed and comprehensible with the indicated reading. The preceding conversation would be about some named locations where some people worked yesterday, and the question is what the pattern is. A boy has been mentioned as being one of those who worked in one of those locations yesterday. The particle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sz w:val="24"/>
        </w:rPr>
        <w:t xml:space="preserve"> would be immediately preceded by the (covert) PP </w:t>
      </w:r>
      <w:proofErr w:type="spellStart"/>
      <w:r w:rsidRPr="00477731">
        <w:rPr>
          <w:rFonts w:ascii="Times New Roman" w:hAnsi="Times New Roman" w:cs="Times New Roman"/>
          <w:bCs/>
          <w:sz w:val="24"/>
        </w:rPr>
        <w:t>ʔe</w:t>
      </w:r>
      <w:r w:rsidRPr="00477731">
        <w:rPr>
          <w:rFonts w:ascii="Times New Roman" w:hAnsi="Times New Roman" w:cs="Times New Roman"/>
          <w:bCs/>
          <w:i/>
          <w:iCs/>
          <w:sz w:val="24"/>
        </w:rPr>
        <w:t>ms</w:t>
      </w:r>
      <w:proofErr w:type="spellEnd"/>
      <w:r w:rsidRPr="00477731">
        <w:rPr>
          <w:rFonts w:ascii="Times New Roman" w:hAnsi="Times New Roman" w:cs="Times New Roman"/>
          <w:bCs/>
          <w:sz w:val="24"/>
        </w:rPr>
        <w:t xml:space="preserve"> functioning as familiar Topic, while </w:t>
      </w:r>
      <w:proofErr w:type="spellStart"/>
      <w:r w:rsidRPr="00477731">
        <w:rPr>
          <w:rFonts w:ascii="Times New Roman" w:hAnsi="Times New Roman" w:cs="Times New Roman"/>
          <w:bCs/>
          <w:i/>
          <w:iCs/>
          <w:sz w:val="24"/>
        </w:rPr>
        <w:t>zad</w:t>
      </w:r>
      <w:proofErr w:type="spellEnd"/>
      <w:r w:rsidRPr="00477731">
        <w:rPr>
          <w:rFonts w:ascii="Times New Roman" w:hAnsi="Times New Roman" w:cs="Times New Roman"/>
          <w:bCs/>
          <w:sz w:val="24"/>
        </w:rPr>
        <w:t xml:space="preserve"> would be preceded by the PP </w:t>
      </w:r>
      <w:proofErr w:type="spellStart"/>
      <w:r w:rsidRPr="00477731">
        <w:rPr>
          <w:rFonts w:ascii="Times New Roman" w:hAnsi="Times New Roman" w:cs="Times New Roman"/>
          <w:bCs/>
          <w:i/>
          <w:iCs/>
          <w:sz w:val="24"/>
        </w:rPr>
        <w:t>bi-a-</w:t>
      </w:r>
      <w:proofErr w:type="gramStart"/>
      <w:r w:rsidRPr="00477731">
        <w:rPr>
          <w:rFonts w:ascii="Times New Roman" w:hAnsi="Times New Roman" w:cs="Times New Roman"/>
          <w:bCs/>
          <w:i/>
          <w:iCs/>
          <w:sz w:val="24"/>
        </w:rPr>
        <w:t>sa:ħah</w:t>
      </w:r>
      <w:proofErr w:type="spellEnd"/>
      <w:proofErr w:type="gramEnd"/>
      <w:r w:rsidRPr="00477731">
        <w:rPr>
          <w:rFonts w:ascii="Times New Roman" w:hAnsi="Times New Roman" w:cs="Times New Roman"/>
          <w:bCs/>
          <w:sz w:val="24"/>
        </w:rPr>
        <w:t xml:space="preserve"> ‘in the yard’  functioning as contrastive Topic.</w:t>
      </w:r>
    </w:p>
    <w:p w14:paraId="165D155C" w14:textId="77777777" w:rsidR="00EE77C9" w:rsidRPr="00477731" w:rsidRDefault="00EE77C9" w:rsidP="00E40422">
      <w:pPr>
        <w:spacing w:after="0" w:line="360" w:lineRule="auto"/>
        <w:jc w:val="both"/>
        <w:rPr>
          <w:rFonts w:ascii="Times New Roman" w:hAnsi="Times New Roman" w:cs="Times New Roman"/>
          <w:bCs/>
          <w:sz w:val="24"/>
        </w:rPr>
      </w:pPr>
    </w:p>
    <w:p w14:paraId="7E0BCB79" w14:textId="7C4E6B5E" w:rsidR="00EE77C9" w:rsidRPr="00477731" w:rsidRDefault="00EE77C9" w:rsidP="00E40422">
      <w:pPr>
        <w:spacing w:after="0" w:line="360" w:lineRule="auto"/>
        <w:rPr>
          <w:rFonts w:ascii="Times New Roman" w:hAnsi="Times New Roman" w:cs="Times New Roman"/>
          <w:bCs/>
          <w:sz w:val="24"/>
        </w:rPr>
      </w:pPr>
      <w:r w:rsidRPr="00477731">
        <w:rPr>
          <w:rFonts w:ascii="Times New Roman" w:hAnsi="Times New Roman" w:cs="Times New Roman"/>
          <w:bCs/>
          <w:sz w:val="24"/>
        </w:rPr>
        <w:t>(25)     *l-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w:t>
      </w:r>
      <w:r w:rsidRPr="00477731">
        <w:rPr>
          <w:rFonts w:ascii="Times New Roman" w:hAnsi="Times New Roman" w:cs="Times New Roman"/>
          <w:b/>
          <w:sz w:val="24"/>
        </w:rPr>
        <w:t>mar</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leaʃ</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ʔems</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sz w:val="24"/>
        </w:rPr>
        <w:t>ʁedɪ</w:t>
      </w:r>
      <w:proofErr w:type="spellEnd"/>
      <w:r w:rsidRPr="00477731">
        <w:rPr>
          <w:rFonts w:ascii="Times New Roman" w:hAnsi="Times New Roman" w:cs="Times New Roman"/>
          <w:bCs/>
          <w:sz w:val="24"/>
        </w:rPr>
        <w:t xml:space="preserve">     BI-A-</w:t>
      </w:r>
      <w:proofErr w:type="gramStart"/>
      <w:r w:rsidRPr="00477731">
        <w:rPr>
          <w:rFonts w:ascii="Times New Roman" w:hAnsi="Times New Roman" w:cs="Times New Roman"/>
          <w:bCs/>
          <w:sz w:val="24"/>
        </w:rPr>
        <w:t xml:space="preserve">SAĦAH  </w:t>
      </w:r>
      <w:proofErr w:type="spellStart"/>
      <w:r w:rsidRPr="00477731">
        <w:rPr>
          <w:rFonts w:ascii="Times New Roman" w:hAnsi="Times New Roman" w:cs="Times New Roman"/>
          <w:b/>
          <w:sz w:val="24"/>
        </w:rPr>
        <w:t>zad</w:t>
      </w:r>
      <w:proofErr w:type="spellEnd"/>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ʔiʃttaʁal</w:t>
      </w:r>
      <w:proofErr w:type="spellEnd"/>
      <w:r w:rsidRPr="00477731">
        <w:rPr>
          <w:rFonts w:ascii="Times New Roman" w:hAnsi="Times New Roman" w:cs="Times New Roman"/>
          <w:bCs/>
          <w:sz w:val="24"/>
        </w:rPr>
        <w:t xml:space="preserve">   </w:t>
      </w:r>
    </w:p>
    <w:p w14:paraId="2589EF8C" w14:textId="59FCB609" w:rsidR="00EE77C9" w:rsidRPr="00477731" w:rsidRDefault="00EE77C9" w:rsidP="00E40422">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DEF-boy   S-Top    why      yesterday F-Top   in-DEF-yard    C-Top </w:t>
      </w:r>
      <w:proofErr w:type="gramStart"/>
      <w:r w:rsidRPr="00477731">
        <w:rPr>
          <w:rFonts w:ascii="Times New Roman" w:hAnsi="Times New Roman" w:cs="Times New Roman"/>
          <w:bCs/>
          <w:sz w:val="24"/>
        </w:rPr>
        <w:t>work.3SG.M</w:t>
      </w:r>
      <w:proofErr w:type="gramEnd"/>
      <w:r w:rsidRPr="00477731">
        <w:rPr>
          <w:rFonts w:ascii="Times New Roman" w:hAnsi="Times New Roman" w:cs="Times New Roman"/>
          <w:bCs/>
          <w:sz w:val="24"/>
        </w:rPr>
        <w:t xml:space="preserve">            </w:t>
      </w:r>
    </w:p>
    <w:p w14:paraId="37B79AD0" w14:textId="77777777" w:rsidR="00EE77C9" w:rsidRPr="00477731" w:rsidRDefault="00EE77C9" w:rsidP="00E40422">
      <w:pPr>
        <w:spacing w:after="0" w:line="360" w:lineRule="auto"/>
        <w:rPr>
          <w:rFonts w:ascii="Times New Roman" w:hAnsi="Times New Roman" w:cs="Times New Roman"/>
          <w:bCs/>
          <w:sz w:val="24"/>
        </w:rPr>
      </w:pPr>
      <w:r w:rsidRPr="00477731">
        <w:rPr>
          <w:rFonts w:ascii="Times New Roman" w:hAnsi="Times New Roman" w:cs="Times New Roman"/>
          <w:bCs/>
          <w:sz w:val="24"/>
        </w:rPr>
        <w:t xml:space="preserve">           Intended</w:t>
      </w:r>
      <w:proofErr w:type="gramStart"/>
      <w:r w:rsidRPr="00477731">
        <w:rPr>
          <w:rFonts w:ascii="Times New Roman" w:hAnsi="Times New Roman" w:cs="Times New Roman"/>
          <w:bCs/>
          <w:sz w:val="24"/>
        </w:rPr>
        <w:t>:  ‘</w:t>
      </w:r>
      <w:proofErr w:type="gramEnd"/>
      <w:r w:rsidRPr="00477731">
        <w:rPr>
          <w:rFonts w:ascii="Times New Roman" w:hAnsi="Times New Roman" w:cs="Times New Roman"/>
          <w:bCs/>
          <w:sz w:val="24"/>
        </w:rPr>
        <w:t xml:space="preserve">As for the boy, why did he yesterday work IN THE YARD?' </w:t>
      </w:r>
    </w:p>
    <w:p w14:paraId="19BAE5F2" w14:textId="77777777" w:rsidR="00EE77C9" w:rsidRPr="00477731" w:rsidRDefault="00EE77C9" w:rsidP="00E40422">
      <w:pPr>
        <w:spacing w:after="0" w:line="360" w:lineRule="auto"/>
        <w:jc w:val="both"/>
        <w:rPr>
          <w:rFonts w:ascii="Times New Roman" w:hAnsi="Times New Roman" w:cs="Times New Roman"/>
          <w:bCs/>
          <w:sz w:val="28"/>
        </w:rPr>
      </w:pPr>
    </w:p>
    <w:p w14:paraId="32143A39" w14:textId="4EE0565A" w:rsidR="00EE77C9" w:rsidRPr="00477731" w:rsidRDefault="00EE77C9" w:rsidP="00E4042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However, even though the meaning would be transparent in the given context, each particle having their own Topic-marking function as described, the result is distinctly odd, when compared with (23). This is explained if the various Topic functions, which in NHA are associated with one or more particles, have a universally fixed hierarchic order, as argued by </w:t>
      </w:r>
      <w:proofErr w:type="spellStart"/>
      <w:r w:rsidRPr="00477731">
        <w:rPr>
          <w:rFonts w:ascii="Times New Roman" w:hAnsi="Times New Roman" w:cs="Times New Roman"/>
          <w:bCs/>
          <w:sz w:val="24"/>
        </w:rPr>
        <w:t>Frascarelli</w:t>
      </w:r>
      <w:proofErr w:type="spellEnd"/>
      <w:r w:rsidRPr="00477731">
        <w:rPr>
          <w:rFonts w:ascii="Times New Roman" w:hAnsi="Times New Roman" w:cs="Times New Roman"/>
          <w:bCs/>
          <w:sz w:val="24"/>
        </w:rPr>
        <w:t xml:space="preserve"> and </w:t>
      </w:r>
      <w:proofErr w:type="spellStart"/>
      <w:r w:rsidRPr="00477731">
        <w:rPr>
          <w:rFonts w:ascii="Times New Roman" w:hAnsi="Times New Roman" w:cs="Times New Roman"/>
          <w:bCs/>
          <w:sz w:val="24"/>
        </w:rPr>
        <w:t>Hinterhölzl</w:t>
      </w:r>
      <w:proofErr w:type="spellEnd"/>
      <w:r w:rsidRPr="00477731">
        <w:rPr>
          <w:rFonts w:ascii="Times New Roman" w:hAnsi="Times New Roman" w:cs="Times New Roman"/>
          <w:bCs/>
          <w:sz w:val="24"/>
        </w:rPr>
        <w:t xml:space="preserve"> (2007). </w:t>
      </w:r>
    </w:p>
    <w:p w14:paraId="55F53CDA" w14:textId="77777777" w:rsidR="00EE77C9" w:rsidRPr="00477731" w:rsidRDefault="00EE77C9" w:rsidP="00ED5A8F">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 xml:space="preserve">The particles discussed here can have other discourse functions than marking Topic value, but typically in addition to, or alongside, this primary function, employing the same morphosyntactic characteristics, including agreement and movement. For instance, the particle </w:t>
      </w:r>
      <w:r w:rsidRPr="00477731">
        <w:rPr>
          <w:rFonts w:ascii="Times New Roman" w:hAnsi="Times New Roman" w:cs="Times New Roman"/>
          <w:i/>
          <w:sz w:val="24"/>
        </w:rPr>
        <w:t>tara</w:t>
      </w:r>
      <w:r w:rsidRPr="00477731">
        <w:rPr>
          <w:rFonts w:ascii="Times New Roman" w:hAnsi="Times New Roman" w:cs="Times New Roman"/>
          <w:sz w:val="24"/>
        </w:rPr>
        <w:t xml:space="preserve"> can be a marker of surprise (cf. Hack 2014). We will leave these additional functions aside here, pending more research.</w:t>
      </w:r>
      <w:r w:rsidRPr="00477731">
        <w:rPr>
          <w:rStyle w:val="FootnoteReference"/>
          <w:rFonts w:ascii="Times New Roman" w:hAnsi="Times New Roman" w:cs="Times New Roman"/>
          <w:sz w:val="24"/>
        </w:rPr>
        <w:footnoteReference w:id="10"/>
      </w:r>
    </w:p>
    <w:p w14:paraId="0594F827" w14:textId="173D6EE7" w:rsidR="00EE77C9" w:rsidRPr="00477731" w:rsidRDefault="00EE77C9" w:rsidP="00EB4B6D">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lastRenderedPageBreak/>
        <w:t xml:space="preserve">Are the particles optional in the sense that they can be left out without affecting the interpretation? There are differences among the particles in this respect. As regards S-Topic, it can be marked in more than one way. One is by the particles </w:t>
      </w:r>
      <w:r w:rsidRPr="00477731">
        <w:rPr>
          <w:rFonts w:ascii="Times New Roman" w:hAnsi="Times New Roman" w:cs="Times New Roman"/>
          <w:i/>
          <w:sz w:val="24"/>
        </w:rPr>
        <w:t>mar</w:t>
      </w:r>
      <w:r w:rsidRPr="00477731">
        <w:rPr>
          <w:rFonts w:ascii="Times New Roman" w:hAnsi="Times New Roman" w:cs="Times New Roman"/>
          <w:sz w:val="24"/>
        </w:rPr>
        <w:t xml:space="preserve"> and </w:t>
      </w:r>
      <w:proofErr w:type="spellStart"/>
      <w:r w:rsidRPr="00477731">
        <w:rPr>
          <w:rFonts w:ascii="Times New Roman" w:hAnsi="Times New Roman" w:cs="Times New Roman"/>
          <w:i/>
          <w:sz w:val="24"/>
        </w:rPr>
        <w:t>ʕad</w:t>
      </w:r>
      <w:proofErr w:type="spellEnd"/>
      <w:r w:rsidRPr="00477731">
        <w:rPr>
          <w:rFonts w:ascii="Times New Roman" w:hAnsi="Times New Roman" w:cs="Times New Roman"/>
          <w:sz w:val="24"/>
        </w:rPr>
        <w:t xml:space="preserve">, as in (12) and (15). Another is by assigning a high-low prosodic contour to the constituent in question (in (12) </w:t>
      </w:r>
      <w:r w:rsidRPr="00477731">
        <w:rPr>
          <w:rFonts w:ascii="Times New Roman" w:hAnsi="Times New Roman" w:cs="Times New Roman"/>
          <w:i/>
          <w:sz w:val="24"/>
        </w:rPr>
        <w:t>l-</w:t>
      </w:r>
      <w:proofErr w:type="spellStart"/>
      <w:r w:rsidRPr="00477731">
        <w:rPr>
          <w:rFonts w:ascii="Times New Roman" w:hAnsi="Times New Roman" w:cs="Times New Roman"/>
          <w:i/>
          <w:sz w:val="24"/>
        </w:rPr>
        <w:t>mubarah</w:t>
      </w:r>
      <w:proofErr w:type="spellEnd"/>
      <w:r w:rsidRPr="00477731">
        <w:rPr>
          <w:rFonts w:ascii="Times New Roman" w:hAnsi="Times New Roman" w:cs="Times New Roman"/>
          <w:sz w:val="24"/>
        </w:rPr>
        <w:t xml:space="preserve">) in sentence-initial position, with no particle. A third way is by introducing the constituent with </w:t>
      </w:r>
      <w:r w:rsidRPr="00477731">
        <w:rPr>
          <w:rFonts w:ascii="Times New Roman" w:hAnsi="Times New Roman" w:cs="Times New Roman"/>
          <w:i/>
          <w:sz w:val="24"/>
        </w:rPr>
        <w:t>bi-nisba-li</w:t>
      </w:r>
      <w:r w:rsidRPr="00477731">
        <w:rPr>
          <w:rFonts w:ascii="Times New Roman" w:hAnsi="Times New Roman" w:cs="Times New Roman"/>
          <w:sz w:val="24"/>
        </w:rPr>
        <w:t xml:space="preserve"> ‘with regard to’. As for C-Topic, contrastive stress is always required on the topic constituent. The broad generalization is that the particle </w:t>
      </w:r>
      <w:r w:rsidRPr="00477731">
        <w:rPr>
          <w:rFonts w:ascii="Times New Roman" w:hAnsi="Times New Roman" w:cs="Times New Roman"/>
          <w:i/>
          <w:sz w:val="24"/>
        </w:rPr>
        <w:t>tara</w:t>
      </w:r>
      <w:r w:rsidRPr="00477731">
        <w:rPr>
          <w:rFonts w:ascii="Times New Roman" w:hAnsi="Times New Roman" w:cs="Times New Roman"/>
          <w:sz w:val="24"/>
        </w:rPr>
        <w:t xml:space="preserve"> or </w:t>
      </w:r>
      <w:proofErr w:type="spellStart"/>
      <w:r w:rsidRPr="00477731">
        <w:rPr>
          <w:rFonts w:ascii="Times New Roman" w:hAnsi="Times New Roman" w:cs="Times New Roman"/>
          <w:i/>
          <w:sz w:val="24"/>
        </w:rPr>
        <w:t>zad</w:t>
      </w:r>
      <w:proofErr w:type="spellEnd"/>
      <w:r w:rsidRPr="00477731">
        <w:rPr>
          <w:rFonts w:ascii="Times New Roman" w:hAnsi="Times New Roman" w:cs="Times New Roman"/>
          <w:sz w:val="24"/>
        </w:rPr>
        <w:t xml:space="preserve"> is required except when the context makes it completely clear that the intended meaning is Contrastive Topic, not Contrastive Focus. Finally, the F-topic particles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sz w:val="24"/>
        </w:rPr>
        <w:t xml:space="preserve"> and </w:t>
      </w:r>
      <w:proofErr w:type="spellStart"/>
      <w:r w:rsidRPr="00477731">
        <w:rPr>
          <w:rFonts w:ascii="Times New Roman" w:hAnsi="Times New Roman" w:cs="Times New Roman"/>
          <w:bCs/>
          <w:i/>
          <w:iCs/>
          <w:sz w:val="24"/>
        </w:rPr>
        <w:t>tɪgɪl</w:t>
      </w:r>
      <w:proofErr w:type="spellEnd"/>
      <w:r w:rsidRPr="00477731">
        <w:rPr>
          <w:rFonts w:ascii="Times New Roman" w:hAnsi="Times New Roman" w:cs="Times New Roman"/>
          <w:bCs/>
          <w:sz w:val="24"/>
        </w:rPr>
        <w:t xml:space="preserve"> </w:t>
      </w:r>
      <w:r w:rsidRPr="00477731">
        <w:rPr>
          <w:rFonts w:ascii="Times New Roman" w:hAnsi="Times New Roman" w:cs="Times New Roman"/>
          <w:sz w:val="24"/>
        </w:rPr>
        <w:t xml:space="preserve">can typically be left out preserving the information-structural interpretation. For instance the final contribution in (18), exhibiting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sz w:val="24"/>
        </w:rPr>
        <w:t xml:space="preserve">, may convey exactly the same message </w:t>
      </w:r>
      <w:proofErr w:type="gramStart"/>
      <w:r w:rsidRPr="00477731">
        <w:rPr>
          <w:rFonts w:ascii="Times New Roman" w:hAnsi="Times New Roman" w:cs="Times New Roman"/>
          <w:sz w:val="24"/>
        </w:rPr>
        <w:t xml:space="preserve">without  </w:t>
      </w:r>
      <w:proofErr w:type="spellStart"/>
      <w:r w:rsidRPr="00477731">
        <w:rPr>
          <w:rFonts w:ascii="Times New Roman" w:hAnsi="Times New Roman" w:cs="Times New Roman"/>
          <w:i/>
          <w:sz w:val="24"/>
        </w:rPr>
        <w:t>ʁedɪ</w:t>
      </w:r>
      <w:proofErr w:type="spellEnd"/>
      <w:proofErr w:type="gramEnd"/>
      <w:r w:rsidRPr="00477731">
        <w:rPr>
          <w:rFonts w:ascii="Times New Roman" w:hAnsi="Times New Roman" w:cs="Times New Roman"/>
          <w:sz w:val="24"/>
        </w:rPr>
        <w:t xml:space="preserve"> and the </w:t>
      </w:r>
      <w:proofErr w:type="spellStart"/>
      <w:r w:rsidRPr="00477731">
        <w:rPr>
          <w:rFonts w:ascii="Times New Roman" w:hAnsi="Times New Roman" w:cs="Times New Roman"/>
          <w:sz w:val="24"/>
        </w:rPr>
        <w:t>clitic</w:t>
      </w:r>
      <w:proofErr w:type="spellEnd"/>
      <w:r w:rsidRPr="00477731">
        <w:rPr>
          <w:rFonts w:ascii="Times New Roman" w:hAnsi="Times New Roman" w:cs="Times New Roman"/>
          <w:sz w:val="24"/>
        </w:rPr>
        <w:t xml:space="preserve">, and for example (22a) will convey the same message, with all the same connotations, without </w:t>
      </w:r>
      <w:proofErr w:type="spellStart"/>
      <w:r w:rsidRPr="00477731">
        <w:rPr>
          <w:rFonts w:ascii="Times New Roman" w:hAnsi="Times New Roman" w:cs="Times New Roman"/>
          <w:bCs/>
          <w:i/>
          <w:iCs/>
          <w:sz w:val="24"/>
        </w:rPr>
        <w:t>tɪgɪl</w:t>
      </w:r>
      <w:proofErr w:type="spellEnd"/>
      <w:r w:rsidRPr="00477731">
        <w:rPr>
          <w:rFonts w:ascii="Times New Roman" w:hAnsi="Times New Roman" w:cs="Times New Roman"/>
          <w:sz w:val="24"/>
        </w:rPr>
        <w:t>, provided, though, that the fronted phrase does not have contrastive stress (identifying C-Topic) or high-low contour (identifying S-Topic).</w:t>
      </w:r>
      <w:r w:rsidRPr="00477731">
        <w:rPr>
          <w:rStyle w:val="FootnoteReference"/>
          <w:rFonts w:ascii="Times New Roman" w:hAnsi="Times New Roman" w:cs="Times New Roman"/>
          <w:sz w:val="24"/>
        </w:rPr>
        <w:footnoteReference w:id="11"/>
      </w:r>
      <w:r w:rsidRPr="00477731">
        <w:rPr>
          <w:rFonts w:ascii="Times New Roman" w:hAnsi="Times New Roman" w:cs="Times New Roman"/>
          <w:sz w:val="24"/>
        </w:rPr>
        <w:t xml:space="preserve">  </w:t>
      </w:r>
    </w:p>
    <w:p w14:paraId="393105DD" w14:textId="77777777" w:rsidR="00EE77C9" w:rsidRPr="00477731" w:rsidRDefault="00EE77C9" w:rsidP="005A20E4">
      <w:pPr>
        <w:spacing w:after="0" w:line="360" w:lineRule="auto"/>
        <w:jc w:val="both"/>
        <w:rPr>
          <w:rFonts w:ascii="Times New Roman" w:hAnsi="Times New Roman" w:cs="Times New Roman"/>
          <w:b/>
          <w:sz w:val="24"/>
        </w:rPr>
      </w:pPr>
    </w:p>
    <w:p w14:paraId="5E386D08" w14:textId="2E8CD0BA" w:rsidR="00EE77C9" w:rsidRPr="00477731" w:rsidRDefault="00EE77C9" w:rsidP="005A20E4">
      <w:pPr>
        <w:spacing w:after="0" w:line="360" w:lineRule="auto"/>
        <w:jc w:val="both"/>
        <w:rPr>
          <w:rFonts w:ascii="Times New Roman" w:hAnsi="Times New Roman" w:cs="Times New Roman"/>
          <w:b/>
          <w:sz w:val="24"/>
        </w:rPr>
      </w:pPr>
      <w:r w:rsidRPr="00477731">
        <w:rPr>
          <w:rFonts w:ascii="Times New Roman" w:hAnsi="Times New Roman" w:cs="Times New Roman"/>
          <w:b/>
          <w:sz w:val="24"/>
        </w:rPr>
        <w:t xml:space="preserve">4 </w:t>
      </w:r>
      <w:r w:rsidRPr="00477731">
        <w:rPr>
          <w:rFonts w:ascii="Times New Roman" w:hAnsi="Times New Roman" w:cs="Times New Roman"/>
          <w:b/>
          <w:sz w:val="24"/>
        </w:rPr>
        <w:tab/>
        <w:t>Topic-marking by agreement or movement</w:t>
      </w:r>
    </w:p>
    <w:p w14:paraId="35BBA7C5" w14:textId="0C562A84" w:rsidR="00EE77C9" w:rsidRPr="00477731" w:rsidRDefault="00EE77C9" w:rsidP="005A20E4">
      <w:pPr>
        <w:spacing w:after="0" w:line="360" w:lineRule="auto"/>
        <w:jc w:val="both"/>
        <w:rPr>
          <w:rFonts w:ascii="Times New Roman" w:hAnsi="Times New Roman" w:cs="Times New Roman"/>
          <w:i/>
          <w:sz w:val="24"/>
        </w:rPr>
      </w:pPr>
      <w:r w:rsidRPr="00477731">
        <w:rPr>
          <w:rFonts w:ascii="Times New Roman" w:hAnsi="Times New Roman" w:cs="Times New Roman"/>
          <w:i/>
          <w:sz w:val="24"/>
        </w:rPr>
        <w:t>4.1</w:t>
      </w:r>
      <w:r w:rsidRPr="00477731">
        <w:rPr>
          <w:rFonts w:ascii="Times New Roman" w:hAnsi="Times New Roman" w:cs="Times New Roman"/>
          <w:i/>
          <w:sz w:val="24"/>
        </w:rPr>
        <w:tab/>
        <w:t>Theoretical assumptions</w:t>
      </w:r>
    </w:p>
    <w:p w14:paraId="082F99B0" w14:textId="2EC67178" w:rsidR="00EE77C9" w:rsidRPr="00477731" w:rsidRDefault="00EE77C9" w:rsidP="00383CC7">
      <w:pPr>
        <w:spacing w:after="0" w:line="360" w:lineRule="auto"/>
        <w:rPr>
          <w:rFonts w:ascii="Times New Roman" w:hAnsi="Times New Roman" w:cs="Times New Roman"/>
          <w:sz w:val="24"/>
        </w:rPr>
      </w:pPr>
      <w:r w:rsidRPr="00477731">
        <w:rPr>
          <w:rFonts w:ascii="Times New Roman" w:hAnsi="Times New Roman" w:cs="Times New Roman"/>
          <w:sz w:val="24"/>
        </w:rPr>
        <w:t xml:space="preserve">On a very general level, in the expressions discussed above a relation is established between a particle, analysed as a head in the C-domain, and a phrasal constituent inside TP. The relation is </w:t>
      </w:r>
      <w:proofErr w:type="spellStart"/>
      <w:r w:rsidRPr="00477731">
        <w:rPr>
          <w:rFonts w:ascii="Times New Roman" w:hAnsi="Times New Roman" w:cs="Times New Roman"/>
          <w:sz w:val="24"/>
        </w:rPr>
        <w:t>morphosyntactically</w:t>
      </w:r>
      <w:proofErr w:type="spellEnd"/>
      <w:r w:rsidRPr="00477731">
        <w:rPr>
          <w:rFonts w:ascii="Times New Roman" w:hAnsi="Times New Roman" w:cs="Times New Roman"/>
          <w:sz w:val="24"/>
        </w:rPr>
        <w:t xml:space="preserve"> realized as φ-feature agreement marked on the particle or by movement of the phrasal constituent to the spec-position of the particle/C-head. The relation is interpreted as a particular Topic or Focus on the phrasal constituent. The new observation </w:t>
      </w:r>
      <w:r w:rsidRPr="00477731">
        <w:rPr>
          <w:rFonts w:ascii="Times New Roman" w:hAnsi="Times New Roman" w:cs="Times New Roman"/>
          <w:sz w:val="24"/>
        </w:rPr>
        <w:lastRenderedPageBreak/>
        <w:t xml:space="preserve">here is that the relation can be marked by φ-feature agreement, in addition to the more familiar mechanism of movement, subject to conditions that appear </w:t>
      </w:r>
      <w:proofErr w:type="gramStart"/>
      <w:r w:rsidRPr="00477731">
        <w:rPr>
          <w:rFonts w:ascii="Times New Roman" w:hAnsi="Times New Roman" w:cs="Times New Roman"/>
          <w:sz w:val="24"/>
        </w:rPr>
        <w:t>similar to</w:t>
      </w:r>
      <w:proofErr w:type="gramEnd"/>
      <w:r w:rsidRPr="00477731">
        <w:rPr>
          <w:rFonts w:ascii="Times New Roman" w:hAnsi="Times New Roman" w:cs="Times New Roman"/>
          <w:sz w:val="24"/>
        </w:rPr>
        <w:t xml:space="preserve"> what is seen in other cases of sentential agreement. </w:t>
      </w:r>
      <w:r w:rsidRPr="00477731">
        <w:rPr>
          <w:rFonts w:ascii="Times New Roman" w:hAnsi="Times New Roman" w:cs="Times New Roman"/>
          <w:bCs/>
          <w:sz w:val="24"/>
        </w:rPr>
        <w:t>We will formalize our findings in terms of the theory of syntactic features, agreement and movement first articulated in Chomsky (2001), according to which certain grammatical features, including the φ-features person, number, and gender, come in two guises, valued and unvalued, and where agreement and movement are effected by the operation Agree, where unvalued features get valued by probing for a constituent with matching but valued features, copying their values, with movement as a possible consequence.</w:t>
      </w:r>
      <w:r w:rsidRPr="00477731">
        <w:rPr>
          <w:rStyle w:val="FootnoteReference"/>
          <w:rFonts w:ascii="Times New Roman" w:hAnsi="Times New Roman" w:cs="Times New Roman"/>
          <w:bCs/>
          <w:sz w:val="24"/>
        </w:rPr>
        <w:footnoteReference w:id="12"/>
      </w:r>
      <w:r w:rsidRPr="00477731">
        <w:rPr>
          <w:rFonts w:ascii="Times New Roman" w:hAnsi="Times New Roman" w:cs="Times New Roman"/>
          <w:bCs/>
          <w:sz w:val="24"/>
        </w:rPr>
        <w:t xml:space="preserve"> </w:t>
      </w:r>
    </w:p>
    <w:p w14:paraId="737189FD" w14:textId="2853799C" w:rsidR="00EE77C9" w:rsidRPr="00477731" w:rsidRDefault="00EE77C9" w:rsidP="0006785D">
      <w:pPr>
        <w:spacing w:after="0" w:line="360" w:lineRule="auto"/>
        <w:ind w:firstLine="720"/>
        <w:rPr>
          <w:rFonts w:ascii="Times New Roman" w:hAnsi="Times New Roman" w:cs="Times New Roman"/>
          <w:sz w:val="24"/>
        </w:rPr>
      </w:pPr>
      <w:r w:rsidRPr="00477731">
        <w:rPr>
          <w:rFonts w:ascii="Times New Roman" w:hAnsi="Times New Roman" w:cs="Times New Roman"/>
          <w:sz w:val="24"/>
        </w:rPr>
        <w:t xml:space="preserve">In this model, the Topic particle in the C-domain in NHA is the spell-out of a C-head made up of two features, one which looks for a constituent to establish a relation with, one a feature providing the interpretation of the relation, that is the feature S-Topic, C-Topic, or F-Topic. The former feature makes the head a probe looking for a goal, that is a constituent with matching features (this notion will be defined below) which can either provide the φ-values or else can move to the spec-position of the probing C-head/particle. If the probing C-head wants φ-features and the goal has φ-features, they are copied by the C-head. If the goal lacks φ-features, the entire goal is copied and remerged with CP, or, in X-bar-theoretic terms, is moved to the specifier position of the C-head/particle. In return, the goal is assigned a particular Topic or Focus value. </w:t>
      </w:r>
    </w:p>
    <w:p w14:paraId="51D4C2F8" w14:textId="54811369" w:rsidR="00EE77C9" w:rsidRPr="00477731" w:rsidDel="00014FA6" w:rsidRDefault="00EE77C9" w:rsidP="00ED5E9E">
      <w:pPr>
        <w:pStyle w:val="EndnoteText"/>
        <w:spacing w:line="360" w:lineRule="auto"/>
        <w:ind w:firstLine="720"/>
        <w:rPr>
          <w:del w:id="19" w:author="Murdhy alshamari" w:date="2023-01-03T21:26:00Z"/>
          <w:rFonts w:ascii="Times New Roman" w:hAnsi="Times New Roman" w:cs="Times New Roman"/>
          <w:sz w:val="24"/>
          <w:szCs w:val="24"/>
        </w:rPr>
      </w:pPr>
      <w:r w:rsidRPr="00477731">
        <w:rPr>
          <w:rFonts w:ascii="Times New Roman" w:hAnsi="Times New Roman" w:cs="Times New Roman"/>
          <w:sz w:val="24"/>
          <w:szCs w:val="24"/>
        </w:rPr>
        <w:t xml:space="preserve">Within the more recent characterization of movement in Miyagawa (2010:33), movement is an alternative to agreement in the computational system of natural language, with movement viewed as a requirement on the computational system to keep a record for the interfaces that there is an Agree relation between a probing head and a goal. If the grammar of a language provides agreement morphology as a record of Agree, then this may be sufficient. If not, movement is an alternative. In the case of non-nominal items probed by the C-head/particle, overt φ-agreement is not an option, so movement applies. </w:t>
      </w:r>
    </w:p>
    <w:p w14:paraId="70594A0D" w14:textId="2D903C96" w:rsidR="00EE77C9" w:rsidRPr="00477731" w:rsidRDefault="00EE77C9" w:rsidP="009422FC">
      <w:pPr>
        <w:spacing w:after="0" w:line="360" w:lineRule="auto"/>
        <w:ind w:firstLine="720"/>
        <w:rPr>
          <w:rFonts w:ascii="Times New Roman" w:hAnsi="Times New Roman" w:cs="Times New Roman"/>
          <w:sz w:val="24"/>
        </w:rPr>
      </w:pPr>
      <w:r w:rsidRPr="00477731">
        <w:rPr>
          <w:rFonts w:ascii="Times New Roman" w:hAnsi="Times New Roman" w:cs="Times New Roman"/>
          <w:sz w:val="24"/>
        </w:rPr>
        <w:t xml:space="preserve">In Chomsky (2001, 2008), the relation between the probing head and the goal is a relation of mutual dependency. The case discussed by Chomsky is subject-verb agreement in, </w:t>
      </w:r>
      <w:r w:rsidRPr="00477731">
        <w:rPr>
          <w:rFonts w:ascii="Times New Roman" w:hAnsi="Times New Roman" w:cs="Times New Roman"/>
          <w:sz w:val="24"/>
        </w:rPr>
        <w:lastRenderedPageBreak/>
        <w:t>for example, English, where the head T wants ϕ-feature values, while the goal, the subject DP, wants Case. In the present context, the C-head/particle wants either φ-feature values from the goal or, in the absence of φ-feature values, a copy of the entire goal as a specifier, while the goal wants what we will call a δ-feature</w:t>
      </w:r>
      <w:r w:rsidRPr="00477731">
        <w:rPr>
          <w:rFonts w:ascii="Times New Roman" w:hAnsi="Times New Roman" w:cs="Times New Roman"/>
          <w:i/>
          <w:iCs/>
          <w:sz w:val="24"/>
        </w:rPr>
        <w:t xml:space="preserve"> </w:t>
      </w:r>
      <w:r w:rsidRPr="00477731">
        <w:rPr>
          <w:rFonts w:ascii="Times New Roman" w:hAnsi="Times New Roman" w:cs="Times New Roman"/>
          <w:sz w:val="24"/>
        </w:rPr>
        <w:t>value (δ for discourse), where the possible values are S-Top, C-Top, F-Top, C-</w:t>
      </w:r>
      <w:proofErr w:type="spellStart"/>
      <w:r w:rsidRPr="00477731">
        <w:rPr>
          <w:rFonts w:ascii="Times New Roman" w:hAnsi="Times New Roman" w:cs="Times New Roman"/>
          <w:sz w:val="24"/>
        </w:rPr>
        <w:t>Foc</w:t>
      </w:r>
      <w:proofErr w:type="spellEnd"/>
      <w:r w:rsidRPr="00477731">
        <w:rPr>
          <w:rFonts w:ascii="Times New Roman" w:hAnsi="Times New Roman" w:cs="Times New Roman"/>
          <w:sz w:val="24"/>
        </w:rPr>
        <w:t xml:space="preserve"> and I-</w:t>
      </w:r>
      <w:proofErr w:type="spellStart"/>
      <w:r w:rsidRPr="00477731">
        <w:rPr>
          <w:rFonts w:ascii="Times New Roman" w:hAnsi="Times New Roman" w:cs="Times New Roman"/>
          <w:sz w:val="24"/>
        </w:rPr>
        <w:t>Foc</w:t>
      </w:r>
      <w:proofErr w:type="spellEnd"/>
      <w:r w:rsidRPr="00477731">
        <w:rPr>
          <w:rFonts w:ascii="Times New Roman" w:hAnsi="Times New Roman" w:cs="Times New Roman"/>
          <w:sz w:val="24"/>
        </w:rPr>
        <w:t>.</w:t>
      </w:r>
      <w:r w:rsidRPr="00477731">
        <w:rPr>
          <w:rStyle w:val="FootnoteReference"/>
          <w:rFonts w:ascii="Times New Roman" w:hAnsi="Times New Roman" w:cs="Times New Roman"/>
          <w:sz w:val="24"/>
        </w:rPr>
        <w:footnoteReference w:id="13"/>
      </w:r>
      <w:r w:rsidRPr="00477731">
        <w:rPr>
          <w:rFonts w:ascii="Times New Roman" w:hAnsi="Times New Roman" w:cs="Times New Roman"/>
          <w:sz w:val="24"/>
        </w:rPr>
        <w:t xml:space="preserve"> In terms of Agree, the particle/C-head has a valued δ-feature, while the probed XP has an unvalued one. The matching feature that makes a constituent a goal for the probing C-head/particle is a δ-feature, which furthermore must be ‘active’ in Chomsky’s (2001) sense, that is</w:t>
      </w:r>
      <w:ins w:id="20" w:author="Murdhy alshamari" w:date="2023-01-03T21:32:00Z">
        <w:r w:rsidRPr="00477731">
          <w:rPr>
            <w:rFonts w:ascii="Times New Roman" w:hAnsi="Times New Roman" w:cs="Times New Roman"/>
            <w:sz w:val="24"/>
          </w:rPr>
          <w:t xml:space="preserve">, </w:t>
        </w:r>
      </w:ins>
      <w:del w:id="21" w:author="Murdhy alshamari" w:date="2023-01-03T21:32:00Z">
        <w:r w:rsidRPr="00477731" w:rsidDel="002010EA">
          <w:rPr>
            <w:rFonts w:ascii="Times New Roman" w:hAnsi="Times New Roman" w:cs="Times New Roman"/>
            <w:sz w:val="24"/>
          </w:rPr>
          <w:delText xml:space="preserve"> </w:delText>
        </w:r>
      </w:del>
      <w:r w:rsidRPr="00477731">
        <w:rPr>
          <w:rFonts w:ascii="Times New Roman" w:hAnsi="Times New Roman" w:cs="Times New Roman"/>
          <w:sz w:val="24"/>
        </w:rPr>
        <w:t>it must be unvalued. A constituent with an already valued δ-feature is ignored by the probing C-head.</w:t>
      </w:r>
    </w:p>
    <w:p w14:paraId="7CB424D7" w14:textId="43FDE74F" w:rsidR="00EE77C9" w:rsidRPr="00477731" w:rsidRDefault="00EE77C9" w:rsidP="009422FC">
      <w:pPr>
        <w:spacing w:after="0" w:line="360" w:lineRule="auto"/>
        <w:ind w:firstLine="720"/>
        <w:rPr>
          <w:rFonts w:ascii="Times New Roman" w:hAnsi="Times New Roman" w:cs="Times New Roman"/>
          <w:sz w:val="24"/>
        </w:rPr>
      </w:pPr>
      <w:r w:rsidRPr="00477731">
        <w:rPr>
          <w:rFonts w:ascii="Times New Roman" w:hAnsi="Times New Roman" w:cs="Times New Roman"/>
          <w:sz w:val="24"/>
        </w:rPr>
        <w:t xml:space="preserve"> The result is a chain (C-head, XP) with a valued δ-feature, the morphosyntactic expression of which is either a set of spelled-out φ-features on the particle, or spell-out of XP in the spec of the particle. In some </w:t>
      </w:r>
      <w:proofErr w:type="gramStart"/>
      <w:r w:rsidRPr="00477731">
        <w:rPr>
          <w:rFonts w:ascii="Times New Roman" w:hAnsi="Times New Roman" w:cs="Times New Roman"/>
          <w:sz w:val="24"/>
        </w:rPr>
        <w:t>cases</w:t>
      </w:r>
      <w:proofErr w:type="gramEnd"/>
      <w:r w:rsidRPr="00477731">
        <w:rPr>
          <w:rFonts w:ascii="Times New Roman" w:hAnsi="Times New Roman" w:cs="Times New Roman"/>
          <w:sz w:val="24"/>
        </w:rPr>
        <w:t xml:space="preserve"> there is prosodic expression as well, in the form of accent on the XP. In other languages there may be no particles, but finer prosodic distinctions instead (see section 2 on Italian).</w:t>
      </w:r>
    </w:p>
    <w:p w14:paraId="25F6536E" w14:textId="1DF408A0" w:rsidR="00EE77C9" w:rsidRPr="00477731" w:rsidRDefault="00EE77C9" w:rsidP="009422FC">
      <w:pPr>
        <w:spacing w:after="0" w:line="360" w:lineRule="auto"/>
        <w:ind w:firstLine="720"/>
        <w:rPr>
          <w:rFonts w:ascii="Times New Roman" w:hAnsi="Times New Roman" w:cs="Times New Roman"/>
          <w:sz w:val="24"/>
        </w:rPr>
      </w:pPr>
      <w:r w:rsidRPr="00477731">
        <w:rPr>
          <w:rFonts w:ascii="Times New Roman" w:hAnsi="Times New Roman" w:cs="Times New Roman"/>
          <w:sz w:val="24"/>
        </w:rPr>
        <w:t xml:space="preserve">As in other cases of Agree, the relation between the probe and the goal is subject to locality; the goal must be the structurally closest constituent that can enter the relation, that is, which has an active δ-feature. An effect of this is that an object entering the relevant relation with a C-particle must first move across the subject, as seen in example (14bB), featuring the contrastive Topic particle </w:t>
      </w:r>
      <w:r w:rsidRPr="00477731">
        <w:rPr>
          <w:rFonts w:ascii="Times New Roman" w:hAnsi="Times New Roman" w:cs="Times New Roman"/>
          <w:i/>
          <w:iCs/>
          <w:sz w:val="24"/>
        </w:rPr>
        <w:t>tara</w:t>
      </w:r>
      <w:r w:rsidRPr="00477731">
        <w:rPr>
          <w:rFonts w:ascii="Times New Roman" w:hAnsi="Times New Roman" w:cs="Times New Roman"/>
          <w:sz w:val="24"/>
        </w:rPr>
        <w:t>, repeated here as (26a), to be compared with (26b), ungrammatical because it exhibits the same agreement but does not observe this order.</w:t>
      </w:r>
    </w:p>
    <w:p w14:paraId="75EB583B" w14:textId="77777777" w:rsidR="00EE77C9" w:rsidRPr="00477731" w:rsidRDefault="00EE77C9" w:rsidP="009422FC">
      <w:pPr>
        <w:spacing w:after="0" w:line="360" w:lineRule="auto"/>
        <w:ind w:firstLine="720"/>
        <w:rPr>
          <w:rFonts w:ascii="Times New Roman" w:hAnsi="Times New Roman" w:cs="Times New Roman"/>
          <w:sz w:val="24"/>
        </w:rPr>
      </w:pPr>
    </w:p>
    <w:p w14:paraId="60A4D541" w14:textId="11EE8C5E" w:rsidR="00EE77C9" w:rsidRPr="00477731" w:rsidRDefault="00EE77C9" w:rsidP="009422FC">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(26)</w:t>
      </w:r>
      <w:r w:rsidRPr="00477731">
        <w:rPr>
          <w:rFonts w:ascii="Times New Roman" w:hAnsi="Times New Roman" w:cs="Times New Roman"/>
          <w:bCs/>
          <w:sz w:val="24"/>
        </w:rPr>
        <w:tab/>
        <w:t>a.</w:t>
      </w:r>
      <w:r w:rsidRPr="00477731">
        <w:rPr>
          <w:rFonts w:ascii="Times New Roman" w:hAnsi="Times New Roman" w:cs="Times New Roman"/>
          <w:bCs/>
          <w:sz w:val="24"/>
        </w:rPr>
        <w:tab/>
      </w:r>
      <w:r w:rsidRPr="00477731">
        <w:rPr>
          <w:rFonts w:ascii="Times New Roman" w:hAnsi="Times New Roman" w:cs="Times New Roman"/>
          <w:b/>
          <w:bCs/>
          <w:sz w:val="24"/>
        </w:rPr>
        <w:t>tara</w:t>
      </w:r>
      <w:r w:rsidRPr="00477731">
        <w:rPr>
          <w:rFonts w:ascii="Times New Roman" w:hAnsi="Times New Roman" w:cs="Times New Roman"/>
          <w:bCs/>
          <w:sz w:val="24"/>
        </w:rPr>
        <w:t xml:space="preserve">-ah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-ah                        L-ĦURMAH     </w:t>
      </w:r>
      <w:proofErr w:type="spellStart"/>
      <w:r w:rsidRPr="00477731">
        <w:rPr>
          <w:rFonts w:ascii="Times New Roman" w:hAnsi="Times New Roman" w:cs="Times New Roman"/>
          <w:bCs/>
          <w:sz w:val="24"/>
        </w:rPr>
        <w:t>ʕomar</w:t>
      </w:r>
      <w:proofErr w:type="spellEnd"/>
      <w:r w:rsidRPr="00477731">
        <w:rPr>
          <w:rFonts w:ascii="Times New Roman" w:hAnsi="Times New Roman" w:cs="Times New Roman"/>
          <w:bCs/>
          <w:sz w:val="24"/>
        </w:rPr>
        <w:t>.</w:t>
      </w:r>
    </w:p>
    <w:p w14:paraId="2E960857" w14:textId="3B9A8FC7" w:rsidR="00EE77C9" w:rsidRPr="00477731" w:rsidRDefault="00EE77C9" w:rsidP="009422FC">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PRT-3SG.F   saw.3</w:t>
      </w:r>
      <w:proofErr w:type="gramStart"/>
      <w:r w:rsidRPr="00477731">
        <w:rPr>
          <w:rFonts w:ascii="Times New Roman" w:hAnsi="Times New Roman" w:cs="Times New Roman"/>
          <w:bCs/>
          <w:sz w:val="24"/>
        </w:rPr>
        <w:t>SG,M</w:t>
      </w:r>
      <w:proofErr w:type="gramEnd"/>
      <w:r w:rsidRPr="00477731">
        <w:rPr>
          <w:rFonts w:ascii="Times New Roman" w:hAnsi="Times New Roman" w:cs="Times New Roman"/>
          <w:bCs/>
          <w:sz w:val="24"/>
        </w:rPr>
        <w:t xml:space="preserve">-3SG.F   DEF-woman      Omar   </w:t>
      </w:r>
    </w:p>
    <w:p w14:paraId="4CCAB065" w14:textId="6797F46F" w:rsidR="00EE77C9" w:rsidRPr="00477731" w:rsidRDefault="00EE77C9" w:rsidP="009422FC">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‘THE WOMAN, Omar saw.’</w:t>
      </w:r>
    </w:p>
    <w:p w14:paraId="0350B64B" w14:textId="77777777" w:rsidR="00EE77C9" w:rsidRPr="00477731" w:rsidRDefault="00EE77C9" w:rsidP="009422FC">
      <w:pPr>
        <w:spacing w:after="0" w:line="360" w:lineRule="auto"/>
        <w:jc w:val="both"/>
        <w:rPr>
          <w:rFonts w:ascii="Times New Roman" w:hAnsi="Times New Roman" w:cs="Times New Roman"/>
          <w:bCs/>
          <w:sz w:val="24"/>
        </w:rPr>
      </w:pPr>
    </w:p>
    <w:p w14:paraId="16DDF4C6" w14:textId="0C9C252A" w:rsidR="00EE77C9" w:rsidRPr="00477731" w:rsidRDefault="00EE77C9" w:rsidP="009A3D71">
      <w:pPr>
        <w:keepNext/>
        <w:spacing w:after="0" w:line="360" w:lineRule="auto"/>
        <w:jc w:val="both"/>
        <w:rPr>
          <w:rFonts w:ascii="Times New Roman" w:hAnsi="Times New Roman" w:cs="Times New Roman"/>
          <w:bCs/>
          <w:sz w:val="24"/>
        </w:rPr>
      </w:pPr>
      <w:r w:rsidRPr="00477731">
        <w:rPr>
          <w:sz w:val="24"/>
        </w:rPr>
        <w:tab/>
        <w:t>b.        *</w:t>
      </w:r>
      <w:r w:rsidRPr="00477731">
        <w:rPr>
          <w:rFonts w:ascii="Times New Roman" w:hAnsi="Times New Roman" w:cs="Times New Roman"/>
          <w:b/>
          <w:bCs/>
          <w:sz w:val="24"/>
        </w:rPr>
        <w:t>tara</w:t>
      </w:r>
      <w:r w:rsidRPr="00477731">
        <w:rPr>
          <w:rFonts w:ascii="Times New Roman" w:hAnsi="Times New Roman" w:cs="Times New Roman"/>
          <w:bCs/>
          <w:sz w:val="24"/>
        </w:rPr>
        <w:t xml:space="preserve">-ah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-ah</w:t>
      </w:r>
      <w:r w:rsidRPr="00477731">
        <w:rPr>
          <w:rFonts w:ascii="Times New Roman" w:hAnsi="Times New Roman" w:cs="Times New Roman"/>
          <w:bCs/>
          <w:sz w:val="24"/>
        </w:rPr>
        <w:tab/>
        <w:t xml:space="preserve">                   </w:t>
      </w:r>
      <w:proofErr w:type="spellStart"/>
      <w:proofErr w:type="gramStart"/>
      <w:r w:rsidRPr="00477731">
        <w:rPr>
          <w:rFonts w:ascii="Times New Roman" w:hAnsi="Times New Roman" w:cs="Times New Roman"/>
          <w:bCs/>
          <w:sz w:val="24"/>
        </w:rPr>
        <w:t>ʕomar</w:t>
      </w:r>
      <w:proofErr w:type="spellEnd"/>
      <w:r w:rsidRPr="00477731">
        <w:rPr>
          <w:rFonts w:ascii="Times New Roman" w:hAnsi="Times New Roman" w:cs="Times New Roman"/>
          <w:bCs/>
          <w:sz w:val="24"/>
        </w:rPr>
        <w:t xml:space="preserve">  L</w:t>
      </w:r>
      <w:proofErr w:type="gramEnd"/>
      <w:r w:rsidRPr="00477731">
        <w:rPr>
          <w:rFonts w:ascii="Times New Roman" w:hAnsi="Times New Roman" w:cs="Times New Roman"/>
          <w:bCs/>
          <w:sz w:val="24"/>
        </w:rPr>
        <w:t>-ĦURMAH.</w:t>
      </w:r>
    </w:p>
    <w:p w14:paraId="5C0420DA" w14:textId="5D4A7A26" w:rsidR="00EE77C9" w:rsidRPr="00477731" w:rsidRDefault="00EE77C9" w:rsidP="009422FC">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 xml:space="preserve">PRT-3SG.F    </w:t>
      </w:r>
      <w:proofErr w:type="gramStart"/>
      <w:r w:rsidRPr="00477731">
        <w:rPr>
          <w:rFonts w:ascii="Times New Roman" w:hAnsi="Times New Roman" w:cs="Times New Roman"/>
          <w:bCs/>
          <w:sz w:val="24"/>
        </w:rPr>
        <w:t>saw.3SG.M</w:t>
      </w:r>
      <w:proofErr w:type="gramEnd"/>
      <w:r w:rsidRPr="00477731">
        <w:rPr>
          <w:rFonts w:ascii="Times New Roman" w:hAnsi="Times New Roman" w:cs="Times New Roman"/>
          <w:bCs/>
          <w:sz w:val="24"/>
        </w:rPr>
        <w:t>-3SG.F Omar   DEF-woman</w:t>
      </w:r>
    </w:p>
    <w:p w14:paraId="256D2BA1" w14:textId="77777777" w:rsidR="00EE77C9" w:rsidRPr="00477731" w:rsidRDefault="00EE77C9" w:rsidP="009422FC">
      <w:pPr>
        <w:spacing w:after="0" w:line="360" w:lineRule="auto"/>
        <w:jc w:val="both"/>
        <w:rPr>
          <w:rFonts w:ascii="Times New Roman" w:hAnsi="Times New Roman" w:cs="Times New Roman"/>
          <w:bCs/>
          <w:sz w:val="24"/>
        </w:rPr>
      </w:pPr>
    </w:p>
    <w:p w14:paraId="2F49CDCC" w14:textId="4AE59A95" w:rsidR="00EE77C9" w:rsidRPr="00477731" w:rsidRDefault="00EE77C9" w:rsidP="009422FC">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(27) is the structure of (26a).</w:t>
      </w:r>
    </w:p>
    <w:p w14:paraId="78303D78" w14:textId="77777777" w:rsidR="00EE77C9" w:rsidRPr="00477731" w:rsidRDefault="00EE77C9" w:rsidP="009422FC">
      <w:pPr>
        <w:spacing w:after="0" w:line="360" w:lineRule="auto"/>
        <w:jc w:val="both"/>
        <w:rPr>
          <w:rFonts w:ascii="Times New Roman" w:hAnsi="Times New Roman" w:cs="Times New Roman"/>
          <w:bCs/>
          <w:sz w:val="24"/>
        </w:rPr>
      </w:pPr>
    </w:p>
    <w:p w14:paraId="7171A8A9" w14:textId="6DB4BF3F" w:rsidR="00EE77C9" w:rsidRPr="00477731" w:rsidRDefault="00EE77C9" w:rsidP="00B679A3">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w:lastRenderedPageBreak/>
        <mc:AlternateContent>
          <mc:Choice Requires="wps">
            <w:drawing>
              <wp:anchor distT="0" distB="0" distL="114300" distR="114300" simplePos="0" relativeHeight="252243968" behindDoc="0" locked="0" layoutInCell="1" allowOverlap="1" wp14:anchorId="4305D497" wp14:editId="2FDB6C37">
                <wp:simplePos x="0" y="0"/>
                <wp:positionH relativeFrom="column">
                  <wp:posOffset>378069</wp:posOffset>
                </wp:positionH>
                <wp:positionV relativeFrom="paragraph">
                  <wp:posOffset>181218</wp:posOffset>
                </wp:positionV>
                <wp:extent cx="252046" cy="246185"/>
                <wp:effectExtent l="0" t="0" r="34290" b="20955"/>
                <wp:wrapNone/>
                <wp:docPr id="36" name="Straight Connector 36"/>
                <wp:cNvGraphicFramePr/>
                <a:graphic xmlns:a="http://schemas.openxmlformats.org/drawingml/2006/main">
                  <a:graphicData uri="http://schemas.microsoft.com/office/word/2010/wordprocessingShape">
                    <wps:wsp>
                      <wps:cNvCnPr/>
                      <wps:spPr>
                        <a:xfrm flipV="1">
                          <a:off x="0" y="0"/>
                          <a:ext cx="252046"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55303D" id="Straight Connector 36" o:spid="_x0000_s1026" style="position:absolute;flip:y;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14.25pt" to="49.6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44992" behindDoc="0" locked="0" layoutInCell="1" allowOverlap="1" wp14:anchorId="76B49D4D" wp14:editId="0B5D935E">
                <wp:simplePos x="0" y="0"/>
                <wp:positionH relativeFrom="column">
                  <wp:posOffset>628650</wp:posOffset>
                </wp:positionH>
                <wp:positionV relativeFrom="paragraph">
                  <wp:posOffset>182880</wp:posOffset>
                </wp:positionV>
                <wp:extent cx="514350" cy="180975"/>
                <wp:effectExtent l="0" t="0" r="19050" b="28575"/>
                <wp:wrapNone/>
                <wp:docPr id="35" name="Straight Connector 35"/>
                <wp:cNvGraphicFramePr/>
                <a:graphic xmlns:a="http://schemas.openxmlformats.org/drawingml/2006/main">
                  <a:graphicData uri="http://schemas.microsoft.com/office/word/2010/wordprocessingShape">
                    <wps:wsp>
                      <wps:cNvCnPr/>
                      <wps:spPr>
                        <a:xfrm>
                          <a:off x="0" y="0"/>
                          <a:ext cx="5143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D9B877" id="Straight Connector 35" o:spid="_x0000_s1026" style="position:absolute;z-index:252244992;visibility:visible;mso-wrap-style:square;mso-wrap-distance-left:9pt;mso-wrap-distance-top:0;mso-wrap-distance-right:9pt;mso-wrap-distance-bottom:0;mso-position-horizontal:absolute;mso-position-horizontal-relative:text;mso-position-vertical:absolute;mso-position-vertical-relative:text" from="49.5pt,14.4pt" to="90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" strokecolor="#5b9bd5 [3204]" strokeweight=".5pt">
                <v:stroke joinstyle="miter"/>
              </v:line>
            </w:pict>
          </mc:Fallback>
        </mc:AlternateContent>
      </w:r>
      <w:r w:rsidRPr="00477731">
        <w:rPr>
          <w:rFonts w:ascii="Times New Roman" w:hAnsi="Times New Roman" w:cs="Times New Roman"/>
        </w:rPr>
        <w:t>(27)</w:t>
      </w:r>
      <w:r w:rsidRPr="00477731">
        <w:rPr>
          <w:rFonts w:ascii="Times New Roman" w:hAnsi="Times New Roman" w:cs="Times New Roman"/>
        </w:rPr>
        <w:tab/>
        <w:t xml:space="preserve">   C-</w:t>
      </w:r>
      <w:proofErr w:type="spellStart"/>
      <w:r w:rsidRPr="00477731">
        <w:rPr>
          <w:rFonts w:ascii="Times New Roman" w:hAnsi="Times New Roman" w:cs="Times New Roman"/>
        </w:rPr>
        <w:t>TopP</w:t>
      </w:r>
      <w:proofErr w:type="spellEnd"/>
    </w:p>
    <w:p w14:paraId="306057B4" w14:textId="3B29F5B3" w:rsidR="00EE77C9" w:rsidRPr="00477731" w:rsidRDefault="00EE77C9" w:rsidP="00B679A3">
      <w:pPr>
        <w:keepNext/>
        <w:spacing w:after="0" w:line="360" w:lineRule="auto"/>
        <w:jc w:val="both"/>
        <w:rPr>
          <w:rFonts w:ascii="Times New Roman" w:hAnsi="Times New Roman" w:cs="Times New Roman"/>
        </w:rPr>
      </w:pPr>
      <w:r w:rsidRPr="00477731">
        <w:rPr>
          <w:rFonts w:ascii="Times New Roman" w:hAnsi="Times New Roman" w:cs="Times New Roman"/>
          <w:bCs/>
          <w:noProof/>
          <w:lang w:eastAsia="en-GB"/>
        </w:rPr>
        <mc:AlternateContent>
          <mc:Choice Requires="wps">
            <w:drawing>
              <wp:anchor distT="0" distB="0" distL="114300" distR="114300" simplePos="0" relativeHeight="252259328" behindDoc="0" locked="0" layoutInCell="1" allowOverlap="1" wp14:anchorId="524CFAB5" wp14:editId="6E3AE18B">
                <wp:simplePos x="0" y="0"/>
                <wp:positionH relativeFrom="column">
                  <wp:posOffset>142875</wp:posOffset>
                </wp:positionH>
                <wp:positionV relativeFrom="paragraph">
                  <wp:posOffset>237490</wp:posOffset>
                </wp:positionV>
                <wp:extent cx="466725" cy="457200"/>
                <wp:effectExtent l="0" t="0" r="28575" b="19050"/>
                <wp:wrapNone/>
                <wp:docPr id="37" name="Double Bracket 37"/>
                <wp:cNvGraphicFramePr/>
                <a:graphic xmlns:a="http://schemas.openxmlformats.org/drawingml/2006/main">
                  <a:graphicData uri="http://schemas.microsoft.com/office/word/2010/wordprocessingShape">
                    <wps:wsp>
                      <wps:cNvSpPr/>
                      <wps:spPr>
                        <a:xfrm>
                          <a:off x="0" y="0"/>
                          <a:ext cx="466725" cy="4572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090AC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7" o:spid="_x0000_s1026" type="#_x0000_t185" style="position:absolute;margin-left:11.25pt;margin-top:18.7pt;width:36.75pt;height:36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" strokecolor="#5b9bd5 [3204]" strokeweight=".5pt">
                <v:stroke joinstyle="miter"/>
              </v:shap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47040" behindDoc="0" locked="0" layoutInCell="1" allowOverlap="1" wp14:anchorId="63EB91FF" wp14:editId="5F4CD141">
                <wp:simplePos x="0" y="0"/>
                <wp:positionH relativeFrom="column">
                  <wp:posOffset>1219200</wp:posOffset>
                </wp:positionH>
                <wp:positionV relativeFrom="paragraph">
                  <wp:posOffset>189865</wp:posOffset>
                </wp:positionV>
                <wp:extent cx="809625" cy="16192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8096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3169C7" id="Straight Connector 38" o:spid="_x0000_s1026" style="position:absolute;z-index:252247040;visibility:visible;mso-wrap-style:square;mso-wrap-distance-left:9pt;mso-wrap-distance-top:0;mso-wrap-distance-right:9pt;mso-wrap-distance-bottom:0;mso-position-horizontal:absolute;mso-position-horizontal-relative:text;mso-position-vertical:absolute;mso-position-vertical-relative:text" from="96pt,14.95pt" to="159.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46016" behindDoc="0" locked="0" layoutInCell="1" allowOverlap="1" wp14:anchorId="2104A0DA" wp14:editId="499B96CC">
                <wp:simplePos x="0" y="0"/>
                <wp:positionH relativeFrom="column">
                  <wp:posOffset>1000125</wp:posOffset>
                </wp:positionH>
                <wp:positionV relativeFrom="paragraph">
                  <wp:posOffset>189865</wp:posOffset>
                </wp:positionV>
                <wp:extent cx="219075" cy="161925"/>
                <wp:effectExtent l="0" t="0" r="28575" b="28575"/>
                <wp:wrapNone/>
                <wp:docPr id="39" name="Straight Connector 39"/>
                <wp:cNvGraphicFramePr/>
                <a:graphic xmlns:a="http://schemas.openxmlformats.org/drawingml/2006/main">
                  <a:graphicData uri="http://schemas.microsoft.com/office/word/2010/wordprocessingShape">
                    <wps:wsp>
                      <wps:cNvCnPr/>
                      <wps:spPr>
                        <a:xfrm flipV="1">
                          <a:off x="0" y="0"/>
                          <a:ext cx="2190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8546E" id="Straight Connector 39" o:spid="_x0000_s1026" style="position:absolute;flip:y;z-index:252246016;visibility:visible;mso-wrap-style:square;mso-wrap-distance-left:9pt;mso-wrap-distance-top:0;mso-wrap-distance-right:9pt;mso-wrap-distance-bottom:0;mso-position-horizontal:absolute;mso-position-horizontal-relative:text;mso-position-vertical:absolute;mso-position-vertical-relative:text" from="78.75pt,14.95pt" to="96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" strokecolor="#5b9bd5 [3204]" strokeweight=".5pt">
                <v:stroke joinstyle="miter"/>
              </v:line>
            </w:pict>
          </mc:Fallback>
        </mc:AlternateContent>
      </w:r>
      <w:r w:rsidRPr="00477731">
        <w:rPr>
          <w:rFonts w:ascii="Times New Roman" w:hAnsi="Times New Roman" w:cs="Times New Roman"/>
        </w:rPr>
        <w:t xml:space="preserve">        </w:t>
      </w:r>
      <w:r w:rsidRPr="00477731">
        <w:rPr>
          <w:rFonts w:ascii="Times New Roman" w:hAnsi="Times New Roman" w:cs="Times New Roman"/>
        </w:rPr>
        <w:tab/>
      </w:r>
      <w:r w:rsidRPr="00477731">
        <w:rPr>
          <w:rFonts w:ascii="Times New Roman" w:hAnsi="Times New Roman" w:cs="Times New Roman"/>
        </w:rPr>
        <w:tab/>
        <w:t xml:space="preserve">        TP</w:t>
      </w:r>
    </w:p>
    <w:p w14:paraId="7B11550D" w14:textId="1AFB6EFF" w:rsidR="00EE77C9" w:rsidRPr="00477731" w:rsidRDefault="00EE77C9" w:rsidP="00B679A3">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54208" behindDoc="0" locked="0" layoutInCell="1" allowOverlap="1" wp14:anchorId="70F4F483" wp14:editId="00552EB8">
                <wp:simplePos x="0" y="0"/>
                <wp:positionH relativeFrom="column">
                  <wp:posOffset>933450</wp:posOffset>
                </wp:positionH>
                <wp:positionV relativeFrom="paragraph">
                  <wp:posOffset>215265</wp:posOffset>
                </wp:positionV>
                <wp:extent cx="0" cy="23812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1D1E38" id="Straight Connector 40" o:spid="_x0000_s1026" style="position:absolute;z-index:252254208;visibility:visible;mso-wrap-style:square;mso-wrap-distance-left:9pt;mso-wrap-distance-top:0;mso-wrap-distance-right:9pt;mso-wrap-distance-bottom:0;mso-position-horizontal:absolute;mso-position-horizontal-relative:text;mso-position-vertical:absolute;mso-position-vertical-relative:text" from="73.5pt,16.95pt" to="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49088" behindDoc="0" locked="0" layoutInCell="1" allowOverlap="1" wp14:anchorId="5EEDF653" wp14:editId="6A0FB1CE">
                <wp:simplePos x="0" y="0"/>
                <wp:positionH relativeFrom="column">
                  <wp:posOffset>2162175</wp:posOffset>
                </wp:positionH>
                <wp:positionV relativeFrom="paragraph">
                  <wp:posOffset>215265</wp:posOffset>
                </wp:positionV>
                <wp:extent cx="485775" cy="13335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4857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9F9F6" id="Straight Connector 41" o:spid="_x0000_s1026" style="position:absolute;z-index:252249088;visibility:visible;mso-wrap-style:square;mso-wrap-distance-left:9pt;mso-wrap-distance-top:0;mso-wrap-distance-right:9pt;mso-wrap-distance-bottom:0;mso-position-horizontal:absolute;mso-position-horizontal-relative:text;mso-position-vertical:absolute;mso-position-vertical-relative:text" from="170.25pt,16.95pt" to="208.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48064" behindDoc="0" locked="0" layoutInCell="1" allowOverlap="1" wp14:anchorId="77252A63" wp14:editId="67D81026">
                <wp:simplePos x="0" y="0"/>
                <wp:positionH relativeFrom="column">
                  <wp:posOffset>1876425</wp:posOffset>
                </wp:positionH>
                <wp:positionV relativeFrom="paragraph">
                  <wp:posOffset>215265</wp:posOffset>
                </wp:positionV>
                <wp:extent cx="285750" cy="133350"/>
                <wp:effectExtent l="0" t="0" r="19050" b="19050"/>
                <wp:wrapNone/>
                <wp:docPr id="42" name="Straight Connector 42"/>
                <wp:cNvGraphicFramePr/>
                <a:graphic xmlns:a="http://schemas.openxmlformats.org/drawingml/2006/main">
                  <a:graphicData uri="http://schemas.microsoft.com/office/word/2010/wordprocessingShape">
                    <wps:wsp>
                      <wps:cNvCnPr/>
                      <wps:spPr>
                        <a:xfrm flipV="1">
                          <a:off x="0" y="0"/>
                          <a:ext cx="2857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D0B4E" id="Straight Connector 42" o:spid="_x0000_s1026" style="position:absolute;flip:y;z-index:252248064;visibility:visible;mso-wrap-style:square;mso-wrap-distance-left:9pt;mso-wrap-distance-top:0;mso-wrap-distance-right:9pt;mso-wrap-distance-bottom:0;mso-position-horizontal:absolute;mso-position-horizontal-relative:text;mso-position-vertical:absolute;mso-position-vertical-relative:text" from="147.75pt,16.95pt" to="170.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" strokecolor="#5b9bd5 [3204]" strokeweight=".5pt">
                <v:stroke joinstyle="miter"/>
              </v:line>
            </w:pict>
          </mc:Fallback>
        </mc:AlternateContent>
      </w:r>
      <w:r w:rsidRPr="00477731">
        <w:rPr>
          <w:rFonts w:ascii="Times New Roman" w:hAnsi="Times New Roman" w:cs="Times New Roman"/>
        </w:rPr>
        <w:t xml:space="preserve">      C-Top         T</w:t>
      </w:r>
      <w:r w:rsidRPr="00477731">
        <w:rPr>
          <w:rFonts w:ascii="Times New Roman" w:hAnsi="Times New Roman" w:cs="Times New Roman"/>
        </w:rPr>
        <w:tab/>
        <w:t xml:space="preserve">                     </w:t>
      </w:r>
      <w:proofErr w:type="spellStart"/>
      <w:r w:rsidRPr="00477731">
        <w:rPr>
          <w:rFonts w:ascii="Times New Roman" w:hAnsi="Times New Roman" w:cs="Times New Roman"/>
        </w:rPr>
        <w:t>vP</w:t>
      </w:r>
      <w:proofErr w:type="spellEnd"/>
    </w:p>
    <w:p w14:paraId="62F8CA8F" w14:textId="77777777" w:rsidR="00EE77C9" w:rsidRPr="00477731" w:rsidRDefault="00EE77C9" w:rsidP="00B679A3">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55232" behindDoc="0" locked="0" layoutInCell="1" allowOverlap="1" wp14:anchorId="66F06921" wp14:editId="2FFE0356">
                <wp:simplePos x="0" y="0"/>
                <wp:positionH relativeFrom="column">
                  <wp:posOffset>1419225</wp:posOffset>
                </wp:positionH>
                <wp:positionV relativeFrom="paragraph">
                  <wp:posOffset>212725</wp:posOffset>
                </wp:positionV>
                <wp:extent cx="552450" cy="285750"/>
                <wp:effectExtent l="19050" t="19050" r="38100" b="19050"/>
                <wp:wrapNone/>
                <wp:docPr id="43" name="Isosceles Triangle 43"/>
                <wp:cNvGraphicFramePr/>
                <a:graphic xmlns:a="http://schemas.openxmlformats.org/drawingml/2006/main">
                  <a:graphicData uri="http://schemas.microsoft.com/office/word/2010/wordprocessingShape">
                    <wps:wsp>
                      <wps:cNvSpPr/>
                      <wps:spPr>
                        <a:xfrm>
                          <a:off x="0" y="0"/>
                          <a:ext cx="552450" cy="285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CDEE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3" o:spid="_x0000_s1026" type="#_x0000_t5" style="position:absolute;margin-left:111.75pt;margin-top:16.75pt;width:43.5pt;height:22.5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51136" behindDoc="0" locked="0" layoutInCell="1" allowOverlap="1" wp14:anchorId="3ED2C6BF" wp14:editId="371F5252">
                <wp:simplePos x="0" y="0"/>
                <wp:positionH relativeFrom="column">
                  <wp:posOffset>2752725</wp:posOffset>
                </wp:positionH>
                <wp:positionV relativeFrom="paragraph">
                  <wp:posOffset>212725</wp:posOffset>
                </wp:positionV>
                <wp:extent cx="361950" cy="10477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3619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74C2B2" id="Straight Connector 44" o:spid="_x0000_s1026" style="position:absolute;z-index:252251136;visibility:visible;mso-wrap-style:square;mso-wrap-distance-left:9pt;mso-wrap-distance-top:0;mso-wrap-distance-right:9pt;mso-wrap-distance-bottom:0;mso-position-horizontal:absolute;mso-position-horizontal-relative:text;mso-position-vertical:absolute;mso-position-vertical-relative:text" from="216.75pt,16.75pt" to="24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50112" behindDoc="0" locked="0" layoutInCell="1" allowOverlap="1" wp14:anchorId="47A5F1D3" wp14:editId="443B03EB">
                <wp:simplePos x="0" y="0"/>
                <wp:positionH relativeFrom="column">
                  <wp:posOffset>2486025</wp:posOffset>
                </wp:positionH>
                <wp:positionV relativeFrom="paragraph">
                  <wp:posOffset>212725</wp:posOffset>
                </wp:positionV>
                <wp:extent cx="266700" cy="104775"/>
                <wp:effectExtent l="0" t="0" r="19050" b="28575"/>
                <wp:wrapNone/>
                <wp:docPr id="45" name="Straight Connector 45"/>
                <wp:cNvGraphicFramePr/>
                <a:graphic xmlns:a="http://schemas.openxmlformats.org/drawingml/2006/main">
                  <a:graphicData uri="http://schemas.microsoft.com/office/word/2010/wordprocessingShape">
                    <wps:wsp>
                      <wps:cNvCnPr/>
                      <wps:spPr>
                        <a:xfrm flipV="1">
                          <a:off x="0" y="0"/>
                          <a:ext cx="2667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647F84" id="Straight Connector 45" o:spid="_x0000_s1026" style="position:absolute;flip:y;z-index:252250112;visibility:visible;mso-wrap-style:square;mso-wrap-distance-left:9pt;mso-wrap-distance-top:0;mso-wrap-distance-right:9pt;mso-wrap-distance-bottom:0;mso-position-horizontal:absolute;mso-position-horizontal-relative:text;mso-position-vertical:absolute;mso-position-vertical-relative:text" from="195.75pt,16.75pt" to="21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" strokecolor="#5b9bd5 [3204]" strokeweight=".5pt">
                <v:stroke joinstyle="miter"/>
              </v:line>
            </w:pict>
          </mc:Fallback>
        </mc:AlternateContent>
      </w:r>
      <w:r w:rsidRPr="00477731">
        <w:rPr>
          <w:rFonts w:ascii="Times New Roman" w:hAnsi="Times New Roman" w:cs="Times New Roman"/>
        </w:rPr>
        <w:t xml:space="preserve">      </w:t>
      </w:r>
      <w:proofErr w:type="gramStart"/>
      <w:r w:rsidRPr="00477731">
        <w:rPr>
          <w:rFonts w:ascii="Times New Roman" w:hAnsi="Times New Roman" w:cs="Times New Roman"/>
        </w:rPr>
        <w:t xml:space="preserve">3SG.F  </w:t>
      </w:r>
      <w:r w:rsidRPr="00477731">
        <w:rPr>
          <w:rFonts w:ascii="Times New Roman" w:hAnsi="Times New Roman" w:cs="Times New Roman"/>
        </w:rPr>
        <w:tab/>
      </w:r>
      <w:proofErr w:type="gramEnd"/>
      <w:r w:rsidRPr="00477731">
        <w:rPr>
          <w:rFonts w:ascii="Times New Roman" w:hAnsi="Times New Roman" w:cs="Times New Roman"/>
        </w:rPr>
        <w:tab/>
        <w:t xml:space="preserve">         DP</w:t>
      </w:r>
      <w:r w:rsidRPr="00477731">
        <w:rPr>
          <w:rFonts w:ascii="Times New Roman" w:hAnsi="Times New Roman" w:cs="Times New Roman"/>
        </w:rPr>
        <w:tab/>
        <w:t xml:space="preserve">            </w:t>
      </w:r>
      <w:proofErr w:type="spellStart"/>
      <w:r w:rsidRPr="00477731">
        <w:rPr>
          <w:rFonts w:ascii="Times New Roman" w:hAnsi="Times New Roman" w:cs="Times New Roman"/>
        </w:rPr>
        <w:t>vP</w:t>
      </w:r>
      <w:proofErr w:type="spellEnd"/>
    </w:p>
    <w:p w14:paraId="7D7FAD15" w14:textId="6601ECD8" w:rsidR="00EE77C9" w:rsidRPr="00477731" w:rsidRDefault="00EE77C9" w:rsidP="00B679A3">
      <w:pPr>
        <w:keepNext/>
        <w:spacing w:after="0" w:line="360" w:lineRule="auto"/>
        <w:jc w:val="both"/>
        <w:rPr>
          <w:rFonts w:ascii="Times New Roman" w:hAnsi="Times New Roman" w:cs="Times New Roman"/>
        </w:rPr>
      </w:pPr>
      <w:r w:rsidRPr="00477731">
        <w:rPr>
          <w:rFonts w:ascii="Times New Roman" w:hAnsi="Times New Roman" w:cs="Times New Roman"/>
          <w:bCs/>
          <w:noProof/>
          <w:lang w:eastAsia="en-GB"/>
        </w:rPr>
        <mc:AlternateContent>
          <mc:Choice Requires="wps">
            <w:drawing>
              <wp:anchor distT="0" distB="0" distL="114300" distR="114300" simplePos="0" relativeHeight="252256256" behindDoc="0" locked="0" layoutInCell="1" allowOverlap="1" wp14:anchorId="2712272A" wp14:editId="7E753319">
                <wp:simplePos x="0" y="0"/>
                <wp:positionH relativeFrom="column">
                  <wp:posOffset>2028825</wp:posOffset>
                </wp:positionH>
                <wp:positionV relativeFrom="paragraph">
                  <wp:posOffset>180975</wp:posOffset>
                </wp:positionV>
                <wp:extent cx="457200" cy="276225"/>
                <wp:effectExtent l="19050" t="19050" r="38100" b="28575"/>
                <wp:wrapNone/>
                <wp:docPr id="46" name="Isosceles Triangle 46"/>
                <wp:cNvGraphicFramePr/>
                <a:graphic xmlns:a="http://schemas.openxmlformats.org/drawingml/2006/main">
                  <a:graphicData uri="http://schemas.microsoft.com/office/word/2010/wordprocessingShape">
                    <wps:wsp>
                      <wps:cNvSpPr/>
                      <wps:spPr>
                        <a:xfrm>
                          <a:off x="0" y="0"/>
                          <a:ext cx="457200" cy="2762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1144B" id="Isosceles Triangle 46" o:spid="_x0000_s1026" type="#_x0000_t5" style="position:absolute;margin-left:159.75pt;margin-top:14.25pt;width:36pt;height:21.75pt;z-index:2522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53184" behindDoc="0" locked="0" layoutInCell="1" allowOverlap="1" wp14:anchorId="713632CD" wp14:editId="4747D1E4">
                <wp:simplePos x="0" y="0"/>
                <wp:positionH relativeFrom="column">
                  <wp:posOffset>3228975</wp:posOffset>
                </wp:positionH>
                <wp:positionV relativeFrom="paragraph">
                  <wp:posOffset>180975</wp:posOffset>
                </wp:positionV>
                <wp:extent cx="400050" cy="14287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400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8222FF" id="Straight Connector 47" o:spid="_x0000_s1026" style="position:absolute;z-index:252253184;visibility:visible;mso-wrap-style:square;mso-wrap-distance-left:9pt;mso-wrap-distance-top:0;mso-wrap-distance-right:9pt;mso-wrap-distance-bottom:0;mso-position-horizontal:absolute;mso-position-horizontal-relative:text;mso-position-vertical:absolute;mso-position-vertical-relative:text" from="254.25pt,14.25pt" to="285.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52160" behindDoc="0" locked="0" layoutInCell="1" allowOverlap="1" wp14:anchorId="294BF591" wp14:editId="62187811">
                <wp:simplePos x="0" y="0"/>
                <wp:positionH relativeFrom="column">
                  <wp:posOffset>2828925</wp:posOffset>
                </wp:positionH>
                <wp:positionV relativeFrom="paragraph">
                  <wp:posOffset>180975</wp:posOffset>
                </wp:positionV>
                <wp:extent cx="400050" cy="142875"/>
                <wp:effectExtent l="0" t="0" r="19050" b="28575"/>
                <wp:wrapNone/>
                <wp:docPr id="48" name="Straight Connector 48"/>
                <wp:cNvGraphicFramePr/>
                <a:graphic xmlns:a="http://schemas.openxmlformats.org/drawingml/2006/main">
                  <a:graphicData uri="http://schemas.microsoft.com/office/word/2010/wordprocessingShape">
                    <wps:wsp>
                      <wps:cNvCnPr/>
                      <wps:spPr>
                        <a:xfrm flipV="1">
                          <a:off x="0" y="0"/>
                          <a:ext cx="400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05B93" id="Straight Connector 48" o:spid="_x0000_s1026" style="position:absolute;flip:y;z-index:252252160;visibility:visible;mso-wrap-style:square;mso-wrap-distance-left:9pt;mso-wrap-distance-top:0;mso-wrap-distance-right:9pt;mso-wrap-distance-bottom:0;mso-position-horizontal:absolute;mso-position-horizontal-relative:text;mso-position-vertical:absolute;mso-position-vertical-relative:text" from="222.75pt,14.25pt" to="254.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" strokecolor="#5b9bd5 [3204]" strokeweight=".5pt">
                <v:stroke joinstyle="miter"/>
              </v:line>
            </w:pict>
          </mc:Fallback>
        </mc:AlternateContent>
      </w:r>
      <w:r w:rsidRPr="00477731">
        <w:rPr>
          <w:rFonts w:ascii="Times New Roman" w:hAnsi="Times New Roman" w:cs="Times New Roman"/>
        </w:rPr>
        <w:t xml:space="preserve">      tara-ah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-ah</w:t>
      </w:r>
      <w:r w:rsidRPr="00477731">
        <w:rPr>
          <w:rFonts w:ascii="Times New Roman" w:hAnsi="Times New Roman" w:cs="Times New Roman"/>
        </w:rPr>
        <w:tab/>
      </w:r>
      <w:r w:rsidRPr="00477731">
        <w:rPr>
          <w:rFonts w:ascii="Times New Roman" w:hAnsi="Times New Roman" w:cs="Times New Roman"/>
        </w:rPr>
        <w:tab/>
        <w:t xml:space="preserve">            DP</w:t>
      </w:r>
      <w:r w:rsidRPr="00477731">
        <w:rPr>
          <w:rFonts w:ascii="Times New Roman" w:hAnsi="Times New Roman" w:cs="Times New Roman"/>
        </w:rPr>
        <w:tab/>
      </w:r>
      <w:r w:rsidRPr="00477731">
        <w:rPr>
          <w:rFonts w:ascii="Times New Roman" w:hAnsi="Times New Roman" w:cs="Times New Roman"/>
        </w:rPr>
        <w:tab/>
        <w:t>v’</w:t>
      </w:r>
    </w:p>
    <w:p w14:paraId="261FF65E" w14:textId="77777777" w:rsidR="00EE77C9" w:rsidRPr="00477731" w:rsidRDefault="00EE77C9" w:rsidP="00B679A3">
      <w:pPr>
        <w:keepNext/>
        <w:spacing w:after="0" w:line="360" w:lineRule="auto"/>
        <w:jc w:val="both"/>
        <w:rPr>
          <w:rFonts w:ascii="Times New Roman" w:hAnsi="Times New Roman" w:cs="Times New Roman"/>
          <w:lang w:val="sv-FI"/>
        </w:rPr>
      </w:pPr>
      <w:r w:rsidRPr="00477731">
        <w:rPr>
          <w:rFonts w:ascii="Times New Roman" w:hAnsi="Times New Roman" w:cs="Times New Roman"/>
          <w:noProof/>
          <w:lang w:eastAsia="en-GB"/>
        </w:rPr>
        <mc:AlternateContent>
          <mc:Choice Requires="wps">
            <w:drawing>
              <wp:anchor distT="0" distB="0" distL="114300" distR="114300" simplePos="0" relativeHeight="252257280" behindDoc="0" locked="0" layoutInCell="1" allowOverlap="1" wp14:anchorId="5FC30D73" wp14:editId="58E7D67C">
                <wp:simplePos x="0" y="0"/>
                <wp:positionH relativeFrom="column">
                  <wp:posOffset>3171825</wp:posOffset>
                </wp:positionH>
                <wp:positionV relativeFrom="paragraph">
                  <wp:posOffset>168910</wp:posOffset>
                </wp:positionV>
                <wp:extent cx="1333500" cy="504825"/>
                <wp:effectExtent l="19050" t="19050" r="38100" b="28575"/>
                <wp:wrapNone/>
                <wp:docPr id="49" name="Isosceles Triangle 49"/>
                <wp:cNvGraphicFramePr/>
                <a:graphic xmlns:a="http://schemas.openxmlformats.org/drawingml/2006/main">
                  <a:graphicData uri="http://schemas.microsoft.com/office/word/2010/wordprocessingShape">
                    <wps:wsp>
                      <wps:cNvSpPr/>
                      <wps:spPr>
                        <a:xfrm>
                          <a:off x="0" y="0"/>
                          <a:ext cx="1333500" cy="5048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78DE" id="Isosceles Triangle 49" o:spid="_x0000_s1026" type="#_x0000_t5" style="position:absolute;margin-left:249.75pt;margin-top:13.3pt;width:105pt;height:39.7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58304" behindDoc="0" locked="0" layoutInCell="1" allowOverlap="1" wp14:anchorId="511C277E" wp14:editId="4023DB73">
                <wp:simplePos x="0" y="0"/>
                <wp:positionH relativeFrom="column">
                  <wp:posOffset>2752724</wp:posOffset>
                </wp:positionH>
                <wp:positionV relativeFrom="paragraph">
                  <wp:posOffset>216535</wp:posOffset>
                </wp:positionV>
                <wp:extent cx="0" cy="247650"/>
                <wp:effectExtent l="0" t="0" r="19050" b="19050"/>
                <wp:wrapNone/>
                <wp:docPr id="50" name="Straight Connector 50"/>
                <wp:cNvGraphicFramePr/>
                <a:graphic xmlns:a="http://schemas.openxmlformats.org/drawingml/2006/main">
                  <a:graphicData uri="http://schemas.microsoft.com/office/word/2010/wordprocessingShape">
                    <wps:wsp>
                      <wps:cNvCnPr/>
                      <wps:spPr>
                        <a:xfrm flipH="1">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2F3F06" id="Straight Connector 50" o:spid="_x0000_s1026" style="position:absolute;flip:x;z-index:25225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75pt,17.05pt" to="216.7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" strokecolor="#5b9bd5 [3204]" strokeweight=".5pt">
                <v:stroke joinstyle="miter"/>
              </v:line>
            </w:pict>
          </mc:Fallback>
        </mc:AlternateContent>
      </w:r>
      <w:r w:rsidRPr="0069784D">
        <w:rPr>
          <w:rFonts w:ascii="Times New Roman" w:hAnsi="Times New Roman" w:cs="Times New Roman"/>
          <w:lang w:val="sv-FI"/>
        </w:rPr>
        <w:tab/>
      </w:r>
      <w:r w:rsidRPr="0069784D">
        <w:rPr>
          <w:rFonts w:ascii="Times New Roman" w:hAnsi="Times New Roman" w:cs="Times New Roman"/>
          <w:lang w:val="sv-FI"/>
        </w:rPr>
        <w:tab/>
      </w:r>
      <w:r w:rsidRPr="0069784D">
        <w:rPr>
          <w:rFonts w:ascii="Times New Roman" w:hAnsi="Times New Roman" w:cs="Times New Roman"/>
          <w:lang w:val="sv-FI"/>
        </w:rPr>
        <w:tab/>
        <w:t xml:space="preserve"> </w:t>
      </w:r>
      <w:r w:rsidRPr="00477731">
        <w:rPr>
          <w:rFonts w:ascii="Times New Roman" w:hAnsi="Times New Roman" w:cs="Times New Roman"/>
          <w:lang w:val="sv-FI"/>
        </w:rPr>
        <w:t>l-hurmah</w:t>
      </w:r>
      <w:r w:rsidRPr="00477731">
        <w:rPr>
          <w:rFonts w:ascii="Times New Roman" w:hAnsi="Times New Roman" w:cs="Times New Roman"/>
          <w:lang w:val="sv-FI"/>
        </w:rPr>
        <w:tab/>
        <w:t xml:space="preserve">            v</w:t>
      </w:r>
      <w:r w:rsidRPr="00477731">
        <w:rPr>
          <w:rFonts w:ascii="Times New Roman" w:hAnsi="Times New Roman" w:cs="Times New Roman"/>
          <w:lang w:val="sv-FI"/>
        </w:rPr>
        <w:tab/>
        <w:t xml:space="preserve">              VP</w:t>
      </w:r>
      <w:r w:rsidRPr="00477731">
        <w:rPr>
          <w:rFonts w:ascii="Times New Roman" w:hAnsi="Times New Roman" w:cs="Times New Roman"/>
          <w:lang w:val="sv-FI"/>
        </w:rPr>
        <w:tab/>
      </w:r>
      <w:r w:rsidRPr="00477731">
        <w:rPr>
          <w:rFonts w:ascii="Times New Roman" w:hAnsi="Times New Roman" w:cs="Times New Roman"/>
          <w:lang w:val="sv-FI"/>
        </w:rPr>
        <w:tab/>
      </w:r>
    </w:p>
    <w:p w14:paraId="333B31D1" w14:textId="77777777" w:rsidR="00EE77C9" w:rsidRPr="00477731" w:rsidRDefault="00EE77C9" w:rsidP="00B679A3">
      <w:pPr>
        <w:keepNext/>
        <w:spacing w:after="0" w:line="360" w:lineRule="auto"/>
        <w:jc w:val="both"/>
        <w:rPr>
          <w:rFonts w:ascii="Times New Roman" w:hAnsi="Times New Roman" w:cs="Times New Roman"/>
          <w:lang w:val="sv-FI"/>
        </w:rPr>
      </w:pPr>
      <w:r w:rsidRPr="00477731">
        <w:rPr>
          <w:rFonts w:ascii="Times New Roman" w:hAnsi="Times New Roman" w:cs="Times New Roman"/>
          <w:lang w:val="sv-FI"/>
        </w:rPr>
        <w:tab/>
      </w:r>
      <w:r w:rsidRPr="00477731">
        <w:rPr>
          <w:rFonts w:ascii="Times New Roman" w:hAnsi="Times New Roman" w:cs="Times New Roman"/>
          <w:lang w:val="sv-FI"/>
        </w:rPr>
        <w:tab/>
      </w:r>
      <w:r w:rsidRPr="00477731">
        <w:rPr>
          <w:rFonts w:ascii="Times New Roman" w:hAnsi="Times New Roman" w:cs="Times New Roman"/>
          <w:lang w:val="sv-FI"/>
        </w:rPr>
        <w:tab/>
      </w:r>
      <w:r w:rsidRPr="00477731">
        <w:rPr>
          <w:rFonts w:ascii="Times New Roman" w:hAnsi="Times New Roman" w:cs="Times New Roman"/>
          <w:lang w:val="sv-FI"/>
        </w:rPr>
        <w:tab/>
        <w:t xml:space="preserve">      </w:t>
      </w:r>
      <w:r w:rsidRPr="00477731">
        <w:rPr>
          <w:rFonts w:ascii="Times New Roman" w:hAnsi="Times New Roman" w:cs="Times New Roman"/>
          <w:bCs/>
          <w:lang w:val="sv-FI"/>
        </w:rPr>
        <w:t>ʕomar</w:t>
      </w:r>
    </w:p>
    <w:p w14:paraId="00F2E536" w14:textId="77777777" w:rsidR="00EE77C9" w:rsidRPr="00477731" w:rsidRDefault="00EE77C9" w:rsidP="00B679A3">
      <w:pPr>
        <w:keepNext/>
        <w:spacing w:after="0" w:line="360" w:lineRule="auto"/>
        <w:jc w:val="both"/>
        <w:rPr>
          <w:rFonts w:ascii="Times New Roman" w:hAnsi="Times New Roman" w:cs="Times New Roman"/>
          <w:bCs/>
          <w:lang w:val="sv-FI"/>
        </w:rPr>
      </w:pPr>
      <w:r w:rsidRPr="00477731">
        <w:rPr>
          <w:rFonts w:ascii="Times New Roman" w:hAnsi="Times New Roman" w:cs="Times New Roman"/>
          <w:lang w:val="sv-FI"/>
        </w:rPr>
        <w:tab/>
      </w:r>
      <w:r w:rsidRPr="00477731">
        <w:rPr>
          <w:rFonts w:ascii="Times New Roman" w:hAnsi="Times New Roman" w:cs="Times New Roman"/>
          <w:lang w:val="sv-FI"/>
        </w:rPr>
        <w:tab/>
      </w:r>
      <w:r w:rsidRPr="00477731">
        <w:rPr>
          <w:rFonts w:ascii="Times New Roman" w:hAnsi="Times New Roman" w:cs="Times New Roman"/>
          <w:lang w:val="sv-FI"/>
        </w:rPr>
        <w:tab/>
      </w:r>
      <w:r w:rsidRPr="00477731">
        <w:rPr>
          <w:rFonts w:ascii="Times New Roman" w:hAnsi="Times New Roman" w:cs="Times New Roman"/>
          <w:lang w:val="sv-FI"/>
        </w:rPr>
        <w:tab/>
      </w:r>
      <w:r w:rsidRPr="00477731">
        <w:rPr>
          <w:rFonts w:ascii="Times New Roman" w:hAnsi="Times New Roman" w:cs="Times New Roman"/>
          <w:lang w:val="sv-FI"/>
        </w:rPr>
        <w:tab/>
        <w:t xml:space="preserve">      &lt;</w:t>
      </w:r>
      <w:r w:rsidRPr="00477731">
        <w:rPr>
          <w:rFonts w:ascii="Times New Roman" w:hAnsi="Times New Roman" w:cs="Times New Roman"/>
          <w:bCs/>
          <w:lang w:val="sv-FI"/>
        </w:rPr>
        <w:t xml:space="preserve">ʃaf-ha&gt;        </w:t>
      </w:r>
    </w:p>
    <w:p w14:paraId="01500AA2" w14:textId="759B2961" w:rsidR="00EE77C9" w:rsidRPr="00477731" w:rsidRDefault="00EE77C9" w:rsidP="00B679A3">
      <w:pPr>
        <w:keepNext/>
        <w:spacing w:after="0" w:line="360" w:lineRule="auto"/>
        <w:ind w:left="4320"/>
        <w:jc w:val="both"/>
        <w:rPr>
          <w:rFonts w:ascii="Times New Roman" w:hAnsi="Times New Roman" w:cs="Times New Roman"/>
          <w:bCs/>
        </w:rPr>
      </w:pPr>
      <w:r w:rsidRPr="00477731">
        <w:rPr>
          <w:rFonts w:ascii="Times New Roman" w:hAnsi="Times New Roman" w:cs="Times New Roman"/>
          <w:bCs/>
          <w:lang w:val="sv-FI"/>
        </w:rPr>
        <w:t xml:space="preserve">               </w:t>
      </w:r>
      <w:r w:rsidRPr="00477731">
        <w:rPr>
          <w:rFonts w:ascii="Times New Roman" w:hAnsi="Times New Roman" w:cs="Times New Roman"/>
          <w:bCs/>
        </w:rPr>
        <w:t>&lt;</w:t>
      </w:r>
      <w:proofErr w:type="spellStart"/>
      <w:r w:rsidRPr="00477731">
        <w:rPr>
          <w:rFonts w:ascii="Times New Roman" w:hAnsi="Times New Roman" w:cs="Times New Roman"/>
          <w:bCs/>
        </w:rPr>
        <w:t>ʃaf</w:t>
      </w:r>
      <w:proofErr w:type="spellEnd"/>
      <w:proofErr w:type="gramStart"/>
      <w:r w:rsidRPr="00477731">
        <w:rPr>
          <w:rFonts w:ascii="Times New Roman" w:hAnsi="Times New Roman" w:cs="Times New Roman"/>
          <w:bCs/>
        </w:rPr>
        <w:t>&gt;  &lt;</w:t>
      </w:r>
      <w:proofErr w:type="gramEnd"/>
      <w:r w:rsidRPr="00477731">
        <w:rPr>
          <w:rFonts w:ascii="Times New Roman" w:hAnsi="Times New Roman" w:cs="Times New Roman"/>
        </w:rPr>
        <w:t xml:space="preserve"> </w:t>
      </w:r>
      <w:proofErr w:type="spellStart"/>
      <w:r w:rsidRPr="00477731">
        <w:rPr>
          <w:rFonts w:ascii="Times New Roman" w:hAnsi="Times New Roman" w:cs="Times New Roman"/>
          <w:bCs/>
        </w:rPr>
        <w:t>ʕomar</w:t>
      </w:r>
      <w:proofErr w:type="spellEnd"/>
      <w:r w:rsidRPr="00477731">
        <w:rPr>
          <w:rFonts w:ascii="Times New Roman" w:hAnsi="Times New Roman" w:cs="Times New Roman"/>
          <w:bCs/>
        </w:rPr>
        <w:t xml:space="preserve"> &gt; ...</w:t>
      </w:r>
    </w:p>
    <w:p w14:paraId="265C5A20" w14:textId="77777777" w:rsidR="00EE77C9" w:rsidRPr="00477731" w:rsidRDefault="00EE77C9" w:rsidP="00E74C61">
      <w:pPr>
        <w:keepNext/>
        <w:spacing w:after="0" w:line="360" w:lineRule="auto"/>
        <w:jc w:val="both"/>
        <w:rPr>
          <w:rFonts w:ascii="Times New Roman" w:hAnsi="Times New Roman" w:cs="Times New Roman"/>
          <w:bCs/>
        </w:rPr>
      </w:pPr>
    </w:p>
    <w:p w14:paraId="7CFBBB40" w14:textId="0A85CAB7" w:rsidR="00EE77C9" w:rsidRPr="00477731" w:rsidRDefault="00EE77C9" w:rsidP="00E74C61">
      <w:pPr>
        <w:keepNext/>
        <w:spacing w:after="0" w:line="360" w:lineRule="auto"/>
        <w:jc w:val="both"/>
        <w:rPr>
          <w:rFonts w:ascii="Times New Roman" w:hAnsi="Times New Roman" w:cs="Times New Roman"/>
          <w:sz w:val="24"/>
        </w:rPr>
      </w:pPr>
      <w:r w:rsidRPr="00477731">
        <w:rPr>
          <w:rFonts w:ascii="Times New Roman" w:hAnsi="Times New Roman" w:cs="Times New Roman"/>
          <w:bCs/>
          <w:sz w:val="24"/>
        </w:rPr>
        <w:t xml:space="preserve">The verb moves from VP to v to T, as is always the case in Arabic (Fassi </w:t>
      </w:r>
      <w:proofErr w:type="spellStart"/>
      <w:r w:rsidRPr="00477731">
        <w:rPr>
          <w:rFonts w:ascii="Times New Roman" w:hAnsi="Times New Roman" w:cs="Times New Roman"/>
          <w:bCs/>
          <w:sz w:val="24"/>
        </w:rPr>
        <w:t>Fehri</w:t>
      </w:r>
      <w:proofErr w:type="spellEnd"/>
      <w:r w:rsidRPr="00477731">
        <w:rPr>
          <w:rFonts w:ascii="Times New Roman" w:hAnsi="Times New Roman" w:cs="Times New Roman"/>
          <w:bCs/>
          <w:sz w:val="24"/>
        </w:rPr>
        <w:t xml:space="preserve"> 1993, </w:t>
      </w:r>
      <w:proofErr w:type="spellStart"/>
      <w:r w:rsidRPr="00477731">
        <w:rPr>
          <w:rFonts w:ascii="Times New Roman" w:hAnsi="Times New Roman" w:cs="Times New Roman"/>
          <w:bCs/>
          <w:sz w:val="24"/>
        </w:rPr>
        <w:t>Ouhalla</w:t>
      </w:r>
      <w:proofErr w:type="spellEnd"/>
      <w:r w:rsidRPr="00477731">
        <w:rPr>
          <w:rFonts w:ascii="Times New Roman" w:hAnsi="Times New Roman" w:cs="Times New Roman"/>
          <w:bCs/>
          <w:sz w:val="24"/>
        </w:rPr>
        <w:t xml:space="preserve"> 1994).</w:t>
      </w:r>
      <w:r w:rsidRPr="00477731">
        <w:rPr>
          <w:rStyle w:val="FootnoteReference"/>
          <w:rFonts w:ascii="Times New Roman" w:hAnsi="Times New Roman" w:cs="Times New Roman"/>
          <w:bCs/>
          <w:sz w:val="24"/>
        </w:rPr>
        <w:footnoteReference w:id="14"/>
      </w:r>
      <w:r w:rsidRPr="00477731">
        <w:rPr>
          <w:rFonts w:ascii="Times New Roman" w:hAnsi="Times New Roman" w:cs="Times New Roman"/>
          <w:bCs/>
          <w:sz w:val="24"/>
        </w:rPr>
        <w:t xml:space="preserve"> The object moves from VP to the edge of </w:t>
      </w:r>
      <w:proofErr w:type="spellStart"/>
      <w:r w:rsidRPr="00477731">
        <w:rPr>
          <w:rFonts w:ascii="Times New Roman" w:hAnsi="Times New Roman" w:cs="Times New Roman"/>
          <w:bCs/>
          <w:sz w:val="24"/>
        </w:rPr>
        <w:t>vP</w:t>
      </w:r>
      <w:proofErr w:type="spellEnd"/>
      <w:r w:rsidRPr="00477731">
        <w:rPr>
          <w:rFonts w:ascii="Times New Roman" w:hAnsi="Times New Roman" w:cs="Times New Roman"/>
          <w:bCs/>
          <w:sz w:val="24"/>
        </w:rPr>
        <w:t xml:space="preserve">. The subject remains in the (inner) spec of </w:t>
      </w:r>
      <w:proofErr w:type="spellStart"/>
      <w:r w:rsidRPr="00477731">
        <w:rPr>
          <w:rFonts w:ascii="Times New Roman" w:hAnsi="Times New Roman" w:cs="Times New Roman"/>
          <w:bCs/>
          <w:sz w:val="24"/>
        </w:rPr>
        <w:t>vP</w:t>
      </w:r>
      <w:proofErr w:type="spellEnd"/>
      <w:r w:rsidRPr="00477731">
        <w:rPr>
          <w:rFonts w:ascii="Times New Roman" w:hAnsi="Times New Roman" w:cs="Times New Roman"/>
          <w:bCs/>
          <w:sz w:val="24"/>
        </w:rPr>
        <w:t xml:space="preserve">. The verb agrees with the subject (the form </w:t>
      </w:r>
      <w:proofErr w:type="spellStart"/>
      <w:r w:rsidRPr="00477731">
        <w:rPr>
          <w:rFonts w:ascii="Times New Roman" w:hAnsi="Times New Roman" w:cs="Times New Roman"/>
          <w:bCs/>
          <w:i/>
          <w:sz w:val="24"/>
        </w:rPr>
        <w:t>ʃaf</w:t>
      </w:r>
      <w:proofErr w:type="spellEnd"/>
      <w:r w:rsidRPr="00477731">
        <w:rPr>
          <w:rFonts w:ascii="Times New Roman" w:hAnsi="Times New Roman" w:cs="Times New Roman"/>
          <w:bCs/>
          <w:sz w:val="24"/>
        </w:rPr>
        <w:t xml:space="preserve"> is 3SG.M) and agrees with the object, realized as the 3SG.F clitic –</w:t>
      </w:r>
      <w:r w:rsidRPr="00477731">
        <w:rPr>
          <w:rFonts w:ascii="Times New Roman" w:hAnsi="Times New Roman" w:cs="Times New Roman"/>
          <w:bCs/>
          <w:i/>
          <w:sz w:val="24"/>
        </w:rPr>
        <w:t>ah</w:t>
      </w:r>
      <w:r w:rsidRPr="00477731">
        <w:rPr>
          <w:rFonts w:ascii="Times New Roman" w:hAnsi="Times New Roman" w:cs="Times New Roman"/>
          <w:bCs/>
          <w:sz w:val="24"/>
        </w:rPr>
        <w:t xml:space="preserve">. The C-Topic particle </w:t>
      </w:r>
      <w:r w:rsidRPr="00477731">
        <w:rPr>
          <w:rFonts w:ascii="Times New Roman" w:hAnsi="Times New Roman" w:cs="Times New Roman"/>
          <w:bCs/>
          <w:i/>
          <w:sz w:val="24"/>
        </w:rPr>
        <w:t>tara</w:t>
      </w:r>
      <w:r w:rsidRPr="00477731">
        <w:rPr>
          <w:rFonts w:ascii="Times New Roman" w:hAnsi="Times New Roman" w:cs="Times New Roman"/>
          <w:bCs/>
          <w:sz w:val="24"/>
        </w:rPr>
        <w:t xml:space="preserve"> also agrees with the object. The agreement rules will be detailed in the next section. The movement of the object to the edge of </w:t>
      </w:r>
      <w:proofErr w:type="spellStart"/>
      <w:r w:rsidRPr="00477731">
        <w:rPr>
          <w:rFonts w:ascii="Times New Roman" w:hAnsi="Times New Roman" w:cs="Times New Roman"/>
          <w:bCs/>
          <w:sz w:val="24"/>
        </w:rPr>
        <w:t>vP</w:t>
      </w:r>
      <w:proofErr w:type="spellEnd"/>
      <w:r w:rsidRPr="00477731">
        <w:rPr>
          <w:rFonts w:ascii="Times New Roman" w:hAnsi="Times New Roman" w:cs="Times New Roman"/>
          <w:bCs/>
          <w:sz w:val="24"/>
        </w:rPr>
        <w:t xml:space="preserve"> is also consistent with the phase theory in Chomsky (2001) and much subsequent work; to be accessible to the probe in C, the object </w:t>
      </w:r>
      <w:proofErr w:type="gramStart"/>
      <w:r w:rsidRPr="00477731">
        <w:rPr>
          <w:rFonts w:ascii="Times New Roman" w:hAnsi="Times New Roman" w:cs="Times New Roman"/>
          <w:bCs/>
          <w:sz w:val="24"/>
        </w:rPr>
        <w:t>has to</w:t>
      </w:r>
      <w:proofErr w:type="gramEnd"/>
      <w:r w:rsidRPr="00477731">
        <w:rPr>
          <w:rFonts w:ascii="Times New Roman" w:hAnsi="Times New Roman" w:cs="Times New Roman"/>
          <w:bCs/>
          <w:sz w:val="24"/>
        </w:rPr>
        <w:t xml:space="preserve"> move out of the </w:t>
      </w:r>
      <w:proofErr w:type="spellStart"/>
      <w:r w:rsidRPr="00477731">
        <w:rPr>
          <w:rFonts w:ascii="Times New Roman" w:hAnsi="Times New Roman" w:cs="Times New Roman"/>
          <w:bCs/>
          <w:sz w:val="24"/>
        </w:rPr>
        <w:t>vP</w:t>
      </w:r>
      <w:proofErr w:type="spellEnd"/>
      <w:r w:rsidRPr="00477731">
        <w:rPr>
          <w:rFonts w:ascii="Times New Roman" w:hAnsi="Times New Roman" w:cs="Times New Roman"/>
          <w:bCs/>
          <w:sz w:val="24"/>
        </w:rPr>
        <w:t xml:space="preserve"> phase, by moving to the edge of </w:t>
      </w:r>
      <w:proofErr w:type="spellStart"/>
      <w:r w:rsidRPr="00477731">
        <w:rPr>
          <w:rFonts w:ascii="Times New Roman" w:hAnsi="Times New Roman" w:cs="Times New Roman"/>
          <w:bCs/>
          <w:sz w:val="24"/>
        </w:rPr>
        <w:t>vP</w:t>
      </w:r>
      <w:proofErr w:type="spellEnd"/>
      <w:r w:rsidRPr="00477731">
        <w:rPr>
          <w:rFonts w:ascii="Times New Roman" w:hAnsi="Times New Roman" w:cs="Times New Roman"/>
          <w:bCs/>
          <w:sz w:val="24"/>
        </w:rPr>
        <w:t>.</w:t>
      </w:r>
    </w:p>
    <w:p w14:paraId="39CFBC25" w14:textId="77777777" w:rsidR="00EE77C9" w:rsidRPr="00477731" w:rsidRDefault="00EE77C9" w:rsidP="009422FC">
      <w:pPr>
        <w:spacing w:after="0" w:line="360" w:lineRule="auto"/>
        <w:jc w:val="both"/>
        <w:rPr>
          <w:rFonts w:ascii="Times New Roman" w:hAnsi="Times New Roman" w:cs="Times New Roman"/>
          <w:bCs/>
          <w:sz w:val="24"/>
        </w:rPr>
      </w:pPr>
    </w:p>
    <w:p w14:paraId="32E00F62" w14:textId="1B08870B" w:rsidR="00EE77C9" w:rsidRPr="00477731" w:rsidRDefault="00EE77C9" w:rsidP="00EE77C9">
      <w:pPr>
        <w:keepNext/>
        <w:spacing w:after="0" w:line="360" w:lineRule="auto"/>
        <w:jc w:val="both"/>
        <w:rPr>
          <w:rFonts w:ascii="Times New Roman" w:hAnsi="Times New Roman" w:cs="Times New Roman"/>
          <w:bCs/>
          <w:i/>
          <w:sz w:val="24"/>
        </w:rPr>
      </w:pPr>
      <w:proofErr w:type="gramStart"/>
      <w:r w:rsidRPr="00477731">
        <w:rPr>
          <w:rFonts w:ascii="Times New Roman" w:hAnsi="Times New Roman" w:cs="Times New Roman"/>
          <w:bCs/>
          <w:i/>
          <w:sz w:val="24"/>
        </w:rPr>
        <w:lastRenderedPageBreak/>
        <w:t>4.2  On</w:t>
      </w:r>
      <w:proofErr w:type="gramEnd"/>
      <w:r w:rsidRPr="00477731">
        <w:rPr>
          <w:rFonts w:ascii="Times New Roman" w:hAnsi="Times New Roman" w:cs="Times New Roman"/>
          <w:bCs/>
          <w:i/>
          <w:sz w:val="24"/>
        </w:rPr>
        <w:t xml:space="preserve"> agreement in Arabic</w:t>
      </w:r>
    </w:p>
    <w:p w14:paraId="58BAE6C9" w14:textId="0139ED41"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We have established that the Topic particles </w:t>
      </w:r>
      <w:r w:rsidRPr="00477731">
        <w:rPr>
          <w:rFonts w:ascii="Times New Roman" w:hAnsi="Times New Roman" w:cs="Times New Roman"/>
          <w:bCs/>
          <w:i/>
          <w:sz w:val="24"/>
        </w:rPr>
        <w:t>tara</w:t>
      </w:r>
      <w:r w:rsidRPr="00477731">
        <w:rPr>
          <w:rFonts w:ascii="Times New Roman" w:hAnsi="Times New Roman" w:cs="Times New Roman"/>
          <w:bCs/>
          <w:sz w:val="24"/>
        </w:rPr>
        <w:t xml:space="preserve"> and </w:t>
      </w:r>
      <w:proofErr w:type="spellStart"/>
      <w:r w:rsidRPr="00477731">
        <w:rPr>
          <w:rFonts w:ascii="Times New Roman" w:hAnsi="Times New Roman" w:cs="Times New Roman"/>
          <w:bCs/>
          <w:i/>
          <w:sz w:val="24"/>
        </w:rPr>
        <w:t>ʁedɪ</w:t>
      </w:r>
      <w:proofErr w:type="spellEnd"/>
      <w:r w:rsidRPr="00477731">
        <w:rPr>
          <w:rFonts w:ascii="Times New Roman" w:hAnsi="Times New Roman" w:cs="Times New Roman"/>
          <w:bCs/>
          <w:sz w:val="24"/>
        </w:rPr>
        <w:t xml:space="preserve"> mark a nominal constituent in TP by φ- feature agreement. We have said that the agreement is spelled out ‘as a clitic’, apparently the same pronominal clitic that is found attached the verbs when the object of the verb is a pronoun (28</w:t>
      </w:r>
      <w:proofErr w:type="gramStart"/>
      <w:r w:rsidRPr="00477731">
        <w:rPr>
          <w:rFonts w:ascii="Times New Roman" w:hAnsi="Times New Roman" w:cs="Times New Roman"/>
          <w:bCs/>
          <w:sz w:val="24"/>
        </w:rPr>
        <w:t>a,b</w:t>
      </w:r>
      <w:proofErr w:type="gramEnd"/>
      <w:r w:rsidRPr="00477731">
        <w:rPr>
          <w:rFonts w:ascii="Times New Roman" w:hAnsi="Times New Roman" w:cs="Times New Roman"/>
          <w:bCs/>
          <w:sz w:val="24"/>
        </w:rPr>
        <w:t>), or to prepositions when their object is a pronoun (28c), or nouns when the possessor is a pronoun (28d).</w:t>
      </w:r>
    </w:p>
    <w:p w14:paraId="1534921A" w14:textId="77777777" w:rsidR="00EE77C9" w:rsidRPr="00477731" w:rsidRDefault="00EE77C9" w:rsidP="00821362">
      <w:pPr>
        <w:spacing w:after="0" w:line="360" w:lineRule="auto"/>
        <w:jc w:val="both"/>
        <w:rPr>
          <w:rFonts w:ascii="Times New Roman" w:hAnsi="Times New Roman" w:cs="Times New Roman"/>
          <w:bCs/>
          <w:sz w:val="24"/>
        </w:rPr>
      </w:pPr>
    </w:p>
    <w:p w14:paraId="1CD5A433" w14:textId="1FB8A3E4"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(28)            a. kala-</w:t>
      </w:r>
      <w:r w:rsidRPr="00477731">
        <w:rPr>
          <w:rFonts w:ascii="Times New Roman" w:hAnsi="Times New Roman" w:cs="Times New Roman"/>
          <w:b/>
          <w:sz w:val="24"/>
        </w:rPr>
        <w:t>ah</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ʔel-weled</w:t>
      </w:r>
      <w:proofErr w:type="spellEnd"/>
    </w:p>
    <w:p w14:paraId="4B08E735" w14:textId="5FC8F08A"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proofErr w:type="gramStart"/>
      <w:r w:rsidRPr="00477731">
        <w:rPr>
          <w:rFonts w:ascii="Times New Roman" w:hAnsi="Times New Roman" w:cs="Times New Roman"/>
          <w:bCs/>
          <w:sz w:val="24"/>
        </w:rPr>
        <w:t>ate.3SG.M</w:t>
      </w:r>
      <w:proofErr w:type="gramEnd"/>
      <w:r w:rsidRPr="00477731">
        <w:rPr>
          <w:rFonts w:ascii="Times New Roman" w:hAnsi="Times New Roman" w:cs="Times New Roman"/>
          <w:bCs/>
          <w:sz w:val="24"/>
        </w:rPr>
        <w:t>-3SG.F  DEF-boy</w:t>
      </w:r>
    </w:p>
    <w:p w14:paraId="2F9ABC50" w14:textId="12EDA8A0"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‘The boy ate it.’ (it = </w:t>
      </w:r>
      <w:proofErr w:type="spellStart"/>
      <w:r w:rsidRPr="00477731">
        <w:rPr>
          <w:rFonts w:ascii="Times New Roman" w:hAnsi="Times New Roman" w:cs="Times New Roman"/>
          <w:bCs/>
          <w:sz w:val="24"/>
        </w:rPr>
        <w:t>ʔel-ħalawah</w:t>
      </w:r>
      <w:proofErr w:type="spellEnd"/>
      <w:r w:rsidRPr="00477731">
        <w:rPr>
          <w:rFonts w:ascii="Times New Roman" w:hAnsi="Times New Roman" w:cs="Times New Roman"/>
          <w:bCs/>
          <w:sz w:val="24"/>
        </w:rPr>
        <w:t xml:space="preserve">, the </w:t>
      </w:r>
      <w:proofErr w:type="gramStart"/>
      <w:r w:rsidRPr="00477731">
        <w:rPr>
          <w:rFonts w:ascii="Times New Roman" w:hAnsi="Times New Roman" w:cs="Times New Roman"/>
          <w:bCs/>
          <w:sz w:val="24"/>
        </w:rPr>
        <w:t>sweet.3SG.F</w:t>
      </w:r>
      <w:proofErr w:type="gramEnd"/>
      <w:r w:rsidRPr="00477731">
        <w:rPr>
          <w:rFonts w:ascii="Times New Roman" w:hAnsi="Times New Roman" w:cs="Times New Roman"/>
          <w:bCs/>
          <w:sz w:val="24"/>
        </w:rPr>
        <w:t>)</w:t>
      </w:r>
    </w:p>
    <w:p w14:paraId="5E371DA8" w14:textId="77777777" w:rsidR="00EE77C9" w:rsidRPr="00477731" w:rsidRDefault="00EE77C9" w:rsidP="00821362">
      <w:pPr>
        <w:spacing w:after="0" w:line="360" w:lineRule="auto"/>
        <w:jc w:val="both"/>
        <w:rPr>
          <w:rFonts w:ascii="Times New Roman" w:hAnsi="Times New Roman" w:cs="Times New Roman"/>
          <w:bCs/>
          <w:sz w:val="24"/>
        </w:rPr>
      </w:pPr>
    </w:p>
    <w:p w14:paraId="037992A6" w14:textId="69EBDD01"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b. </w:t>
      </w:r>
      <w:proofErr w:type="spellStart"/>
      <w:r w:rsidRPr="00477731">
        <w:rPr>
          <w:rFonts w:ascii="Times New Roman" w:hAnsi="Times New Roman" w:cs="Times New Roman"/>
          <w:bCs/>
          <w:sz w:val="24"/>
        </w:rPr>
        <w:t>ʔel-weled</w:t>
      </w:r>
      <w:proofErr w:type="spellEnd"/>
      <w:r w:rsidRPr="00477731">
        <w:rPr>
          <w:rFonts w:ascii="Times New Roman" w:hAnsi="Times New Roman" w:cs="Times New Roman"/>
          <w:bCs/>
          <w:sz w:val="24"/>
        </w:rPr>
        <w:t xml:space="preserve">    kala-</w:t>
      </w:r>
      <w:r w:rsidRPr="00477731">
        <w:rPr>
          <w:rFonts w:ascii="Times New Roman" w:hAnsi="Times New Roman" w:cs="Times New Roman"/>
          <w:b/>
          <w:sz w:val="24"/>
        </w:rPr>
        <w:t>ah</w:t>
      </w:r>
      <w:r w:rsidRPr="00477731">
        <w:rPr>
          <w:rFonts w:ascii="Times New Roman" w:hAnsi="Times New Roman" w:cs="Times New Roman"/>
          <w:bCs/>
          <w:sz w:val="24"/>
        </w:rPr>
        <w:t xml:space="preserve">                     </w:t>
      </w:r>
    </w:p>
    <w:p w14:paraId="69FB8AE5" w14:textId="3C5E01F1"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DEF-boy    </w:t>
      </w:r>
      <w:proofErr w:type="gramStart"/>
      <w:r w:rsidRPr="00477731">
        <w:rPr>
          <w:rFonts w:ascii="Times New Roman" w:hAnsi="Times New Roman" w:cs="Times New Roman"/>
          <w:bCs/>
          <w:sz w:val="24"/>
        </w:rPr>
        <w:t>ate.3SG.M</w:t>
      </w:r>
      <w:proofErr w:type="gramEnd"/>
      <w:r w:rsidRPr="00477731">
        <w:rPr>
          <w:rFonts w:ascii="Times New Roman" w:hAnsi="Times New Roman" w:cs="Times New Roman"/>
          <w:bCs/>
          <w:sz w:val="24"/>
        </w:rPr>
        <w:t xml:space="preserve">-3SG.F  </w:t>
      </w:r>
    </w:p>
    <w:p w14:paraId="720C73EA" w14:textId="4A974375"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‘The boy ate it.’</w:t>
      </w:r>
    </w:p>
    <w:p w14:paraId="62C7DA75" w14:textId="77777777" w:rsidR="00EE77C9" w:rsidRPr="00477731" w:rsidRDefault="00EE77C9" w:rsidP="00821362">
      <w:pPr>
        <w:spacing w:after="0" w:line="360" w:lineRule="auto"/>
        <w:jc w:val="both"/>
        <w:rPr>
          <w:rFonts w:ascii="Times New Roman" w:hAnsi="Times New Roman" w:cs="Times New Roman"/>
          <w:bCs/>
          <w:sz w:val="24"/>
        </w:rPr>
      </w:pPr>
    </w:p>
    <w:p w14:paraId="28149D7C" w14:textId="3A8F9539"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c. </w:t>
      </w:r>
      <w:proofErr w:type="spellStart"/>
      <w:r w:rsidRPr="00477731">
        <w:rPr>
          <w:rFonts w:ascii="Times New Roman" w:hAnsi="Times New Roman" w:cs="Times New Roman"/>
          <w:bCs/>
          <w:sz w:val="24"/>
        </w:rPr>
        <w:t>ʔel-weled</w:t>
      </w:r>
      <w:proofErr w:type="spellEnd"/>
      <w:r w:rsidRPr="00477731">
        <w:rPr>
          <w:rFonts w:ascii="Times New Roman" w:hAnsi="Times New Roman" w:cs="Times New Roman"/>
          <w:bCs/>
          <w:sz w:val="24"/>
        </w:rPr>
        <w:t xml:space="preserve">    kala                            </w:t>
      </w:r>
      <w:proofErr w:type="spellStart"/>
      <w:r w:rsidRPr="00477731">
        <w:rPr>
          <w:rFonts w:ascii="Times New Roman" w:hAnsi="Times New Roman" w:cs="Times New Roman"/>
          <w:bCs/>
          <w:sz w:val="24"/>
        </w:rPr>
        <w:t>ʔel-ħalawah</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ʕalea</w:t>
      </w:r>
      <w:proofErr w:type="spellEnd"/>
      <w:r w:rsidRPr="00477731">
        <w:rPr>
          <w:rFonts w:ascii="Times New Roman" w:hAnsi="Times New Roman" w:cs="Times New Roman"/>
          <w:bCs/>
          <w:sz w:val="24"/>
        </w:rPr>
        <w:t>-</w:t>
      </w:r>
      <w:r w:rsidRPr="00477731">
        <w:rPr>
          <w:rFonts w:ascii="Times New Roman" w:hAnsi="Times New Roman" w:cs="Times New Roman"/>
          <w:b/>
          <w:sz w:val="24"/>
        </w:rPr>
        <w:t>h</w:t>
      </w:r>
      <w:r w:rsidRPr="00477731">
        <w:rPr>
          <w:rFonts w:ascii="Times New Roman" w:hAnsi="Times New Roman" w:cs="Times New Roman"/>
          <w:bCs/>
          <w:sz w:val="24"/>
        </w:rPr>
        <w:t xml:space="preserve">    </w:t>
      </w:r>
      <w:proofErr w:type="gramStart"/>
      <w:r w:rsidRPr="00477731">
        <w:rPr>
          <w:rFonts w:ascii="Times New Roman" w:hAnsi="Times New Roman" w:cs="Times New Roman"/>
          <w:bCs/>
          <w:sz w:val="24"/>
        </w:rPr>
        <w:t xml:space="preserve">   (</w:t>
      </w:r>
      <w:proofErr w:type="spellStart"/>
      <w:proofErr w:type="gramEnd"/>
      <w:r w:rsidRPr="00477731">
        <w:rPr>
          <w:rFonts w:ascii="Times New Roman" w:hAnsi="Times New Roman" w:cs="Times New Roman"/>
          <w:bCs/>
          <w:sz w:val="24"/>
        </w:rPr>
        <w:t>ʔel-kirsi</w:t>
      </w:r>
      <w:proofErr w:type="spellEnd"/>
      <w:r w:rsidRPr="00477731">
        <w:rPr>
          <w:rFonts w:ascii="Times New Roman" w:hAnsi="Times New Roman" w:cs="Times New Roman"/>
          <w:bCs/>
          <w:sz w:val="24"/>
        </w:rPr>
        <w:t xml:space="preserve">)  </w:t>
      </w:r>
    </w:p>
    <w:p w14:paraId="39EA75DD" w14:textId="315C810D"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DEF-boy    </w:t>
      </w:r>
      <w:proofErr w:type="gramStart"/>
      <w:r w:rsidRPr="00477731">
        <w:rPr>
          <w:rFonts w:ascii="Times New Roman" w:hAnsi="Times New Roman" w:cs="Times New Roman"/>
          <w:bCs/>
          <w:sz w:val="24"/>
        </w:rPr>
        <w:t>ate.3SG.M</w:t>
      </w:r>
      <w:proofErr w:type="gramEnd"/>
      <w:r w:rsidRPr="00477731">
        <w:rPr>
          <w:rFonts w:ascii="Times New Roman" w:hAnsi="Times New Roman" w:cs="Times New Roman"/>
          <w:bCs/>
          <w:sz w:val="24"/>
        </w:rPr>
        <w:t xml:space="preserve"> -3SG.F    DEF-</w:t>
      </w:r>
      <w:proofErr w:type="spellStart"/>
      <w:r w:rsidRPr="00477731">
        <w:rPr>
          <w:rFonts w:ascii="Times New Roman" w:hAnsi="Times New Roman" w:cs="Times New Roman"/>
          <w:bCs/>
          <w:sz w:val="24"/>
        </w:rPr>
        <w:t>sweet.F</w:t>
      </w:r>
      <w:proofErr w:type="spellEnd"/>
      <w:r w:rsidRPr="00477731">
        <w:rPr>
          <w:rFonts w:ascii="Times New Roman" w:hAnsi="Times New Roman" w:cs="Times New Roman"/>
          <w:bCs/>
          <w:sz w:val="24"/>
        </w:rPr>
        <w:t xml:space="preserve">     on-3SG.M   DEF-chair</w:t>
      </w:r>
    </w:p>
    <w:p w14:paraId="72B874A0" w14:textId="7C7348CF"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‘The boy ate the sweet on it (sitting on the chair).’</w:t>
      </w:r>
    </w:p>
    <w:p w14:paraId="295F1A0F" w14:textId="77777777" w:rsidR="00EE77C9" w:rsidRPr="00477731" w:rsidRDefault="00EE77C9" w:rsidP="00821362">
      <w:pPr>
        <w:spacing w:after="0" w:line="360" w:lineRule="auto"/>
        <w:jc w:val="both"/>
        <w:rPr>
          <w:rFonts w:ascii="Times New Roman" w:hAnsi="Times New Roman" w:cs="Times New Roman"/>
          <w:bCs/>
          <w:sz w:val="24"/>
        </w:rPr>
      </w:pPr>
    </w:p>
    <w:p w14:paraId="407775B6" w14:textId="2EA8C0D3" w:rsidR="00EE77C9" w:rsidRPr="00477731" w:rsidRDefault="00EE77C9" w:rsidP="00821362">
      <w:pPr>
        <w:keepNext/>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rPr>
        <w:t xml:space="preserve">                 d.  </w:t>
      </w:r>
      <w:proofErr w:type="spellStart"/>
      <w:r w:rsidRPr="00477731">
        <w:rPr>
          <w:rFonts w:ascii="Times New Roman" w:hAnsi="Times New Roman" w:cs="Times New Roman"/>
          <w:bCs/>
          <w:sz w:val="24"/>
        </w:rPr>
        <w:t>difaʕt</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szCs w:val="24"/>
        </w:rPr>
        <w:t>taðkrit</w:t>
      </w:r>
      <w:proofErr w:type="spellEnd"/>
      <w:r w:rsidRPr="00477731">
        <w:rPr>
          <w:rFonts w:ascii="Times New Roman" w:hAnsi="Times New Roman" w:cs="Times New Roman"/>
          <w:bCs/>
          <w:sz w:val="24"/>
          <w:szCs w:val="24"/>
        </w:rPr>
        <w:t>-</w:t>
      </w:r>
      <w:r w:rsidRPr="00477731">
        <w:rPr>
          <w:rFonts w:ascii="Times New Roman" w:hAnsi="Times New Roman" w:cs="Times New Roman"/>
          <w:b/>
          <w:sz w:val="24"/>
          <w:szCs w:val="24"/>
        </w:rPr>
        <w:t>uh</w:t>
      </w:r>
      <w:r w:rsidRPr="00477731">
        <w:rPr>
          <w:rFonts w:ascii="Times New Roman" w:hAnsi="Times New Roman" w:cs="Times New Roman"/>
          <w:bCs/>
          <w:sz w:val="24"/>
          <w:szCs w:val="24"/>
        </w:rPr>
        <w:t xml:space="preserve">     </w:t>
      </w:r>
    </w:p>
    <w:p w14:paraId="41EB8CCD" w14:textId="46DA6597" w:rsidR="00EE77C9" w:rsidRPr="00477731" w:rsidRDefault="00EE77C9" w:rsidP="00821362">
      <w:pPr>
        <w:keepNext/>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                      paid-1SG     ticket-3SG.M    </w:t>
      </w:r>
    </w:p>
    <w:p w14:paraId="04856B78" w14:textId="7320099E" w:rsidR="00EE77C9" w:rsidRPr="00477731" w:rsidRDefault="00EE77C9" w:rsidP="00821362">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                     ‘I paid for his ticket.’</w:t>
      </w:r>
    </w:p>
    <w:p w14:paraId="0D7889A7" w14:textId="77777777"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szCs w:val="24"/>
        </w:rPr>
        <w:t xml:space="preserve">       </w:t>
      </w:r>
      <w:r w:rsidRPr="00477731">
        <w:rPr>
          <w:rFonts w:ascii="Times New Roman" w:hAnsi="Times New Roman" w:cs="Times New Roman"/>
          <w:bCs/>
          <w:sz w:val="24"/>
        </w:rPr>
        <w:t xml:space="preserve"> </w:t>
      </w:r>
    </w:p>
    <w:p w14:paraId="644581D7" w14:textId="46DB3945"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The clitic shows up on the transitive verb not just when the object is a pronoun but also when the object is a Topic lexical DP. See, for example, the sentences in (1), repeated here as (29). </w:t>
      </w:r>
    </w:p>
    <w:p w14:paraId="5992FB75" w14:textId="77777777" w:rsidR="00EE77C9" w:rsidRPr="00477731" w:rsidRDefault="00EE77C9" w:rsidP="00821362">
      <w:pPr>
        <w:spacing w:after="0" w:line="360" w:lineRule="auto"/>
        <w:jc w:val="both"/>
        <w:rPr>
          <w:rFonts w:ascii="Times New Roman" w:hAnsi="Times New Roman" w:cs="Times New Roman"/>
          <w:bCs/>
          <w:sz w:val="24"/>
        </w:rPr>
      </w:pPr>
    </w:p>
    <w:p w14:paraId="76C595FC" w14:textId="78DD6E72" w:rsidR="00EE77C9" w:rsidRPr="00477731" w:rsidRDefault="00EE77C9" w:rsidP="008A362B">
      <w:pPr>
        <w:keepNext/>
        <w:spacing w:after="0" w:line="360" w:lineRule="auto"/>
        <w:jc w:val="both"/>
        <w:rPr>
          <w:rFonts w:ascii="Times New Roman" w:hAnsi="Times New Roman" w:cs="Times New Roman"/>
          <w:sz w:val="24"/>
        </w:rPr>
      </w:pPr>
      <w:r w:rsidRPr="00477731">
        <w:rPr>
          <w:rFonts w:ascii="Times New Roman" w:hAnsi="Times New Roman" w:cs="Times New Roman"/>
          <w:sz w:val="24"/>
        </w:rPr>
        <w:t>(29)</w:t>
      </w:r>
      <w:r w:rsidRPr="00477731">
        <w:rPr>
          <w:rFonts w:ascii="Times New Roman" w:hAnsi="Times New Roman" w:cs="Times New Roman"/>
          <w:sz w:val="24"/>
        </w:rPr>
        <w:tab/>
        <w:t xml:space="preserve">a.   l-bint         </w:t>
      </w:r>
      <w:proofErr w:type="spellStart"/>
      <w:r w:rsidRPr="00477731">
        <w:rPr>
          <w:rFonts w:ascii="Times New Roman" w:hAnsi="Times New Roman" w:cs="Times New Roman"/>
          <w:b/>
          <w:bCs/>
          <w:iCs/>
          <w:sz w:val="24"/>
        </w:rPr>
        <w:t>tɪgɪl</w:t>
      </w:r>
      <w:proofErr w:type="spellEnd"/>
      <w:r w:rsidRPr="00477731">
        <w:rPr>
          <w:rFonts w:ascii="Times New Roman" w:hAnsi="Times New Roman" w:cs="Times New Roman"/>
          <w:b/>
          <w:sz w:val="24"/>
        </w:rPr>
        <w:t xml:space="preserve"> </w:t>
      </w:r>
      <w:r w:rsidRPr="00477731">
        <w:rPr>
          <w:rFonts w:ascii="Times New Roman" w:hAnsi="Times New Roman" w:cs="Times New Roman"/>
          <w:sz w:val="24"/>
        </w:rPr>
        <w:t xml:space="preserve">      </w:t>
      </w:r>
      <w:proofErr w:type="spellStart"/>
      <w:r w:rsidRPr="00477731">
        <w:rPr>
          <w:rFonts w:ascii="Times New Roman" w:hAnsi="Times New Roman" w:cs="Times New Roman"/>
          <w:sz w:val="24"/>
        </w:rPr>
        <w:t>ʃaf</w:t>
      </w:r>
      <w:proofErr w:type="spellEnd"/>
      <w:r w:rsidRPr="00477731">
        <w:rPr>
          <w:rFonts w:ascii="Times New Roman" w:hAnsi="Times New Roman" w:cs="Times New Roman"/>
          <w:sz w:val="24"/>
        </w:rPr>
        <w:t>-</w:t>
      </w:r>
      <w:r w:rsidRPr="00477731">
        <w:rPr>
          <w:rFonts w:ascii="Times New Roman" w:hAnsi="Times New Roman" w:cs="Times New Roman"/>
          <w:b/>
          <w:sz w:val="24"/>
        </w:rPr>
        <w:t>ah</w:t>
      </w:r>
      <w:r w:rsidRPr="00477731">
        <w:rPr>
          <w:rFonts w:ascii="Times New Roman" w:hAnsi="Times New Roman" w:cs="Times New Roman"/>
          <w:sz w:val="24"/>
        </w:rPr>
        <w:t xml:space="preserve">                      Firas.</w:t>
      </w:r>
      <w:r w:rsidRPr="00477731">
        <w:rPr>
          <w:rFonts w:ascii="Times New Roman" w:hAnsi="Times New Roman" w:cs="Times New Roman"/>
          <w:sz w:val="24"/>
        </w:rPr>
        <w:tab/>
      </w:r>
      <w:r w:rsidRPr="00477731">
        <w:rPr>
          <w:rFonts w:ascii="Times New Roman" w:hAnsi="Times New Roman" w:cs="Times New Roman"/>
          <w:sz w:val="24"/>
        </w:rPr>
        <w:tab/>
      </w:r>
    </w:p>
    <w:p w14:paraId="1517E6A0" w14:textId="6AF8E081" w:rsidR="00EE77C9" w:rsidRPr="00477731" w:rsidRDefault="00EE77C9" w:rsidP="008A362B">
      <w:pPr>
        <w:keepNext/>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DEF-girl    PRT     </w:t>
      </w:r>
      <w:proofErr w:type="gramStart"/>
      <w:r w:rsidRPr="00477731">
        <w:rPr>
          <w:rFonts w:ascii="Times New Roman" w:hAnsi="Times New Roman" w:cs="Times New Roman"/>
          <w:sz w:val="24"/>
        </w:rPr>
        <w:t>saw.3SG.M</w:t>
      </w:r>
      <w:proofErr w:type="gramEnd"/>
      <w:r w:rsidRPr="00477731">
        <w:rPr>
          <w:rFonts w:ascii="Times New Roman" w:hAnsi="Times New Roman" w:cs="Times New Roman"/>
          <w:sz w:val="24"/>
        </w:rPr>
        <w:t>-3SG.F  Firas</w:t>
      </w:r>
    </w:p>
    <w:p w14:paraId="50F74830" w14:textId="77777777" w:rsidR="00EE77C9" w:rsidRPr="00477731" w:rsidRDefault="00EE77C9" w:rsidP="00821362">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'The girl, Firas saw her.’</w:t>
      </w:r>
    </w:p>
    <w:p w14:paraId="39993EE4" w14:textId="77777777" w:rsidR="00EE77C9" w:rsidRPr="00477731" w:rsidRDefault="00EE77C9" w:rsidP="00821362">
      <w:pPr>
        <w:spacing w:after="0" w:line="360" w:lineRule="auto"/>
        <w:jc w:val="both"/>
        <w:rPr>
          <w:rFonts w:ascii="Times New Roman" w:hAnsi="Times New Roman" w:cs="Times New Roman"/>
          <w:sz w:val="24"/>
        </w:rPr>
      </w:pPr>
    </w:p>
    <w:p w14:paraId="470E886B" w14:textId="4E7DCCE7" w:rsidR="00EE77C9" w:rsidRPr="00477731" w:rsidRDefault="00EE77C9" w:rsidP="009D78A9">
      <w:pPr>
        <w:keepNext/>
        <w:spacing w:after="0" w:line="360" w:lineRule="auto"/>
        <w:ind w:firstLine="720"/>
        <w:jc w:val="both"/>
        <w:rPr>
          <w:rFonts w:ascii="Times New Roman" w:hAnsi="Times New Roman" w:cs="Times New Roman"/>
          <w:sz w:val="24"/>
          <w:lang w:val="sv-FI"/>
        </w:rPr>
      </w:pPr>
      <w:r w:rsidRPr="00477731">
        <w:rPr>
          <w:rFonts w:ascii="Times New Roman" w:hAnsi="Times New Roman" w:cs="Times New Roman"/>
          <w:sz w:val="24"/>
          <w:lang w:val="sv-FI"/>
        </w:rPr>
        <w:t>b.</w:t>
      </w:r>
      <w:r w:rsidRPr="00477731">
        <w:rPr>
          <w:rFonts w:ascii="Times New Roman" w:hAnsi="Times New Roman" w:cs="Times New Roman"/>
          <w:b/>
          <w:bCs/>
          <w:sz w:val="24"/>
          <w:lang w:val="sv-FI"/>
        </w:rPr>
        <w:t xml:space="preserve">   </w:t>
      </w:r>
      <w:r w:rsidRPr="00477731">
        <w:rPr>
          <w:rFonts w:ascii="Times New Roman" w:hAnsi="Times New Roman" w:cs="Times New Roman"/>
          <w:b/>
          <w:sz w:val="24"/>
          <w:lang w:val="sv-FI"/>
        </w:rPr>
        <w:t>ʁedɪ</w:t>
      </w:r>
      <w:r w:rsidRPr="00477731">
        <w:rPr>
          <w:rFonts w:ascii="Times New Roman" w:hAnsi="Times New Roman" w:cs="Times New Roman"/>
          <w:bCs/>
          <w:sz w:val="24"/>
          <w:lang w:val="sv-FI"/>
        </w:rPr>
        <w:t xml:space="preserve"> </w:t>
      </w:r>
      <w:r w:rsidRPr="00477731">
        <w:rPr>
          <w:rFonts w:ascii="Times New Roman" w:hAnsi="Times New Roman" w:cs="Times New Roman"/>
          <w:sz w:val="24"/>
          <w:lang w:val="sv-FI"/>
        </w:rPr>
        <w:t>-</w:t>
      </w:r>
      <w:r w:rsidRPr="00477731">
        <w:rPr>
          <w:rFonts w:ascii="Times New Roman" w:hAnsi="Times New Roman" w:cs="Times New Roman"/>
          <w:b/>
          <w:bCs/>
          <w:sz w:val="24"/>
          <w:lang w:val="sv-FI"/>
        </w:rPr>
        <w:t>ah</w:t>
      </w:r>
      <w:r w:rsidRPr="00477731">
        <w:rPr>
          <w:rFonts w:ascii="Times New Roman" w:hAnsi="Times New Roman" w:cs="Times New Roman"/>
          <w:sz w:val="24"/>
          <w:lang w:val="sv-FI"/>
        </w:rPr>
        <w:t xml:space="preserve">         ʃaf -</w:t>
      </w:r>
      <w:r w:rsidRPr="00477731">
        <w:rPr>
          <w:rFonts w:ascii="Times New Roman" w:hAnsi="Times New Roman" w:cs="Times New Roman"/>
          <w:b/>
          <w:sz w:val="24"/>
          <w:lang w:val="sv-FI"/>
        </w:rPr>
        <w:t>ah</w:t>
      </w:r>
      <w:r w:rsidRPr="00477731">
        <w:rPr>
          <w:rFonts w:ascii="Times New Roman" w:hAnsi="Times New Roman" w:cs="Times New Roman"/>
          <w:sz w:val="24"/>
          <w:lang w:val="sv-FI"/>
        </w:rPr>
        <w:t xml:space="preserve">                  l-bint        Firas</w:t>
      </w:r>
    </w:p>
    <w:p w14:paraId="139457AD" w14:textId="5020DC11" w:rsidR="00EE77C9" w:rsidRPr="00477731" w:rsidRDefault="00EE77C9" w:rsidP="00821362">
      <w:pPr>
        <w:spacing w:after="0" w:line="360" w:lineRule="auto"/>
        <w:jc w:val="both"/>
        <w:rPr>
          <w:rFonts w:ascii="Times New Roman" w:hAnsi="Times New Roman" w:cs="Times New Roman"/>
          <w:sz w:val="24"/>
        </w:rPr>
      </w:pPr>
      <w:r w:rsidRPr="00477731">
        <w:rPr>
          <w:rFonts w:ascii="Times New Roman" w:hAnsi="Times New Roman" w:cs="Times New Roman"/>
          <w:sz w:val="24"/>
          <w:lang w:val="sv-FI"/>
        </w:rPr>
        <w:t xml:space="preserve">                 </w:t>
      </w:r>
      <w:r w:rsidRPr="00477731">
        <w:rPr>
          <w:rFonts w:ascii="Times New Roman" w:hAnsi="Times New Roman" w:cs="Times New Roman"/>
          <w:sz w:val="24"/>
        </w:rPr>
        <w:t xml:space="preserve">PRT-3SG.F    </w:t>
      </w:r>
      <w:proofErr w:type="gramStart"/>
      <w:r w:rsidRPr="00477731">
        <w:rPr>
          <w:rFonts w:ascii="Times New Roman" w:hAnsi="Times New Roman" w:cs="Times New Roman"/>
          <w:sz w:val="24"/>
        </w:rPr>
        <w:t>saw.3SG.M</w:t>
      </w:r>
      <w:proofErr w:type="gramEnd"/>
      <w:r w:rsidRPr="00477731">
        <w:rPr>
          <w:rFonts w:ascii="Times New Roman" w:hAnsi="Times New Roman" w:cs="Times New Roman"/>
          <w:sz w:val="24"/>
        </w:rPr>
        <w:t>-3SF  DEF-girl   Firas</w:t>
      </w:r>
    </w:p>
    <w:p w14:paraId="3CF4436B" w14:textId="7DB51924" w:rsidR="00EE77C9" w:rsidRPr="00477731" w:rsidRDefault="00EE77C9" w:rsidP="00821362">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w:t>
      </w:r>
      <w:del w:id="22" w:author="Murdhy alshamari" w:date="2022-12-26T16:47:00Z">
        <w:r w:rsidRPr="00477731" w:rsidDel="00C71796">
          <w:rPr>
            <w:rFonts w:ascii="Times New Roman" w:hAnsi="Times New Roman" w:cs="Times New Roman"/>
            <w:sz w:val="24"/>
          </w:rPr>
          <w:delText xml:space="preserve">   </w:delText>
        </w:r>
      </w:del>
      <w:r w:rsidRPr="00477731">
        <w:rPr>
          <w:rFonts w:ascii="Times New Roman" w:hAnsi="Times New Roman" w:cs="Times New Roman"/>
          <w:sz w:val="24"/>
        </w:rPr>
        <w:t xml:space="preserve">  ‘The girl, Firas saw her.’</w:t>
      </w:r>
    </w:p>
    <w:p w14:paraId="2EA6E224" w14:textId="77777777" w:rsidR="00EE77C9" w:rsidRPr="00477731" w:rsidRDefault="00EE77C9" w:rsidP="00821362">
      <w:pPr>
        <w:spacing w:after="0" w:line="360" w:lineRule="auto"/>
        <w:jc w:val="both"/>
        <w:rPr>
          <w:rFonts w:ascii="Times New Roman" w:hAnsi="Times New Roman" w:cs="Times New Roman"/>
          <w:sz w:val="24"/>
        </w:rPr>
      </w:pPr>
    </w:p>
    <w:p w14:paraId="4271940B" w14:textId="6D597013"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sz w:val="24"/>
        </w:rPr>
        <w:lastRenderedPageBreak/>
        <w:t>Consider now the same set of data with different discourse context in (30). T</w:t>
      </w:r>
      <w:r w:rsidRPr="00477731">
        <w:rPr>
          <w:rFonts w:ascii="Times New Roman" w:hAnsi="Times New Roman" w:cs="Times New Roman"/>
          <w:bCs/>
          <w:sz w:val="24"/>
        </w:rPr>
        <w:t xml:space="preserve">he clitic here does not appear on the transitive verb when the object is (part of) Focus, in which case the object DP, expressing new, non-presupposed information, moves past the Focus-marker </w:t>
      </w:r>
      <w:proofErr w:type="spellStart"/>
      <w:r w:rsidRPr="00477731">
        <w:rPr>
          <w:rFonts w:asciiTheme="majorBidi" w:hAnsiTheme="majorBidi" w:cstheme="majorBidi"/>
          <w:i/>
          <w:iCs/>
          <w:sz w:val="24"/>
        </w:rPr>
        <w:t>ʔadʒal</w:t>
      </w:r>
      <w:proofErr w:type="spellEnd"/>
      <w:r w:rsidRPr="00477731">
        <w:rPr>
          <w:rFonts w:asciiTheme="majorBidi" w:hAnsiTheme="majorBidi" w:cstheme="majorBidi"/>
          <w:i/>
          <w:iCs/>
          <w:sz w:val="24"/>
        </w:rPr>
        <w:t xml:space="preserve"> </w:t>
      </w:r>
      <w:r w:rsidRPr="00477731">
        <w:rPr>
          <w:rFonts w:asciiTheme="majorBidi" w:hAnsiTheme="majorBidi" w:cstheme="majorBidi"/>
          <w:sz w:val="24"/>
        </w:rPr>
        <w:t>(30a)</w:t>
      </w:r>
      <w:r w:rsidRPr="00477731">
        <w:rPr>
          <w:rFonts w:ascii="Times New Roman" w:hAnsi="Times New Roman" w:cs="Times New Roman"/>
          <w:bCs/>
          <w:sz w:val="24"/>
        </w:rPr>
        <w:t xml:space="preserve">. This fact remains the same and is further captured by the observation in (30b), which involves the object DP as a </w:t>
      </w:r>
      <w:proofErr w:type="spellStart"/>
      <w:r w:rsidRPr="00477731">
        <w:rPr>
          <w:rFonts w:ascii="Times New Roman" w:hAnsi="Times New Roman" w:cs="Times New Roman"/>
          <w:bCs/>
          <w:sz w:val="24"/>
        </w:rPr>
        <w:t>wh</w:t>
      </w:r>
      <w:proofErr w:type="spellEnd"/>
      <w:r w:rsidRPr="00477731">
        <w:rPr>
          <w:rFonts w:ascii="Times New Roman" w:hAnsi="Times New Roman" w:cs="Times New Roman"/>
          <w:bCs/>
          <w:sz w:val="24"/>
        </w:rPr>
        <w:t xml:space="preserve">-phrase, an inherently focalised item. </w:t>
      </w:r>
    </w:p>
    <w:p w14:paraId="6962976B" w14:textId="77777777" w:rsidR="00EE77C9" w:rsidRPr="00477731" w:rsidRDefault="00EE77C9" w:rsidP="00821362">
      <w:pPr>
        <w:spacing w:after="0" w:line="360" w:lineRule="auto"/>
        <w:jc w:val="both"/>
        <w:rPr>
          <w:rFonts w:ascii="Times New Roman" w:hAnsi="Times New Roman" w:cs="Times New Roman"/>
          <w:sz w:val="24"/>
        </w:rPr>
      </w:pPr>
    </w:p>
    <w:p w14:paraId="4DB98101" w14:textId="0BD3B4AB" w:rsidR="00EE77C9" w:rsidRPr="00477731" w:rsidRDefault="00EE77C9" w:rsidP="00E32DB7">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(30)    a. (l)-bint      </w:t>
      </w:r>
      <w:proofErr w:type="spellStart"/>
      <w:r w:rsidRPr="00477731">
        <w:rPr>
          <w:rFonts w:asciiTheme="majorBidi" w:hAnsiTheme="majorBidi" w:cstheme="majorBidi"/>
          <w:i/>
          <w:iCs/>
          <w:sz w:val="24"/>
        </w:rPr>
        <w:t>ʔadʒal</w:t>
      </w:r>
      <w:proofErr w:type="spellEnd"/>
      <w:r w:rsidRPr="00477731">
        <w:rPr>
          <w:rFonts w:ascii="Times New Roman" w:hAnsi="Times New Roman" w:cs="Times New Roman"/>
          <w:sz w:val="24"/>
        </w:rPr>
        <w:t xml:space="preserve">     </w:t>
      </w:r>
      <w:proofErr w:type="spellStart"/>
      <w:r w:rsidRPr="00477731">
        <w:rPr>
          <w:rFonts w:ascii="Times New Roman" w:hAnsi="Times New Roman" w:cs="Times New Roman"/>
          <w:sz w:val="24"/>
        </w:rPr>
        <w:t>ʃaf</w:t>
      </w:r>
      <w:proofErr w:type="spellEnd"/>
      <w:r w:rsidRPr="00477731">
        <w:rPr>
          <w:rFonts w:ascii="Times New Roman" w:hAnsi="Times New Roman" w:cs="Times New Roman"/>
          <w:sz w:val="24"/>
        </w:rPr>
        <w:t>-(*</w:t>
      </w:r>
      <w:proofErr w:type="gramStart"/>
      <w:r w:rsidRPr="00477731">
        <w:rPr>
          <w:rFonts w:ascii="Times New Roman" w:hAnsi="Times New Roman" w:cs="Times New Roman"/>
          <w:sz w:val="24"/>
        </w:rPr>
        <w:t xml:space="preserve">ah)   </w:t>
      </w:r>
      <w:proofErr w:type="gramEnd"/>
      <w:r w:rsidRPr="00477731">
        <w:rPr>
          <w:rFonts w:ascii="Times New Roman" w:hAnsi="Times New Roman" w:cs="Times New Roman"/>
          <w:sz w:val="24"/>
        </w:rPr>
        <w:t xml:space="preserve"> Firas.</w:t>
      </w:r>
      <w:r w:rsidRPr="00477731">
        <w:rPr>
          <w:rFonts w:ascii="Times New Roman" w:hAnsi="Times New Roman" w:cs="Times New Roman"/>
          <w:sz w:val="24"/>
        </w:rPr>
        <w:tab/>
      </w:r>
      <w:r w:rsidRPr="00477731">
        <w:rPr>
          <w:rFonts w:ascii="Times New Roman" w:hAnsi="Times New Roman" w:cs="Times New Roman"/>
          <w:sz w:val="24"/>
        </w:rPr>
        <w:tab/>
      </w:r>
    </w:p>
    <w:p w14:paraId="6096E5F8" w14:textId="2957AC6E" w:rsidR="00EE77C9" w:rsidRPr="00477731" w:rsidRDefault="00EE77C9" w:rsidP="00E32DB7">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DEF-girl    FOC        saw            Firas</w:t>
      </w:r>
    </w:p>
    <w:p w14:paraId="47D9FEE2" w14:textId="1F0D7D5C" w:rsidR="00EE77C9" w:rsidRPr="00477731" w:rsidRDefault="00EE77C9" w:rsidP="00821362">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‘It was a girl that Firas saw.’</w:t>
      </w:r>
    </w:p>
    <w:p w14:paraId="114E5E1E" w14:textId="067D566E" w:rsidR="00EE77C9" w:rsidRPr="00477731" w:rsidRDefault="00EE77C9" w:rsidP="00821362">
      <w:pPr>
        <w:spacing w:after="0" w:line="360" w:lineRule="auto"/>
        <w:jc w:val="both"/>
        <w:rPr>
          <w:rFonts w:ascii="Times New Roman" w:hAnsi="Times New Roman" w:cs="Times New Roman"/>
          <w:sz w:val="24"/>
        </w:rPr>
      </w:pPr>
    </w:p>
    <w:p w14:paraId="11696FEA" w14:textId="53C6B892" w:rsidR="00EE77C9" w:rsidRPr="00477731" w:rsidRDefault="00EE77C9" w:rsidP="00821362">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b.  </w:t>
      </w:r>
      <w:proofErr w:type="spellStart"/>
      <w:r w:rsidRPr="00477731">
        <w:rPr>
          <w:rFonts w:ascii="Times New Roman" w:hAnsi="Times New Roman" w:cs="Times New Roman"/>
          <w:sz w:val="24"/>
        </w:rPr>
        <w:t>wiʃ</w:t>
      </w:r>
      <w:proofErr w:type="spellEnd"/>
      <w:r w:rsidRPr="00477731">
        <w:rPr>
          <w:rFonts w:ascii="Times New Roman" w:hAnsi="Times New Roman" w:cs="Times New Roman"/>
          <w:sz w:val="24"/>
        </w:rPr>
        <w:t xml:space="preserve">     </w:t>
      </w:r>
      <w:proofErr w:type="spellStart"/>
      <w:r w:rsidRPr="00477731">
        <w:rPr>
          <w:rFonts w:ascii="Times New Roman" w:hAnsi="Times New Roman" w:cs="Times New Roman"/>
          <w:sz w:val="24"/>
        </w:rPr>
        <w:t>ʃaf</w:t>
      </w:r>
      <w:proofErr w:type="spellEnd"/>
      <w:r w:rsidRPr="00477731">
        <w:rPr>
          <w:rFonts w:ascii="Times New Roman" w:hAnsi="Times New Roman" w:cs="Times New Roman"/>
          <w:sz w:val="24"/>
        </w:rPr>
        <w:t>-(*</w:t>
      </w:r>
      <w:proofErr w:type="gramStart"/>
      <w:r w:rsidRPr="00477731">
        <w:rPr>
          <w:rFonts w:ascii="Times New Roman" w:hAnsi="Times New Roman" w:cs="Times New Roman"/>
          <w:sz w:val="24"/>
        </w:rPr>
        <w:t>ah</w:t>
      </w:r>
      <w:r w:rsidRPr="00477731">
        <w:rPr>
          <w:rFonts w:ascii="Times New Roman" w:hAnsi="Times New Roman" w:cs="Times New Roman"/>
          <w:bCs/>
          <w:sz w:val="24"/>
        </w:rPr>
        <w:t>)</w:t>
      </w:r>
      <w:r w:rsidRPr="00477731">
        <w:rPr>
          <w:rFonts w:ascii="Times New Roman" w:hAnsi="Times New Roman" w:cs="Times New Roman"/>
          <w:sz w:val="24"/>
        </w:rPr>
        <w:t xml:space="preserve">   </w:t>
      </w:r>
      <w:proofErr w:type="gramEnd"/>
      <w:r w:rsidRPr="00477731">
        <w:rPr>
          <w:rFonts w:ascii="Times New Roman" w:hAnsi="Times New Roman" w:cs="Times New Roman"/>
          <w:sz w:val="24"/>
        </w:rPr>
        <w:t xml:space="preserve">      Firas</w:t>
      </w:r>
    </w:p>
    <w:p w14:paraId="07F3EAE4" w14:textId="3CEF698D" w:rsidR="00EE77C9" w:rsidRPr="00477731" w:rsidRDefault="00EE77C9" w:rsidP="00F9412E">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what   </w:t>
      </w:r>
      <w:proofErr w:type="gramStart"/>
      <w:r w:rsidRPr="00477731">
        <w:rPr>
          <w:rFonts w:ascii="Times New Roman" w:hAnsi="Times New Roman" w:cs="Times New Roman"/>
          <w:sz w:val="24"/>
        </w:rPr>
        <w:t>saw.3SG.M</w:t>
      </w:r>
      <w:proofErr w:type="gramEnd"/>
      <w:r w:rsidRPr="00477731">
        <w:rPr>
          <w:rFonts w:ascii="Times New Roman" w:hAnsi="Times New Roman" w:cs="Times New Roman"/>
          <w:sz w:val="24"/>
        </w:rPr>
        <w:t xml:space="preserve">    Firas</w:t>
      </w:r>
    </w:p>
    <w:p w14:paraId="07526BAD" w14:textId="49174C3C" w:rsidR="00EE77C9" w:rsidRPr="00477731" w:rsidRDefault="00EE77C9" w:rsidP="00F9412E">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‘What did Firas see?’</w:t>
      </w:r>
    </w:p>
    <w:p w14:paraId="3EC1684B" w14:textId="77777777" w:rsidR="00EE77C9" w:rsidRPr="00477731" w:rsidRDefault="00EE77C9" w:rsidP="00821362">
      <w:pPr>
        <w:spacing w:after="0" w:line="360" w:lineRule="auto"/>
        <w:jc w:val="both"/>
        <w:rPr>
          <w:rFonts w:ascii="Times New Roman" w:hAnsi="Times New Roman" w:cs="Times New Roman"/>
          <w:sz w:val="24"/>
        </w:rPr>
      </w:pPr>
    </w:p>
    <w:p w14:paraId="76832B71" w14:textId="74E581A0" w:rsidR="00EE77C9" w:rsidRPr="00477731" w:rsidRDefault="00EE77C9" w:rsidP="00821362">
      <w:pPr>
        <w:spacing w:after="0" w:line="360" w:lineRule="auto"/>
        <w:jc w:val="both"/>
        <w:rPr>
          <w:rFonts w:ascii="Times New Roman" w:hAnsi="Times New Roman" w:cs="Times New Roman"/>
          <w:sz w:val="24"/>
        </w:rPr>
      </w:pPr>
      <w:r w:rsidRPr="00477731">
        <w:rPr>
          <w:rFonts w:ascii="Times New Roman" w:hAnsi="Times New Roman" w:cs="Times New Roman"/>
          <w:sz w:val="24"/>
        </w:rPr>
        <w:t>Apparently, constituents without topical, referential or specificity properties cannot be resumed on v in NHA.</w:t>
      </w:r>
    </w:p>
    <w:p w14:paraId="6905143B" w14:textId="47DE7C49" w:rsidR="00EE77C9" w:rsidRPr="00477731" w:rsidRDefault="00EE77C9" w:rsidP="00592EDD">
      <w:pPr>
        <w:spacing w:after="0" w:line="360" w:lineRule="auto"/>
        <w:ind w:firstLine="720"/>
        <w:jc w:val="both"/>
        <w:rPr>
          <w:rFonts w:ascii="Times New Roman" w:hAnsi="Times New Roman" w:cs="Times New Roman"/>
          <w:bCs/>
          <w:sz w:val="24"/>
        </w:rPr>
      </w:pPr>
      <w:r w:rsidRPr="00477731">
        <w:rPr>
          <w:rFonts w:ascii="Times New Roman" w:hAnsi="Times New Roman" w:cs="Times New Roman"/>
          <w:sz w:val="24"/>
        </w:rPr>
        <w:t xml:space="preserve">In both cases of F-Topic marker in (29), a </w:t>
      </w:r>
      <w:proofErr w:type="spellStart"/>
      <w:r w:rsidRPr="00477731">
        <w:rPr>
          <w:rFonts w:ascii="Times New Roman" w:hAnsi="Times New Roman" w:cs="Times New Roman"/>
          <w:sz w:val="24"/>
        </w:rPr>
        <w:t>clitic</w:t>
      </w:r>
      <w:proofErr w:type="spellEnd"/>
      <w:r w:rsidRPr="00477731">
        <w:rPr>
          <w:rFonts w:ascii="Times New Roman" w:hAnsi="Times New Roman" w:cs="Times New Roman"/>
          <w:sz w:val="24"/>
        </w:rPr>
        <w:t xml:space="preserve"> is attached to the verb. In the case of (29a), one may at least consider an analysis where the initial F-Topic object is externally merged in the C-domain, in which case the </w:t>
      </w:r>
      <w:proofErr w:type="spellStart"/>
      <w:r w:rsidRPr="00477731">
        <w:rPr>
          <w:rFonts w:ascii="Times New Roman" w:hAnsi="Times New Roman" w:cs="Times New Roman"/>
          <w:sz w:val="24"/>
        </w:rPr>
        <w:t>clitic</w:t>
      </w:r>
      <w:proofErr w:type="spellEnd"/>
      <w:r w:rsidRPr="00477731">
        <w:rPr>
          <w:rFonts w:ascii="Times New Roman" w:hAnsi="Times New Roman" w:cs="Times New Roman"/>
          <w:sz w:val="24"/>
        </w:rPr>
        <w:t xml:space="preserve"> on the verb would be a </w:t>
      </w:r>
      <w:proofErr w:type="spellStart"/>
      <w:r w:rsidRPr="00477731">
        <w:rPr>
          <w:rFonts w:ascii="Times New Roman" w:hAnsi="Times New Roman" w:cs="Times New Roman"/>
          <w:sz w:val="24"/>
        </w:rPr>
        <w:t>cliticized</w:t>
      </w:r>
      <w:proofErr w:type="spellEnd"/>
      <w:r w:rsidRPr="00477731">
        <w:rPr>
          <w:rFonts w:ascii="Times New Roman" w:hAnsi="Times New Roman" w:cs="Times New Roman"/>
          <w:sz w:val="24"/>
        </w:rPr>
        <w:t xml:space="preserve"> resumptive object pronoun. In the case of (29b), this is not a possible analysis; the Topic object here is the DP </w:t>
      </w:r>
      <w:r w:rsidRPr="00477731">
        <w:rPr>
          <w:rFonts w:ascii="Times New Roman" w:hAnsi="Times New Roman" w:cs="Times New Roman"/>
          <w:i/>
          <w:sz w:val="24"/>
        </w:rPr>
        <w:t>l-bint</w:t>
      </w:r>
      <w:r w:rsidRPr="00477731">
        <w:rPr>
          <w:rFonts w:ascii="Times New Roman" w:hAnsi="Times New Roman" w:cs="Times New Roman"/>
          <w:sz w:val="24"/>
        </w:rPr>
        <w:t xml:space="preserve">, by hypothesis moved to the edge of </w:t>
      </w:r>
      <w:proofErr w:type="spellStart"/>
      <w:r w:rsidRPr="00477731">
        <w:rPr>
          <w:rFonts w:ascii="Times New Roman" w:hAnsi="Times New Roman" w:cs="Times New Roman"/>
          <w:sz w:val="24"/>
        </w:rPr>
        <w:t>vP</w:t>
      </w:r>
      <w:proofErr w:type="spellEnd"/>
      <w:r w:rsidRPr="00477731">
        <w:rPr>
          <w:rFonts w:ascii="Times New Roman" w:hAnsi="Times New Roman" w:cs="Times New Roman"/>
          <w:sz w:val="24"/>
        </w:rPr>
        <w:t xml:space="preserve">. The </w:t>
      </w:r>
      <w:proofErr w:type="spellStart"/>
      <w:r w:rsidRPr="00477731">
        <w:rPr>
          <w:rFonts w:ascii="Times New Roman" w:hAnsi="Times New Roman" w:cs="Times New Roman"/>
          <w:sz w:val="24"/>
        </w:rPr>
        <w:t>clitic</w:t>
      </w:r>
      <w:proofErr w:type="spellEnd"/>
      <w:r w:rsidRPr="00477731">
        <w:rPr>
          <w:rFonts w:ascii="Times New Roman" w:hAnsi="Times New Roman" w:cs="Times New Roman"/>
          <w:sz w:val="24"/>
        </w:rPr>
        <w:t xml:space="preserve"> on the verb is thus not the object, but, we claim, following Shlonsky (1997) and Alshamari (2017), the </w:t>
      </w:r>
      <w:proofErr w:type="spellStart"/>
      <w:r w:rsidRPr="00477731">
        <w:rPr>
          <w:rFonts w:ascii="Times New Roman" w:hAnsi="Times New Roman" w:cs="Times New Roman"/>
          <w:sz w:val="24"/>
        </w:rPr>
        <w:t>spellout</w:t>
      </w:r>
      <w:proofErr w:type="spellEnd"/>
      <w:r w:rsidRPr="00477731">
        <w:rPr>
          <w:rFonts w:ascii="Times New Roman" w:hAnsi="Times New Roman" w:cs="Times New Roman"/>
          <w:sz w:val="24"/>
        </w:rPr>
        <w:t xml:space="preserve"> of object agreement. More specifically, following Roberts’s (2010) account of object clitics in Romance languages, we assume that the </w:t>
      </w:r>
      <w:proofErr w:type="spellStart"/>
      <w:r w:rsidRPr="00477731">
        <w:rPr>
          <w:rFonts w:ascii="Times New Roman" w:hAnsi="Times New Roman" w:cs="Times New Roman"/>
          <w:sz w:val="24"/>
        </w:rPr>
        <w:t>transitivizer</w:t>
      </w:r>
      <w:proofErr w:type="spellEnd"/>
      <w:r w:rsidRPr="00477731">
        <w:rPr>
          <w:rFonts w:ascii="Times New Roman" w:hAnsi="Times New Roman" w:cs="Times New Roman"/>
          <w:sz w:val="24"/>
        </w:rPr>
        <w:t xml:space="preserve"> head </w:t>
      </w:r>
      <w:r w:rsidRPr="00477731">
        <w:rPr>
          <w:rFonts w:ascii="Times New Roman" w:hAnsi="Times New Roman" w:cs="Times New Roman"/>
          <w:i/>
          <w:sz w:val="24"/>
        </w:rPr>
        <w:t>v</w:t>
      </w:r>
      <w:r w:rsidRPr="00477731">
        <w:rPr>
          <w:rFonts w:ascii="Times New Roman" w:hAnsi="Times New Roman" w:cs="Times New Roman"/>
          <w:sz w:val="24"/>
        </w:rPr>
        <w:t xml:space="preserve"> has a set of unvalued </w:t>
      </w:r>
      <w:r w:rsidRPr="00477731">
        <w:rPr>
          <w:rFonts w:ascii="Times New Roman" w:hAnsi="Times New Roman" w:cs="Times New Roman"/>
          <w:bCs/>
          <w:sz w:val="24"/>
        </w:rPr>
        <w:t>φ-features</w:t>
      </w:r>
      <w:r w:rsidRPr="00477731">
        <w:rPr>
          <w:rFonts w:ascii="Times New Roman" w:hAnsi="Times New Roman" w:cs="Times New Roman"/>
          <w:sz w:val="24"/>
        </w:rPr>
        <w:t xml:space="preserve">. It enters an Agree-relation with the object, assigns Case to the object and has its own </w:t>
      </w:r>
      <w:proofErr w:type="spellStart"/>
      <w:r w:rsidRPr="00477731">
        <w:rPr>
          <w:rFonts w:ascii="Times New Roman" w:hAnsi="Times New Roman" w:cs="Times New Roman"/>
          <w:sz w:val="24"/>
        </w:rPr>
        <w:t>u</w:t>
      </w:r>
      <w:r w:rsidRPr="00477731">
        <w:rPr>
          <w:rFonts w:ascii="Times New Roman" w:hAnsi="Times New Roman" w:cs="Times New Roman"/>
          <w:bCs/>
          <w:sz w:val="24"/>
        </w:rPr>
        <w:t>φ</w:t>
      </w:r>
      <w:proofErr w:type="spellEnd"/>
      <w:r w:rsidRPr="00477731">
        <w:rPr>
          <w:rFonts w:ascii="Times New Roman" w:hAnsi="Times New Roman" w:cs="Times New Roman"/>
          <w:bCs/>
          <w:sz w:val="24"/>
        </w:rPr>
        <w:t>-features</w:t>
      </w:r>
      <w:r w:rsidRPr="00477731">
        <w:rPr>
          <w:rFonts w:ascii="Times New Roman" w:hAnsi="Times New Roman" w:cs="Times New Roman"/>
          <w:sz w:val="24"/>
        </w:rPr>
        <w:t xml:space="preserve"> valued by the object. The valued </w:t>
      </w:r>
      <w:r w:rsidRPr="00477731">
        <w:rPr>
          <w:rFonts w:ascii="Times New Roman" w:hAnsi="Times New Roman" w:cs="Times New Roman"/>
          <w:bCs/>
          <w:sz w:val="24"/>
        </w:rPr>
        <w:t xml:space="preserve">φ-features </w:t>
      </w:r>
      <w:r w:rsidRPr="00477731">
        <w:rPr>
          <w:rFonts w:ascii="Times New Roman" w:hAnsi="Times New Roman" w:cs="Times New Roman"/>
          <w:sz w:val="24"/>
        </w:rPr>
        <w:t xml:space="preserve">of </w:t>
      </w:r>
      <w:r w:rsidRPr="00477731">
        <w:rPr>
          <w:rFonts w:ascii="Times New Roman" w:hAnsi="Times New Roman" w:cs="Times New Roman"/>
          <w:i/>
          <w:sz w:val="24"/>
        </w:rPr>
        <w:t>v</w:t>
      </w:r>
      <w:r w:rsidRPr="00477731">
        <w:rPr>
          <w:rFonts w:ascii="Times New Roman" w:hAnsi="Times New Roman" w:cs="Times New Roman"/>
          <w:sz w:val="24"/>
        </w:rPr>
        <w:t xml:space="preserve"> are spelled out as what is traditionally called an object clitic (see section 4.4 below). The verb moves to </w:t>
      </w:r>
      <w:r w:rsidRPr="00477731">
        <w:rPr>
          <w:rFonts w:ascii="Times New Roman" w:hAnsi="Times New Roman" w:cs="Times New Roman"/>
          <w:i/>
          <w:sz w:val="24"/>
        </w:rPr>
        <w:t>v</w:t>
      </w:r>
      <w:r w:rsidRPr="00477731">
        <w:rPr>
          <w:rFonts w:ascii="Times New Roman" w:hAnsi="Times New Roman" w:cs="Times New Roman"/>
          <w:sz w:val="24"/>
        </w:rPr>
        <w:t xml:space="preserve"> merging with the valued </w:t>
      </w:r>
      <w:r w:rsidRPr="00477731">
        <w:rPr>
          <w:rFonts w:ascii="Times New Roman" w:hAnsi="Times New Roman" w:cs="Times New Roman"/>
          <w:bCs/>
          <w:sz w:val="24"/>
        </w:rPr>
        <w:t>φ-feature</w:t>
      </w:r>
      <w:r w:rsidRPr="00477731">
        <w:rPr>
          <w:rFonts w:ascii="Times New Roman" w:hAnsi="Times New Roman" w:cs="Times New Roman"/>
          <w:sz w:val="24"/>
        </w:rPr>
        <w:t xml:space="preserve"> set, and moves on to T, merging with the </w:t>
      </w:r>
      <w:r w:rsidRPr="00477731">
        <w:rPr>
          <w:rFonts w:ascii="Times New Roman" w:hAnsi="Times New Roman" w:cs="Times New Roman"/>
          <w:bCs/>
          <w:sz w:val="24"/>
        </w:rPr>
        <w:t>φ-feature</w:t>
      </w:r>
      <w:r w:rsidRPr="00477731">
        <w:rPr>
          <w:rFonts w:ascii="Times New Roman" w:hAnsi="Times New Roman" w:cs="Times New Roman"/>
          <w:sz w:val="24"/>
        </w:rPr>
        <w:t xml:space="preserve"> set valued by the subject, together with tense and mood features. Another Agree operation takes place between the F-Top spelled out as </w:t>
      </w:r>
      <w:proofErr w:type="spellStart"/>
      <w:r w:rsidRPr="00477731">
        <w:rPr>
          <w:rFonts w:ascii="Times New Roman" w:hAnsi="Times New Roman" w:cs="Times New Roman"/>
          <w:bCs/>
          <w:i/>
          <w:sz w:val="24"/>
        </w:rPr>
        <w:t>ʁedɪ</w:t>
      </w:r>
      <w:proofErr w:type="spellEnd"/>
      <w:r w:rsidRPr="00477731">
        <w:rPr>
          <w:rFonts w:ascii="Times New Roman" w:hAnsi="Times New Roman" w:cs="Times New Roman"/>
          <w:bCs/>
          <w:i/>
          <w:sz w:val="24"/>
        </w:rPr>
        <w:t xml:space="preserve"> </w:t>
      </w:r>
      <w:r w:rsidRPr="00477731">
        <w:rPr>
          <w:rFonts w:ascii="Times New Roman" w:hAnsi="Times New Roman" w:cs="Times New Roman"/>
          <w:bCs/>
          <w:sz w:val="24"/>
        </w:rPr>
        <w:t xml:space="preserve">and the object, with the same morphological effect: </w:t>
      </w:r>
      <w:proofErr w:type="spellStart"/>
      <w:r w:rsidRPr="00477731">
        <w:rPr>
          <w:rFonts w:ascii="Times New Roman" w:hAnsi="Times New Roman" w:cs="Times New Roman"/>
          <w:bCs/>
          <w:i/>
          <w:sz w:val="24"/>
        </w:rPr>
        <w:t>ʁedɪ</w:t>
      </w:r>
      <w:proofErr w:type="spellEnd"/>
      <w:r w:rsidRPr="00477731">
        <w:rPr>
          <w:rFonts w:ascii="Times New Roman" w:hAnsi="Times New Roman" w:cs="Times New Roman"/>
          <w:bCs/>
          <w:sz w:val="24"/>
        </w:rPr>
        <w:t xml:space="preserve"> is spelled out with what is standardly called an object clitic (standardly, but somewhat misleadingly; if the item is a realization of </w:t>
      </w:r>
      <w:proofErr w:type="gramStart"/>
      <w:r w:rsidRPr="00477731">
        <w:rPr>
          <w:rFonts w:ascii="Times New Roman" w:hAnsi="Times New Roman" w:cs="Times New Roman"/>
          <w:bCs/>
          <w:sz w:val="24"/>
        </w:rPr>
        <w:t>agreement</w:t>
      </w:r>
      <w:proofErr w:type="gramEnd"/>
      <w:r w:rsidRPr="00477731">
        <w:rPr>
          <w:rFonts w:ascii="Times New Roman" w:hAnsi="Times New Roman" w:cs="Times New Roman"/>
          <w:bCs/>
          <w:sz w:val="24"/>
        </w:rPr>
        <w:t xml:space="preserve"> it is more aptly classified a suffix). We would maintain that the clitic in (28</w:t>
      </w:r>
      <w:proofErr w:type="gramStart"/>
      <w:r w:rsidRPr="00477731">
        <w:rPr>
          <w:rFonts w:ascii="Times New Roman" w:hAnsi="Times New Roman" w:cs="Times New Roman"/>
          <w:bCs/>
          <w:sz w:val="24"/>
        </w:rPr>
        <w:t>a,b</w:t>
      </w:r>
      <w:proofErr w:type="gramEnd"/>
      <w:r w:rsidRPr="00477731">
        <w:rPr>
          <w:rFonts w:ascii="Times New Roman" w:hAnsi="Times New Roman" w:cs="Times New Roman"/>
          <w:bCs/>
          <w:sz w:val="24"/>
        </w:rPr>
        <w:t xml:space="preserve">) is also the realization of agreement of </w:t>
      </w:r>
      <w:r w:rsidRPr="00477731">
        <w:rPr>
          <w:rFonts w:ascii="Times New Roman" w:hAnsi="Times New Roman" w:cs="Times New Roman"/>
          <w:bCs/>
          <w:i/>
          <w:sz w:val="24"/>
        </w:rPr>
        <w:t>v</w:t>
      </w:r>
      <w:r w:rsidRPr="00477731">
        <w:rPr>
          <w:rFonts w:ascii="Times New Roman" w:hAnsi="Times New Roman" w:cs="Times New Roman"/>
          <w:bCs/>
          <w:sz w:val="24"/>
        </w:rPr>
        <w:t xml:space="preserve"> with an object, in this case a null pronominal object. We would like to think that the same holds true of (28</w:t>
      </w:r>
      <w:proofErr w:type="gramStart"/>
      <w:r w:rsidRPr="00477731">
        <w:rPr>
          <w:rFonts w:ascii="Times New Roman" w:hAnsi="Times New Roman" w:cs="Times New Roman"/>
          <w:bCs/>
          <w:sz w:val="24"/>
        </w:rPr>
        <w:t>b,c</w:t>
      </w:r>
      <w:proofErr w:type="gramEnd"/>
      <w:r w:rsidRPr="00477731">
        <w:rPr>
          <w:rFonts w:ascii="Times New Roman" w:hAnsi="Times New Roman" w:cs="Times New Roman"/>
          <w:bCs/>
          <w:sz w:val="24"/>
        </w:rPr>
        <w:t xml:space="preserve">) as well: the </w:t>
      </w:r>
      <w:proofErr w:type="spellStart"/>
      <w:r w:rsidRPr="00477731">
        <w:rPr>
          <w:rFonts w:ascii="Times New Roman" w:hAnsi="Times New Roman" w:cs="Times New Roman"/>
          <w:bCs/>
          <w:sz w:val="24"/>
        </w:rPr>
        <w:t>clitic</w:t>
      </w:r>
      <w:proofErr w:type="spellEnd"/>
      <w:r w:rsidRPr="00477731">
        <w:rPr>
          <w:rFonts w:ascii="Times New Roman" w:hAnsi="Times New Roman" w:cs="Times New Roman"/>
          <w:bCs/>
          <w:sz w:val="24"/>
        </w:rPr>
        <w:t xml:space="preserve"> is the realization of agreement </w:t>
      </w:r>
      <w:r w:rsidRPr="00477731">
        <w:rPr>
          <w:rFonts w:ascii="Times New Roman" w:hAnsi="Times New Roman" w:cs="Times New Roman"/>
          <w:bCs/>
          <w:sz w:val="24"/>
        </w:rPr>
        <w:lastRenderedPageBreak/>
        <w:t>between an abstract functional P-head in (28c) and N-head in (28d), but we are not committed to such an analysis here.</w:t>
      </w:r>
    </w:p>
    <w:p w14:paraId="02E61220" w14:textId="76292C18" w:rsidR="00EE77C9" w:rsidRPr="00477731" w:rsidRDefault="00EE77C9" w:rsidP="0082136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ab/>
        <w:t>This is the formal account of the clitics seen in (28). Note how a case such as (29b) rules out an analysis of the clitics as incorporated object pronouns: there are two clitics, but only one object.</w:t>
      </w:r>
    </w:p>
    <w:p w14:paraId="532C0C3B" w14:textId="77777777" w:rsidR="00EE77C9" w:rsidRPr="00477731" w:rsidRDefault="00EE77C9" w:rsidP="006E0F6D">
      <w:pPr>
        <w:spacing w:after="0" w:line="360" w:lineRule="auto"/>
        <w:rPr>
          <w:rFonts w:ascii="Times New Roman" w:hAnsi="Times New Roman" w:cs="Times New Roman"/>
          <w:bCs/>
          <w:sz w:val="24"/>
        </w:rPr>
      </w:pPr>
    </w:p>
    <w:p w14:paraId="1A8432D9" w14:textId="016E360C" w:rsidR="00EE77C9" w:rsidRPr="00477731" w:rsidRDefault="00EE77C9" w:rsidP="006E0F6D">
      <w:pPr>
        <w:spacing w:after="0" w:line="360" w:lineRule="auto"/>
        <w:rPr>
          <w:rFonts w:ascii="Times New Roman" w:hAnsi="Times New Roman" w:cs="Times New Roman"/>
          <w:i/>
          <w:sz w:val="24"/>
        </w:rPr>
      </w:pPr>
      <w:r w:rsidRPr="00477731">
        <w:rPr>
          <w:rFonts w:ascii="Times New Roman" w:hAnsi="Times New Roman" w:cs="Times New Roman"/>
          <w:sz w:val="24"/>
        </w:rPr>
        <w:t>4.3.</w:t>
      </w:r>
      <w:r w:rsidRPr="00477731">
        <w:rPr>
          <w:rFonts w:ascii="Times New Roman" w:hAnsi="Times New Roman" w:cs="Times New Roman"/>
          <w:sz w:val="24"/>
        </w:rPr>
        <w:tab/>
      </w:r>
      <w:r w:rsidRPr="00477731">
        <w:rPr>
          <w:rFonts w:ascii="Times New Roman" w:hAnsi="Times New Roman" w:cs="Times New Roman"/>
          <w:i/>
          <w:sz w:val="24"/>
        </w:rPr>
        <w:t>Movement or agreement?</w:t>
      </w:r>
    </w:p>
    <w:p w14:paraId="5C9F6DB2" w14:textId="07750625" w:rsidR="00EE77C9" w:rsidRPr="00477731" w:rsidRDefault="00EE77C9" w:rsidP="006E0F6D">
      <w:pPr>
        <w:spacing w:after="0" w:line="360" w:lineRule="auto"/>
        <w:rPr>
          <w:rFonts w:ascii="Times New Roman" w:hAnsi="Times New Roman" w:cs="Times New Roman"/>
          <w:sz w:val="24"/>
        </w:rPr>
      </w:pPr>
      <w:r w:rsidRPr="00477731">
        <w:rPr>
          <w:rFonts w:ascii="Times New Roman" w:hAnsi="Times New Roman" w:cs="Times New Roman"/>
          <w:sz w:val="24"/>
        </w:rPr>
        <w:t>As discussed, some particles mark topics by agreement, other particles by attracting the XP in question to their spec. The latter operation is familiar from a wide range of languages, the former is known only from NHA (Alshamari 2017</w:t>
      </w:r>
      <w:proofErr w:type="gramStart"/>
      <w:r w:rsidRPr="00477731">
        <w:rPr>
          <w:rFonts w:ascii="Times New Roman" w:hAnsi="Times New Roman" w:cs="Times New Roman"/>
          <w:sz w:val="24"/>
        </w:rPr>
        <w:t>a,b</w:t>
      </w:r>
      <w:proofErr w:type="gramEnd"/>
      <w:r w:rsidRPr="00477731">
        <w:rPr>
          <w:rFonts w:ascii="Times New Roman" w:hAnsi="Times New Roman" w:cs="Times New Roman"/>
          <w:sz w:val="24"/>
        </w:rPr>
        <w:t xml:space="preserve">). There is no reason to think that NHA would be unique in this respect, though, among Arabic dialects in the region. Furthermore, the particles that mark Topics by agreement do so only when the Topic is a DP. Other potential Topic XPs </w:t>
      </w:r>
      <w:proofErr w:type="gramStart"/>
      <w:r w:rsidRPr="00477731">
        <w:rPr>
          <w:rFonts w:ascii="Times New Roman" w:hAnsi="Times New Roman" w:cs="Times New Roman"/>
          <w:sz w:val="24"/>
        </w:rPr>
        <w:t>are</w:t>
      </w:r>
      <w:proofErr w:type="gramEnd"/>
      <w:r w:rsidRPr="00477731">
        <w:rPr>
          <w:rFonts w:ascii="Times New Roman" w:hAnsi="Times New Roman" w:cs="Times New Roman"/>
          <w:sz w:val="24"/>
        </w:rPr>
        <w:t xml:space="preserve"> marked by remerge with the CP headed by the particle (movement to the spec of the particle). Could it be that the agreement is an effect of covert movement, in which case all topicalization of the C-Topic and F-Topic type in NA would be derived by movement? </w:t>
      </w:r>
      <w:proofErr w:type="spellStart"/>
      <w:r w:rsidRPr="00477731">
        <w:rPr>
          <w:rFonts w:ascii="Times New Roman" w:hAnsi="Times New Roman" w:cs="Times New Roman"/>
          <w:sz w:val="24"/>
        </w:rPr>
        <w:t>Harizanov</w:t>
      </w:r>
      <w:proofErr w:type="spellEnd"/>
      <w:r w:rsidRPr="00477731">
        <w:rPr>
          <w:rFonts w:ascii="Times New Roman" w:hAnsi="Times New Roman" w:cs="Times New Roman"/>
          <w:sz w:val="24"/>
        </w:rPr>
        <w:t xml:space="preserve"> (2014) argues that what he calls ‘true clitic-doubling’ is derived by movement, the clitic being “a reduced articulation of a raised object" (</w:t>
      </w:r>
      <w:proofErr w:type="spellStart"/>
      <w:r w:rsidRPr="00477731">
        <w:rPr>
          <w:rFonts w:ascii="Times New Roman" w:hAnsi="Times New Roman" w:cs="Times New Roman"/>
          <w:sz w:val="24"/>
        </w:rPr>
        <w:t>Harizanov</w:t>
      </w:r>
      <w:proofErr w:type="spellEnd"/>
      <w:r w:rsidRPr="00477731">
        <w:rPr>
          <w:rFonts w:ascii="Times New Roman" w:hAnsi="Times New Roman" w:cs="Times New Roman"/>
          <w:sz w:val="24"/>
        </w:rPr>
        <w:t xml:space="preserve"> 2014:1033). The fact that the agreement in the relevant Topic constructions in NHA is realized as what is more commonly identified as a pronominal clitic (Fassi </w:t>
      </w:r>
      <w:proofErr w:type="spellStart"/>
      <w:r w:rsidRPr="00477731">
        <w:rPr>
          <w:rFonts w:ascii="Times New Roman" w:hAnsi="Times New Roman" w:cs="Times New Roman"/>
          <w:sz w:val="24"/>
        </w:rPr>
        <w:t>Fehri</w:t>
      </w:r>
      <w:proofErr w:type="spellEnd"/>
      <w:r w:rsidRPr="00477731">
        <w:rPr>
          <w:rFonts w:ascii="Times New Roman" w:hAnsi="Times New Roman" w:cs="Times New Roman"/>
          <w:sz w:val="24"/>
        </w:rPr>
        <w:t xml:space="preserve"> 1993, Aoun et al. 2010) suggests that something like this may be the right analysis here.</w:t>
      </w:r>
      <w:r w:rsidRPr="00477731">
        <w:rPr>
          <w:rStyle w:val="FootnoteReference"/>
          <w:rFonts w:ascii="Times New Roman" w:hAnsi="Times New Roman" w:cs="Times New Roman"/>
          <w:sz w:val="24"/>
        </w:rPr>
        <w:footnoteReference w:id="15"/>
      </w:r>
      <w:r w:rsidRPr="00477731">
        <w:rPr>
          <w:rFonts w:ascii="Times New Roman" w:hAnsi="Times New Roman" w:cs="Times New Roman"/>
          <w:sz w:val="24"/>
        </w:rPr>
        <w:t xml:space="preserve">   </w:t>
      </w:r>
    </w:p>
    <w:p w14:paraId="6B402EB6" w14:textId="5BADF8B5" w:rsidR="00EE77C9" w:rsidRPr="00477731" w:rsidRDefault="00EE77C9" w:rsidP="006E0F6D">
      <w:pPr>
        <w:spacing w:after="0" w:line="360" w:lineRule="auto"/>
        <w:rPr>
          <w:rFonts w:ascii="Times New Roman" w:hAnsi="Times New Roman" w:cs="Times New Roman"/>
          <w:sz w:val="24"/>
        </w:rPr>
      </w:pPr>
      <w:r w:rsidRPr="00477731">
        <w:rPr>
          <w:rFonts w:ascii="Times New Roman" w:hAnsi="Times New Roman" w:cs="Times New Roman"/>
          <w:sz w:val="24"/>
        </w:rPr>
        <w:tab/>
        <w:t>Since Arabic has long-distance movement, with extraction from embedded complement clauses (Aoun et al. 2010: 7-11), we can use this as a test. Consider (31</w:t>
      </w:r>
      <w:proofErr w:type="gramStart"/>
      <w:r w:rsidRPr="00477731">
        <w:rPr>
          <w:rFonts w:ascii="Times New Roman" w:hAnsi="Times New Roman" w:cs="Times New Roman"/>
          <w:sz w:val="24"/>
        </w:rPr>
        <w:t>a,b</w:t>
      </w:r>
      <w:proofErr w:type="gramEnd"/>
      <w:r w:rsidRPr="00477731">
        <w:rPr>
          <w:rFonts w:ascii="Times New Roman" w:hAnsi="Times New Roman" w:cs="Times New Roman"/>
          <w:sz w:val="24"/>
        </w:rPr>
        <w:t>). The context is a discussion of whether Firas, who is not present, saw Rome and Milan on his recent trip to Europe.</w:t>
      </w:r>
    </w:p>
    <w:p w14:paraId="184CEF49" w14:textId="77777777" w:rsidR="00EE77C9" w:rsidRPr="00477731" w:rsidRDefault="00EE77C9" w:rsidP="006E0F6D">
      <w:pPr>
        <w:spacing w:after="0" w:line="360" w:lineRule="auto"/>
        <w:rPr>
          <w:rFonts w:ascii="Times New Roman" w:hAnsi="Times New Roman" w:cs="Times New Roman"/>
          <w:sz w:val="24"/>
          <w:szCs w:val="24"/>
        </w:rPr>
      </w:pPr>
    </w:p>
    <w:p w14:paraId="5A847E0A" w14:textId="56FDBD20" w:rsidR="00EE77C9" w:rsidRPr="00477731" w:rsidRDefault="00EE77C9" w:rsidP="00E430F8">
      <w:pPr>
        <w:keepNext/>
        <w:spacing w:after="0" w:line="360" w:lineRule="auto"/>
        <w:rPr>
          <w:rFonts w:ascii="Times New Roman" w:hAnsi="Times New Roman" w:cs="Times New Roman"/>
          <w:sz w:val="24"/>
          <w:szCs w:val="24"/>
        </w:rPr>
      </w:pPr>
      <w:r w:rsidRPr="00477731">
        <w:rPr>
          <w:rFonts w:ascii="Times New Roman" w:hAnsi="Times New Roman" w:cs="Times New Roman"/>
          <w:sz w:val="24"/>
          <w:szCs w:val="24"/>
        </w:rPr>
        <w:t>(31)</w:t>
      </w:r>
      <w:r w:rsidRPr="00477731">
        <w:rPr>
          <w:rFonts w:ascii="Times New Roman" w:hAnsi="Times New Roman" w:cs="Times New Roman"/>
          <w:sz w:val="24"/>
          <w:szCs w:val="24"/>
        </w:rPr>
        <w:tab/>
        <w:t xml:space="preserve">a.  MILAN   </w:t>
      </w:r>
      <w:proofErr w:type="spellStart"/>
      <w:r w:rsidRPr="00477731">
        <w:rPr>
          <w:rFonts w:ascii="Times New Roman" w:hAnsi="Times New Roman" w:cs="Times New Roman"/>
          <w:b/>
          <w:sz w:val="24"/>
          <w:szCs w:val="24"/>
        </w:rPr>
        <w:t>zad</w:t>
      </w:r>
      <w:proofErr w:type="spellEnd"/>
      <w:r w:rsidRPr="00477731">
        <w:rPr>
          <w:rFonts w:ascii="Times New Roman" w:hAnsi="Times New Roman" w:cs="Times New Roman"/>
          <w:sz w:val="24"/>
          <w:szCs w:val="24"/>
        </w:rPr>
        <w:t xml:space="preserve">      gal                 </w:t>
      </w:r>
      <w:proofErr w:type="spellStart"/>
      <w:r w:rsidRPr="00477731">
        <w:rPr>
          <w:rFonts w:ascii="Times New Roman" w:hAnsi="Times New Roman" w:cs="Times New Roman"/>
          <w:bCs/>
          <w:sz w:val="24"/>
        </w:rPr>
        <w:t>ʔ</w:t>
      </w:r>
      <w:r w:rsidRPr="00477731">
        <w:rPr>
          <w:rFonts w:ascii="Times New Roman" w:hAnsi="Times New Roman" w:cs="Times New Roman"/>
          <w:sz w:val="24"/>
          <w:szCs w:val="24"/>
        </w:rPr>
        <w:t>in</w:t>
      </w:r>
      <w:proofErr w:type="spellEnd"/>
      <w:r w:rsidRPr="00477731">
        <w:rPr>
          <w:rFonts w:ascii="Times New Roman" w:hAnsi="Times New Roman" w:cs="Times New Roman"/>
          <w:sz w:val="24"/>
          <w:szCs w:val="24"/>
        </w:rPr>
        <w:t xml:space="preserve">-uh              </w:t>
      </w:r>
      <w:proofErr w:type="spellStart"/>
      <w:r w:rsidRPr="00477731">
        <w:rPr>
          <w:rFonts w:ascii="Times New Roman" w:hAnsi="Times New Roman" w:cs="Times New Roman"/>
          <w:sz w:val="24"/>
          <w:szCs w:val="24"/>
        </w:rPr>
        <w:t>zahr</w:t>
      </w:r>
      <w:proofErr w:type="spellEnd"/>
      <w:r w:rsidRPr="00477731">
        <w:rPr>
          <w:rFonts w:ascii="Times New Roman" w:hAnsi="Times New Roman" w:cs="Times New Roman"/>
          <w:sz w:val="24"/>
          <w:szCs w:val="24"/>
        </w:rPr>
        <w:t>-ah.</w:t>
      </w:r>
    </w:p>
    <w:p w14:paraId="27E41A27" w14:textId="22403CBB" w:rsidR="00EE77C9" w:rsidRPr="00477731" w:rsidRDefault="00EE77C9" w:rsidP="006E0F6D">
      <w:pPr>
        <w:spacing w:after="0" w:line="360" w:lineRule="auto"/>
        <w:rPr>
          <w:rFonts w:ascii="Times New Roman" w:hAnsi="Times New Roman" w:cs="Times New Roman"/>
          <w:sz w:val="24"/>
          <w:szCs w:val="24"/>
        </w:rPr>
      </w:pPr>
      <w:r w:rsidRPr="00477731">
        <w:rPr>
          <w:rFonts w:ascii="Times New Roman" w:hAnsi="Times New Roman" w:cs="Times New Roman"/>
          <w:sz w:val="24"/>
          <w:szCs w:val="24"/>
        </w:rPr>
        <w:tab/>
        <w:t xml:space="preserve">    Milan      C-Top   </w:t>
      </w:r>
      <w:proofErr w:type="gramStart"/>
      <w:r w:rsidRPr="00477731">
        <w:rPr>
          <w:rFonts w:ascii="Times New Roman" w:hAnsi="Times New Roman" w:cs="Times New Roman"/>
          <w:sz w:val="24"/>
          <w:szCs w:val="24"/>
        </w:rPr>
        <w:t>said.3SG.M</w:t>
      </w:r>
      <w:proofErr w:type="gramEnd"/>
      <w:r w:rsidRPr="00477731">
        <w:rPr>
          <w:rFonts w:ascii="Times New Roman" w:hAnsi="Times New Roman" w:cs="Times New Roman"/>
          <w:sz w:val="24"/>
          <w:szCs w:val="24"/>
        </w:rPr>
        <w:t xml:space="preserve">   Comp-3SG.M  visited.3SG.M-3SG.F</w:t>
      </w:r>
    </w:p>
    <w:p w14:paraId="74CC1FCF" w14:textId="62AAFD4A" w:rsidR="00EE77C9" w:rsidRPr="00477731" w:rsidRDefault="00EE77C9" w:rsidP="006E0F6D">
      <w:pPr>
        <w:spacing w:after="0" w:line="360" w:lineRule="auto"/>
        <w:rPr>
          <w:rFonts w:ascii="Times New Roman" w:hAnsi="Times New Roman" w:cs="Times New Roman"/>
          <w:sz w:val="24"/>
          <w:szCs w:val="24"/>
        </w:rPr>
      </w:pPr>
      <w:r w:rsidRPr="00477731">
        <w:rPr>
          <w:rFonts w:ascii="Times New Roman" w:hAnsi="Times New Roman" w:cs="Times New Roman"/>
          <w:sz w:val="24"/>
          <w:szCs w:val="24"/>
        </w:rPr>
        <w:tab/>
        <w:t xml:space="preserve">   ‘Milan, he said that he visited (but not Rome).’</w:t>
      </w:r>
    </w:p>
    <w:p w14:paraId="766B8FD6" w14:textId="77777777" w:rsidR="00EE77C9" w:rsidRPr="00477731" w:rsidRDefault="00EE77C9" w:rsidP="006E0F6D">
      <w:pPr>
        <w:spacing w:after="0" w:line="360" w:lineRule="auto"/>
        <w:rPr>
          <w:rFonts w:ascii="Times New Roman" w:hAnsi="Times New Roman" w:cs="Times New Roman"/>
          <w:sz w:val="24"/>
          <w:szCs w:val="24"/>
        </w:rPr>
      </w:pPr>
    </w:p>
    <w:p w14:paraId="3C8ABAC1" w14:textId="76B38968" w:rsidR="00EE77C9" w:rsidRPr="00477731" w:rsidRDefault="00EE77C9" w:rsidP="00C4784E">
      <w:pPr>
        <w:spacing w:after="0" w:line="360" w:lineRule="auto"/>
        <w:rPr>
          <w:rFonts w:cs="Times New Roman"/>
          <w:sz w:val="24"/>
          <w:szCs w:val="24"/>
        </w:rPr>
      </w:pPr>
      <w:r w:rsidRPr="00477731">
        <w:rPr>
          <w:rFonts w:ascii="Times New Roman" w:hAnsi="Times New Roman" w:cs="Times New Roman"/>
          <w:sz w:val="24"/>
          <w:szCs w:val="24"/>
        </w:rPr>
        <w:tab/>
        <w:t xml:space="preserve">b.  *MILAN    </w:t>
      </w:r>
      <w:proofErr w:type="spellStart"/>
      <w:r w:rsidRPr="00477731">
        <w:rPr>
          <w:rFonts w:ascii="Times New Roman" w:hAnsi="Times New Roman" w:cs="Times New Roman"/>
          <w:b/>
          <w:sz w:val="24"/>
          <w:szCs w:val="24"/>
        </w:rPr>
        <w:t>zad</w:t>
      </w:r>
      <w:proofErr w:type="spellEnd"/>
      <w:r w:rsidRPr="00477731">
        <w:rPr>
          <w:rFonts w:ascii="Times New Roman" w:hAnsi="Times New Roman" w:cs="Times New Roman"/>
          <w:sz w:val="24"/>
          <w:szCs w:val="24"/>
        </w:rPr>
        <w:t xml:space="preserve">      hu:    </w:t>
      </w:r>
      <w:proofErr w:type="spellStart"/>
      <w:r w:rsidRPr="00477731">
        <w:rPr>
          <w:rFonts w:ascii="Times New Roman" w:hAnsi="Times New Roman" w:cs="Times New Roman"/>
          <w:sz w:val="24"/>
          <w:szCs w:val="24"/>
        </w:rPr>
        <w:t>k</w:t>
      </w:r>
      <w:r w:rsidRPr="00477731">
        <w:rPr>
          <w:rFonts w:ascii="Times New Roman" w:hAnsi="Times New Roman" w:cs="Times New Roman"/>
          <w:bCs/>
          <w:sz w:val="24"/>
          <w:szCs w:val="24"/>
        </w:rPr>
        <w:t>ɪ</w:t>
      </w:r>
      <w:r w:rsidRPr="00477731">
        <w:rPr>
          <w:rFonts w:ascii="Times New Roman" w:hAnsi="Times New Roman" w:cs="Times New Roman"/>
          <w:iCs/>
          <w:sz w:val="24"/>
          <w:szCs w:val="24"/>
        </w:rPr>
        <w:t>ðeb</w:t>
      </w:r>
      <w:proofErr w:type="spellEnd"/>
      <w:r w:rsidRPr="00477731">
        <w:rPr>
          <w:rFonts w:cs="Times New Roman"/>
          <w:iCs/>
          <w:sz w:val="24"/>
          <w:szCs w:val="24"/>
        </w:rPr>
        <w:t xml:space="preserve">    </w:t>
      </w:r>
      <w:proofErr w:type="spellStart"/>
      <w:r w:rsidRPr="00477731">
        <w:rPr>
          <w:rFonts w:ascii="Times New Roman" w:hAnsi="Times New Roman" w:cs="Times New Roman"/>
          <w:bCs/>
          <w:sz w:val="24"/>
        </w:rPr>
        <w:t>ʔ</w:t>
      </w:r>
      <w:r w:rsidRPr="00477731">
        <w:rPr>
          <w:rFonts w:ascii="Times New Roman" w:hAnsi="Times New Roman" w:cs="Times New Roman"/>
          <w:sz w:val="24"/>
          <w:szCs w:val="24"/>
        </w:rPr>
        <w:t>in</w:t>
      </w:r>
      <w:proofErr w:type="spellEnd"/>
      <w:r w:rsidRPr="00477731">
        <w:rPr>
          <w:rFonts w:ascii="Times New Roman" w:hAnsi="Times New Roman" w:cs="Times New Roman"/>
          <w:bCs/>
          <w:sz w:val="24"/>
          <w:szCs w:val="24"/>
        </w:rPr>
        <w:t xml:space="preserve"> -uh             </w:t>
      </w:r>
      <w:proofErr w:type="spellStart"/>
      <w:r w:rsidRPr="00477731">
        <w:rPr>
          <w:rFonts w:ascii="Times New Roman" w:hAnsi="Times New Roman" w:cs="Times New Roman"/>
          <w:bCs/>
          <w:sz w:val="24"/>
          <w:szCs w:val="24"/>
        </w:rPr>
        <w:t>zahr</w:t>
      </w:r>
      <w:proofErr w:type="spellEnd"/>
      <w:r w:rsidRPr="00477731">
        <w:rPr>
          <w:rFonts w:ascii="Times New Roman" w:hAnsi="Times New Roman" w:cs="Times New Roman"/>
          <w:bCs/>
          <w:sz w:val="24"/>
          <w:szCs w:val="24"/>
        </w:rPr>
        <w:t>-ah</w:t>
      </w:r>
    </w:p>
    <w:p w14:paraId="312B430C" w14:textId="20B28B21" w:rsidR="00EE77C9" w:rsidRPr="00477731" w:rsidRDefault="00EE77C9" w:rsidP="00C4784E">
      <w:pPr>
        <w:spacing w:after="0" w:line="360" w:lineRule="auto"/>
        <w:rPr>
          <w:rFonts w:ascii="Times New Roman" w:hAnsi="Times New Roman" w:cs="Times New Roman"/>
          <w:sz w:val="24"/>
          <w:szCs w:val="24"/>
        </w:rPr>
      </w:pPr>
      <w:r w:rsidRPr="00477731">
        <w:rPr>
          <w:rFonts w:ascii="Times New Roman" w:hAnsi="Times New Roman" w:cs="Times New Roman"/>
          <w:sz w:val="24"/>
          <w:szCs w:val="24"/>
        </w:rPr>
        <w:t xml:space="preserve">                    MILAN   C-</w:t>
      </w:r>
      <w:proofErr w:type="gramStart"/>
      <w:r w:rsidRPr="00477731">
        <w:rPr>
          <w:rFonts w:ascii="Times New Roman" w:hAnsi="Times New Roman" w:cs="Times New Roman"/>
          <w:sz w:val="24"/>
          <w:szCs w:val="24"/>
        </w:rPr>
        <w:t xml:space="preserve">Top </w:t>
      </w:r>
      <w:r w:rsidRPr="00477731">
        <w:rPr>
          <w:rFonts w:ascii="Times New Roman" w:hAnsi="Times New Roman" w:cs="Times New Roman"/>
          <w:b/>
          <w:sz w:val="24"/>
          <w:szCs w:val="24"/>
        </w:rPr>
        <w:t xml:space="preserve"> </w:t>
      </w:r>
      <w:r w:rsidRPr="00477731">
        <w:rPr>
          <w:rFonts w:ascii="Times New Roman" w:hAnsi="Times New Roman" w:cs="Times New Roman"/>
          <w:sz w:val="24"/>
          <w:szCs w:val="24"/>
        </w:rPr>
        <w:t>he</w:t>
      </w:r>
      <w:proofErr w:type="gramEnd"/>
      <w:r w:rsidRPr="00477731">
        <w:rPr>
          <w:rFonts w:ascii="Times New Roman" w:hAnsi="Times New Roman" w:cs="Times New Roman"/>
          <w:sz w:val="24"/>
          <w:szCs w:val="24"/>
        </w:rPr>
        <w:t xml:space="preserve">     lied       Comp-3SG.M visited.3SG.M-3SG.F </w:t>
      </w:r>
    </w:p>
    <w:p w14:paraId="1779FDC1" w14:textId="577DDCA1" w:rsidR="00EE77C9" w:rsidRPr="00477731" w:rsidRDefault="00EE77C9" w:rsidP="00C4784E">
      <w:pPr>
        <w:spacing w:after="0" w:line="360" w:lineRule="auto"/>
        <w:rPr>
          <w:rFonts w:ascii="Times New Roman" w:hAnsi="Times New Roman" w:cs="Times New Roman"/>
          <w:sz w:val="24"/>
          <w:szCs w:val="24"/>
        </w:rPr>
      </w:pPr>
      <w:r w:rsidRPr="00477731">
        <w:rPr>
          <w:rFonts w:ascii="Times New Roman" w:hAnsi="Times New Roman" w:cs="Times New Roman"/>
          <w:sz w:val="24"/>
          <w:szCs w:val="24"/>
        </w:rPr>
        <w:lastRenderedPageBreak/>
        <w:t xml:space="preserve">                   Intended: He lied that he visited MILAN.</w:t>
      </w:r>
    </w:p>
    <w:p w14:paraId="675FB7FF" w14:textId="77777777" w:rsidR="00EE77C9" w:rsidRPr="00477731" w:rsidRDefault="00EE77C9" w:rsidP="00DF31F9">
      <w:pPr>
        <w:spacing w:after="0" w:line="240" w:lineRule="auto"/>
        <w:rPr>
          <w:rFonts w:ascii="Times New Roman" w:hAnsi="Times New Roman" w:cs="Times New Roman"/>
          <w:sz w:val="24"/>
          <w:szCs w:val="24"/>
        </w:rPr>
      </w:pPr>
    </w:p>
    <w:p w14:paraId="55ED39A4" w14:textId="2FD47038" w:rsidR="00EE77C9" w:rsidRPr="00477731" w:rsidRDefault="00EE77C9" w:rsidP="006E0F6D">
      <w:pPr>
        <w:spacing w:after="0" w:line="360" w:lineRule="auto"/>
        <w:rPr>
          <w:rFonts w:ascii="Times New Roman" w:hAnsi="Times New Roman" w:cs="Times New Roman"/>
          <w:sz w:val="24"/>
        </w:rPr>
      </w:pPr>
      <w:r w:rsidRPr="00477731">
        <w:rPr>
          <w:rFonts w:ascii="Times New Roman" w:hAnsi="Times New Roman" w:cs="Times New Roman"/>
          <w:sz w:val="24"/>
        </w:rPr>
        <w:tab/>
        <w:t>c.  *</w:t>
      </w:r>
      <w:proofErr w:type="gramStart"/>
      <w:r w:rsidRPr="00477731">
        <w:rPr>
          <w:rFonts w:ascii="Times New Roman" w:hAnsi="Times New Roman" w:cs="Times New Roman"/>
          <w:b/>
          <w:sz w:val="24"/>
        </w:rPr>
        <w:t>tara</w:t>
      </w:r>
      <w:proofErr w:type="gramEnd"/>
      <w:r w:rsidRPr="00477731">
        <w:rPr>
          <w:rFonts w:ascii="Times New Roman" w:hAnsi="Times New Roman" w:cs="Times New Roman"/>
          <w:sz w:val="24"/>
        </w:rPr>
        <w:t xml:space="preserve">-ah          gal                </w:t>
      </w:r>
      <w:proofErr w:type="spellStart"/>
      <w:r w:rsidRPr="00477731">
        <w:rPr>
          <w:rFonts w:ascii="Times New Roman" w:hAnsi="Times New Roman" w:cs="Times New Roman"/>
          <w:bCs/>
          <w:sz w:val="24"/>
        </w:rPr>
        <w:t>ʔ</w:t>
      </w:r>
      <w:r w:rsidRPr="00477731">
        <w:rPr>
          <w:rFonts w:ascii="Times New Roman" w:hAnsi="Times New Roman" w:cs="Times New Roman"/>
          <w:sz w:val="24"/>
          <w:szCs w:val="24"/>
        </w:rPr>
        <w:t>in</w:t>
      </w:r>
      <w:proofErr w:type="spellEnd"/>
      <w:r w:rsidRPr="00477731">
        <w:rPr>
          <w:rFonts w:ascii="Times New Roman" w:hAnsi="Times New Roman" w:cs="Times New Roman"/>
          <w:sz w:val="24"/>
        </w:rPr>
        <w:t xml:space="preserve"> -uh     </w:t>
      </w:r>
      <w:proofErr w:type="spellStart"/>
      <w:r w:rsidRPr="00477731">
        <w:rPr>
          <w:rFonts w:ascii="Times New Roman" w:hAnsi="Times New Roman" w:cs="Times New Roman"/>
          <w:sz w:val="24"/>
        </w:rPr>
        <w:t>zahr</w:t>
      </w:r>
      <w:proofErr w:type="spellEnd"/>
      <w:r w:rsidRPr="00477731">
        <w:rPr>
          <w:rFonts w:ascii="Times New Roman" w:hAnsi="Times New Roman" w:cs="Times New Roman"/>
          <w:sz w:val="24"/>
        </w:rPr>
        <w:t>-ah           Milan.</w:t>
      </w:r>
    </w:p>
    <w:p w14:paraId="08C922B8" w14:textId="51EC3310" w:rsidR="00EE77C9" w:rsidRPr="00477731" w:rsidRDefault="00EE77C9" w:rsidP="006E0F6D">
      <w:pPr>
        <w:spacing w:after="0" w:line="360" w:lineRule="auto"/>
        <w:rPr>
          <w:rFonts w:ascii="Times New Roman" w:hAnsi="Times New Roman" w:cs="Times New Roman"/>
          <w:sz w:val="24"/>
        </w:rPr>
      </w:pPr>
      <w:r w:rsidRPr="00477731">
        <w:rPr>
          <w:rFonts w:ascii="Times New Roman" w:hAnsi="Times New Roman" w:cs="Times New Roman"/>
          <w:sz w:val="24"/>
        </w:rPr>
        <w:tab/>
        <w:t xml:space="preserve">       C-Top-3</w:t>
      </w:r>
      <w:proofErr w:type="gramStart"/>
      <w:r w:rsidRPr="00477731">
        <w:rPr>
          <w:rFonts w:ascii="Times New Roman" w:hAnsi="Times New Roman" w:cs="Times New Roman"/>
          <w:sz w:val="24"/>
        </w:rPr>
        <w:t>SM  said</w:t>
      </w:r>
      <w:proofErr w:type="gramEnd"/>
      <w:r w:rsidRPr="00477731">
        <w:rPr>
          <w:rFonts w:ascii="Times New Roman" w:hAnsi="Times New Roman" w:cs="Times New Roman"/>
          <w:sz w:val="24"/>
        </w:rPr>
        <w:t>.3SG.M  that-3SG  visited-3SG.F Milan</w:t>
      </w:r>
    </w:p>
    <w:p w14:paraId="140EE226" w14:textId="77777777" w:rsidR="00EE77C9" w:rsidRPr="00477731" w:rsidRDefault="00EE77C9" w:rsidP="006E0F6D">
      <w:pPr>
        <w:spacing w:after="0" w:line="360" w:lineRule="auto"/>
        <w:rPr>
          <w:rFonts w:ascii="Times New Roman" w:hAnsi="Times New Roman" w:cs="Times New Roman"/>
          <w:sz w:val="24"/>
        </w:rPr>
      </w:pPr>
      <w:r w:rsidRPr="00477731">
        <w:rPr>
          <w:rFonts w:ascii="Times New Roman" w:hAnsi="Times New Roman" w:cs="Times New Roman"/>
          <w:sz w:val="24"/>
        </w:rPr>
        <w:tab/>
        <w:t xml:space="preserve">       Intended: ‘He said that he visited MILAN (but not Rome).’ </w:t>
      </w:r>
    </w:p>
    <w:p w14:paraId="625E8666" w14:textId="1A068BDD" w:rsidR="00EE77C9" w:rsidRPr="00477731" w:rsidRDefault="00EE77C9" w:rsidP="00130268">
      <w:pPr>
        <w:spacing w:after="0" w:line="240" w:lineRule="auto"/>
        <w:rPr>
          <w:rFonts w:ascii="Times New Roman" w:hAnsi="Times New Roman" w:cs="Times New Roman"/>
          <w:sz w:val="24"/>
        </w:rPr>
      </w:pPr>
      <w:r w:rsidRPr="00477731">
        <w:rPr>
          <w:rFonts w:ascii="Times New Roman" w:hAnsi="Times New Roman" w:cs="Times New Roman"/>
          <w:sz w:val="24"/>
        </w:rPr>
        <w:t xml:space="preserve"> </w:t>
      </w:r>
    </w:p>
    <w:p w14:paraId="036023FE" w14:textId="55861505" w:rsidR="00EE77C9" w:rsidRPr="00477731" w:rsidRDefault="00EE77C9" w:rsidP="006E0F6D">
      <w:pPr>
        <w:spacing w:after="0" w:line="360" w:lineRule="auto"/>
        <w:rPr>
          <w:rFonts w:ascii="Times New Roman" w:hAnsi="Times New Roman" w:cs="Times New Roman"/>
          <w:sz w:val="24"/>
        </w:rPr>
      </w:pPr>
      <w:r w:rsidRPr="00477731">
        <w:rPr>
          <w:rFonts w:ascii="Times New Roman" w:hAnsi="Times New Roman" w:cs="Times New Roman"/>
          <w:sz w:val="24"/>
        </w:rPr>
        <w:t xml:space="preserve">            d.  </w:t>
      </w:r>
      <w:r w:rsidRPr="00477731">
        <w:rPr>
          <w:rFonts w:ascii="Times New Roman" w:hAnsi="Times New Roman" w:cs="Times New Roman"/>
          <w:b/>
          <w:sz w:val="24"/>
        </w:rPr>
        <w:t>tara</w:t>
      </w:r>
      <w:r w:rsidRPr="00477731">
        <w:rPr>
          <w:rFonts w:ascii="Times New Roman" w:hAnsi="Times New Roman" w:cs="Times New Roman"/>
          <w:sz w:val="24"/>
        </w:rPr>
        <w:t xml:space="preserve">-ah              gal                  MILAN   </w:t>
      </w:r>
      <w:proofErr w:type="spellStart"/>
      <w:r w:rsidRPr="00477731">
        <w:rPr>
          <w:rFonts w:ascii="Times New Roman" w:hAnsi="Times New Roman" w:cs="Times New Roman"/>
          <w:bCs/>
          <w:sz w:val="24"/>
        </w:rPr>
        <w:t>ʔ</w:t>
      </w:r>
      <w:r w:rsidRPr="00477731">
        <w:rPr>
          <w:rFonts w:ascii="Times New Roman" w:hAnsi="Times New Roman" w:cs="Times New Roman"/>
          <w:sz w:val="24"/>
          <w:szCs w:val="24"/>
        </w:rPr>
        <w:t>in</w:t>
      </w:r>
      <w:proofErr w:type="spellEnd"/>
      <w:r w:rsidRPr="00477731">
        <w:rPr>
          <w:rFonts w:ascii="Times New Roman" w:hAnsi="Times New Roman" w:cs="Times New Roman"/>
          <w:sz w:val="24"/>
        </w:rPr>
        <w:t xml:space="preserve"> -uh         </w:t>
      </w:r>
      <w:proofErr w:type="spellStart"/>
      <w:r w:rsidRPr="00477731">
        <w:rPr>
          <w:rFonts w:ascii="Times New Roman" w:hAnsi="Times New Roman" w:cs="Times New Roman"/>
          <w:sz w:val="24"/>
        </w:rPr>
        <w:t>zahr</w:t>
      </w:r>
      <w:proofErr w:type="spellEnd"/>
      <w:r w:rsidRPr="00477731">
        <w:rPr>
          <w:rFonts w:ascii="Times New Roman" w:hAnsi="Times New Roman" w:cs="Times New Roman"/>
          <w:sz w:val="24"/>
        </w:rPr>
        <w:t>-ah</w:t>
      </w:r>
    </w:p>
    <w:p w14:paraId="7E073A6A" w14:textId="78C58467" w:rsidR="00EE77C9" w:rsidRPr="00477731" w:rsidRDefault="00EE77C9" w:rsidP="006F7DA8">
      <w:pPr>
        <w:spacing w:after="0" w:line="360" w:lineRule="auto"/>
        <w:rPr>
          <w:rFonts w:ascii="Times New Roman" w:hAnsi="Times New Roman" w:cs="Times New Roman"/>
          <w:sz w:val="24"/>
        </w:rPr>
      </w:pPr>
      <w:r w:rsidRPr="00477731">
        <w:rPr>
          <w:rFonts w:ascii="Times New Roman" w:hAnsi="Times New Roman" w:cs="Times New Roman"/>
          <w:sz w:val="24"/>
        </w:rPr>
        <w:t xml:space="preserve">                C-Top-3SG.F    </w:t>
      </w:r>
      <w:proofErr w:type="gramStart"/>
      <w:r w:rsidRPr="00477731">
        <w:rPr>
          <w:rFonts w:ascii="Times New Roman" w:hAnsi="Times New Roman" w:cs="Times New Roman"/>
          <w:sz w:val="24"/>
        </w:rPr>
        <w:t>said.3SG.M</w:t>
      </w:r>
      <w:proofErr w:type="gramEnd"/>
      <w:r w:rsidRPr="00477731">
        <w:rPr>
          <w:rFonts w:ascii="Times New Roman" w:hAnsi="Times New Roman" w:cs="Times New Roman"/>
          <w:sz w:val="24"/>
        </w:rPr>
        <w:t xml:space="preserve">    Milan        that-3SG.M visited -3SG.F </w:t>
      </w:r>
    </w:p>
    <w:p w14:paraId="1C015451" w14:textId="135BE8FA" w:rsidR="00EE77C9" w:rsidRPr="00477731" w:rsidRDefault="00EE77C9" w:rsidP="006E0F6D">
      <w:pPr>
        <w:spacing w:after="0" w:line="360" w:lineRule="auto"/>
        <w:rPr>
          <w:rFonts w:ascii="Times New Roman" w:hAnsi="Times New Roman" w:cs="Times New Roman"/>
          <w:sz w:val="24"/>
        </w:rPr>
      </w:pPr>
      <w:r w:rsidRPr="00477731">
        <w:rPr>
          <w:rFonts w:ascii="Times New Roman" w:hAnsi="Times New Roman" w:cs="Times New Roman"/>
          <w:sz w:val="24"/>
        </w:rPr>
        <w:tab/>
        <w:t xml:space="preserve">   ‘He said that he visited MILAN (but not Rome).’ </w:t>
      </w:r>
    </w:p>
    <w:p w14:paraId="38183973" w14:textId="77777777" w:rsidR="00EE77C9" w:rsidRPr="00477731" w:rsidRDefault="00EE77C9" w:rsidP="006E0F6D">
      <w:pPr>
        <w:spacing w:after="0" w:line="360" w:lineRule="auto"/>
        <w:rPr>
          <w:rFonts w:ascii="Times New Roman" w:hAnsi="Times New Roman" w:cs="Times New Roman"/>
          <w:sz w:val="24"/>
          <w:szCs w:val="24"/>
        </w:rPr>
      </w:pPr>
    </w:p>
    <w:p w14:paraId="1460C081" w14:textId="62E76B08" w:rsidR="00EE77C9" w:rsidRPr="00477731" w:rsidRDefault="00EE77C9" w:rsidP="006E0F6D">
      <w:pPr>
        <w:spacing w:after="0" w:line="360" w:lineRule="auto"/>
        <w:rPr>
          <w:rFonts w:ascii="Times New Roman" w:hAnsi="Times New Roman" w:cs="Times New Roman"/>
          <w:sz w:val="24"/>
          <w:szCs w:val="24"/>
        </w:rPr>
      </w:pPr>
      <w:r w:rsidRPr="00477731">
        <w:rPr>
          <w:rFonts w:ascii="Times New Roman" w:hAnsi="Times New Roman" w:cs="Times New Roman"/>
          <w:sz w:val="24"/>
          <w:szCs w:val="24"/>
        </w:rPr>
        <w:t xml:space="preserve">(31a) is well-formed, derived, we assume, by movement (with object agreement on the embedded verb, as always when an object is Topic). (31b) would be ill-formed because the complement of </w:t>
      </w:r>
      <w:proofErr w:type="spellStart"/>
      <w:r w:rsidRPr="00477731">
        <w:rPr>
          <w:rFonts w:ascii="Times New Roman" w:hAnsi="Times New Roman" w:cs="Times New Roman"/>
          <w:i/>
          <w:sz w:val="24"/>
          <w:szCs w:val="24"/>
        </w:rPr>
        <w:t>k</w:t>
      </w:r>
      <w:r w:rsidRPr="00477731">
        <w:rPr>
          <w:rFonts w:ascii="Times New Roman" w:hAnsi="Times New Roman" w:cs="Times New Roman"/>
          <w:bCs/>
          <w:i/>
          <w:sz w:val="24"/>
          <w:szCs w:val="24"/>
        </w:rPr>
        <w:t>ɪ</w:t>
      </w:r>
      <w:r w:rsidRPr="00477731">
        <w:rPr>
          <w:rFonts w:ascii="Times New Roman" w:hAnsi="Times New Roman" w:cs="Times New Roman"/>
          <w:i/>
          <w:iCs/>
          <w:sz w:val="24"/>
          <w:szCs w:val="24"/>
        </w:rPr>
        <w:t>ðeb</w:t>
      </w:r>
      <w:proofErr w:type="spellEnd"/>
      <w:r w:rsidRPr="00477731">
        <w:rPr>
          <w:rFonts w:ascii="Times New Roman" w:hAnsi="Times New Roman" w:cs="Times New Roman"/>
          <w:sz w:val="24"/>
          <w:szCs w:val="24"/>
        </w:rPr>
        <w:t xml:space="preserve"> ‘lie’, a non-bridge verb, is an island. (31c) is ill-formed, which is explained if Topic-particle agreement is not derived by (covert) movement but by Agree, a strictly local operation, unable to relate an agreeing head, a probe, in the matrix clause with a goal in an embedded clause</w:t>
      </w:r>
      <w:r w:rsidRPr="00477731">
        <w:rPr>
          <w:rStyle w:val="CommentReference"/>
          <w:sz w:val="24"/>
          <w:szCs w:val="24"/>
        </w:rPr>
        <w:t xml:space="preserve">. </w:t>
      </w:r>
      <w:r w:rsidRPr="00477731">
        <w:rPr>
          <w:rStyle w:val="CommentReference"/>
          <w:rFonts w:ascii="Times New Roman" w:hAnsi="Times New Roman" w:cs="Times New Roman"/>
          <w:sz w:val="24"/>
          <w:szCs w:val="24"/>
        </w:rPr>
        <w:t>This</w:t>
      </w:r>
      <w:r w:rsidRPr="00477731">
        <w:rPr>
          <w:rFonts w:ascii="Times New Roman" w:hAnsi="Times New Roman" w:cs="Times New Roman"/>
          <w:sz w:val="24"/>
          <w:szCs w:val="24"/>
        </w:rPr>
        <w:t xml:space="preserve"> can be remedied by moving the object to the edge of the embedded spec-CP, and, we assume, from there to the edge of the matrix </w:t>
      </w:r>
      <w:proofErr w:type="spellStart"/>
      <w:r w:rsidRPr="00477731">
        <w:rPr>
          <w:rFonts w:ascii="Times New Roman" w:hAnsi="Times New Roman" w:cs="Times New Roman"/>
          <w:sz w:val="24"/>
          <w:szCs w:val="24"/>
        </w:rPr>
        <w:t>vP</w:t>
      </w:r>
      <w:proofErr w:type="spellEnd"/>
      <w:r w:rsidRPr="00477731">
        <w:rPr>
          <w:rFonts w:ascii="Times New Roman" w:hAnsi="Times New Roman" w:cs="Times New Roman"/>
          <w:sz w:val="24"/>
          <w:szCs w:val="24"/>
        </w:rPr>
        <w:t xml:space="preserve">, as in (31c), where the probing head </w:t>
      </w:r>
      <w:r w:rsidRPr="00477731">
        <w:rPr>
          <w:rFonts w:ascii="Times New Roman" w:hAnsi="Times New Roman" w:cs="Times New Roman"/>
          <w:i/>
          <w:iCs/>
          <w:sz w:val="24"/>
          <w:szCs w:val="24"/>
        </w:rPr>
        <w:t>tara</w:t>
      </w:r>
      <w:r w:rsidRPr="00477731">
        <w:rPr>
          <w:rFonts w:ascii="Times New Roman" w:hAnsi="Times New Roman" w:cs="Times New Roman"/>
          <w:sz w:val="24"/>
          <w:szCs w:val="24"/>
        </w:rPr>
        <w:t xml:space="preserve"> in the matrix C can access it. </w:t>
      </w:r>
    </w:p>
    <w:p w14:paraId="3FB39C60" w14:textId="7BE7536F" w:rsidR="00EE77C9" w:rsidRPr="00477731" w:rsidRDefault="00EE77C9" w:rsidP="00A352F7">
      <w:pPr>
        <w:autoSpaceDE w:val="0"/>
        <w:autoSpaceDN w:val="0"/>
        <w:adjustRightInd w:val="0"/>
        <w:spacing w:after="0" w:line="360" w:lineRule="auto"/>
        <w:rPr>
          <w:rFonts w:ascii="Times New Roman" w:hAnsi="Times New Roman" w:cs="Times New Roman"/>
          <w:sz w:val="24"/>
          <w:szCs w:val="24"/>
        </w:rPr>
      </w:pPr>
    </w:p>
    <w:p w14:paraId="5C470D34" w14:textId="00F63627" w:rsidR="00EE77C9" w:rsidRPr="00477731" w:rsidRDefault="00EE77C9" w:rsidP="002F0172">
      <w:pPr>
        <w:keepNext/>
        <w:spacing w:after="0" w:line="360" w:lineRule="auto"/>
        <w:jc w:val="both"/>
        <w:rPr>
          <w:rFonts w:ascii="Times New Roman" w:hAnsi="Times New Roman" w:cs="Times New Roman"/>
          <w:bCs/>
          <w:i/>
          <w:sz w:val="24"/>
          <w:szCs w:val="24"/>
        </w:rPr>
      </w:pPr>
      <w:r w:rsidRPr="00477731">
        <w:rPr>
          <w:rFonts w:ascii="Times New Roman" w:hAnsi="Times New Roman" w:cs="Times New Roman"/>
          <w:bCs/>
          <w:i/>
          <w:sz w:val="24"/>
          <w:szCs w:val="24"/>
        </w:rPr>
        <w:t>4.4</w:t>
      </w:r>
      <w:r w:rsidRPr="00477731">
        <w:rPr>
          <w:rFonts w:ascii="Times New Roman" w:hAnsi="Times New Roman" w:cs="Times New Roman"/>
          <w:bCs/>
          <w:i/>
          <w:sz w:val="24"/>
          <w:szCs w:val="24"/>
        </w:rPr>
        <w:tab/>
        <w:t>Deriving the Topic constructions</w:t>
      </w:r>
    </w:p>
    <w:p w14:paraId="52EE55A3" w14:textId="028192D1" w:rsidR="00EE77C9" w:rsidRPr="00477731" w:rsidRDefault="00EE77C9" w:rsidP="002F0172">
      <w:pPr>
        <w:keepNext/>
        <w:spacing w:after="0" w:line="360" w:lineRule="auto"/>
        <w:jc w:val="both"/>
        <w:rPr>
          <w:rFonts w:ascii="Times New Roman" w:hAnsi="Times New Roman" w:cs="Times New Roman"/>
          <w:sz w:val="24"/>
          <w:szCs w:val="24"/>
        </w:rPr>
      </w:pPr>
      <w:r w:rsidRPr="00477731">
        <w:rPr>
          <w:rFonts w:ascii="Times New Roman" w:hAnsi="Times New Roman" w:cs="Times New Roman"/>
          <w:bCs/>
          <w:sz w:val="24"/>
          <w:szCs w:val="24"/>
        </w:rPr>
        <w:t>4.4.1.</w:t>
      </w:r>
      <w:r w:rsidRPr="00477731">
        <w:rPr>
          <w:rFonts w:ascii="Times New Roman" w:hAnsi="Times New Roman" w:cs="Times New Roman"/>
          <w:bCs/>
          <w:sz w:val="24"/>
          <w:szCs w:val="24"/>
        </w:rPr>
        <w:tab/>
        <w:t xml:space="preserve">The F-Topic particle </w:t>
      </w:r>
      <w:proofErr w:type="spellStart"/>
      <w:r w:rsidRPr="00477731">
        <w:rPr>
          <w:rFonts w:ascii="Times New Roman" w:hAnsi="Times New Roman" w:cs="Times New Roman"/>
          <w:i/>
          <w:sz w:val="24"/>
          <w:szCs w:val="24"/>
        </w:rPr>
        <w:t>ʁedɪ</w:t>
      </w:r>
      <w:proofErr w:type="spellEnd"/>
    </w:p>
    <w:p w14:paraId="742B970F" w14:textId="1F85B3B0" w:rsidR="00EE77C9" w:rsidRPr="00477731" w:rsidRDefault="00EE77C9" w:rsidP="004D44C3">
      <w:pPr>
        <w:spacing w:after="0" w:line="360" w:lineRule="auto"/>
        <w:jc w:val="both"/>
        <w:rPr>
          <w:rFonts w:ascii="Times New Roman" w:hAnsi="Times New Roman" w:cs="Times New Roman"/>
          <w:sz w:val="24"/>
          <w:szCs w:val="24"/>
        </w:rPr>
      </w:pPr>
      <w:r w:rsidRPr="00477731">
        <w:rPr>
          <w:rFonts w:ascii="Times New Roman" w:hAnsi="Times New Roman" w:cs="Times New Roman"/>
          <w:sz w:val="24"/>
          <w:szCs w:val="24"/>
        </w:rPr>
        <w:t xml:space="preserve">The context of the sentences in (32) is where the boy saw a koala in the garden. In (32a) the Topic particle marks the subject as F-Topic by agreement (the noun </w:t>
      </w:r>
      <w:r w:rsidRPr="00477731">
        <w:rPr>
          <w:rFonts w:ascii="Times New Roman" w:hAnsi="Times New Roman" w:cs="Times New Roman"/>
          <w:i/>
          <w:sz w:val="24"/>
          <w:szCs w:val="24"/>
        </w:rPr>
        <w:t>koala</w:t>
      </w:r>
      <w:r w:rsidRPr="00477731">
        <w:rPr>
          <w:rFonts w:ascii="Times New Roman" w:hAnsi="Times New Roman" w:cs="Times New Roman"/>
          <w:sz w:val="24"/>
          <w:szCs w:val="24"/>
        </w:rPr>
        <w:t xml:space="preserve"> is inherently Feminine). In (32b) it marks the object as F-Topic by agreement, and in (32c) it marks an adjunct PP as F-Topic by triggering fronting of the PP.</w:t>
      </w:r>
    </w:p>
    <w:p w14:paraId="403A105D" w14:textId="77777777" w:rsidR="00EE77C9" w:rsidRPr="00477731" w:rsidRDefault="00EE77C9" w:rsidP="004D44C3">
      <w:pPr>
        <w:spacing w:after="0" w:line="360" w:lineRule="auto"/>
        <w:jc w:val="both"/>
        <w:rPr>
          <w:rFonts w:ascii="Times New Roman" w:hAnsi="Times New Roman" w:cs="Times New Roman"/>
          <w:sz w:val="24"/>
          <w:szCs w:val="24"/>
        </w:rPr>
      </w:pPr>
    </w:p>
    <w:p w14:paraId="4576BF2F" w14:textId="718F8C9B" w:rsidR="00EE77C9" w:rsidRPr="00477731" w:rsidRDefault="00EE77C9" w:rsidP="00E33ADB">
      <w:pPr>
        <w:keepNext/>
        <w:spacing w:after="0" w:line="360" w:lineRule="auto"/>
        <w:jc w:val="both"/>
        <w:rPr>
          <w:rFonts w:ascii="Times New Roman" w:hAnsi="Times New Roman" w:cs="Times New Roman"/>
        </w:rPr>
      </w:pPr>
      <w:r w:rsidRPr="00477731">
        <w:rPr>
          <w:rFonts w:ascii="Times New Roman" w:hAnsi="Times New Roman" w:cs="Times New Roman"/>
        </w:rPr>
        <w:t>(32)</w:t>
      </w:r>
      <w:r w:rsidRPr="00477731">
        <w:rPr>
          <w:rFonts w:ascii="Times New Roman" w:hAnsi="Times New Roman" w:cs="Times New Roman"/>
        </w:rPr>
        <w:tab/>
        <w:t>a.</w:t>
      </w:r>
      <w:r w:rsidRPr="00477731">
        <w:rPr>
          <w:rFonts w:ascii="Times New Roman" w:hAnsi="Times New Roman" w:cs="Times New Roman"/>
        </w:rPr>
        <w:tab/>
      </w:r>
      <w:proofErr w:type="spellStart"/>
      <w:r w:rsidRPr="00477731">
        <w:rPr>
          <w:rFonts w:ascii="Times New Roman" w:hAnsi="Times New Roman" w:cs="Times New Roman"/>
          <w:b/>
        </w:rPr>
        <w:t>ʁedɪ</w:t>
      </w:r>
      <w:proofErr w:type="spellEnd"/>
      <w:r w:rsidRPr="00477731">
        <w:rPr>
          <w:rFonts w:ascii="Times New Roman" w:hAnsi="Times New Roman" w:cs="Times New Roman"/>
          <w:bCs/>
        </w:rPr>
        <w:t>-h                 l-</w:t>
      </w:r>
      <w:proofErr w:type="spellStart"/>
      <w:r w:rsidRPr="00477731">
        <w:rPr>
          <w:rFonts w:ascii="Times New Roman" w:hAnsi="Times New Roman" w:cs="Times New Roman"/>
          <w:bCs/>
        </w:rPr>
        <w:t>weled</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                 koala   bi-l-</w:t>
      </w:r>
      <w:proofErr w:type="spellStart"/>
      <w:r w:rsidRPr="00477731">
        <w:rPr>
          <w:rFonts w:ascii="Times New Roman" w:hAnsi="Times New Roman" w:cs="Times New Roman"/>
          <w:bCs/>
        </w:rPr>
        <w:t>ħadiqah</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ʔems</w:t>
      </w:r>
      <w:proofErr w:type="spellEnd"/>
    </w:p>
    <w:p w14:paraId="77913F12" w14:textId="505AEE95" w:rsidR="00EE77C9" w:rsidRPr="00477731" w:rsidRDefault="00EE77C9" w:rsidP="00B32C74">
      <w:pPr>
        <w:keepNext/>
        <w:spacing w:after="0" w:line="360" w:lineRule="auto"/>
        <w:rPr>
          <w:rFonts w:ascii="Times New Roman" w:hAnsi="Times New Roman" w:cs="Times New Roman"/>
        </w:rPr>
      </w:pPr>
      <w:r w:rsidRPr="00477731">
        <w:rPr>
          <w:rFonts w:ascii="Times New Roman" w:hAnsi="Times New Roman" w:cs="Times New Roman"/>
        </w:rPr>
        <w:t xml:space="preserve">             </w:t>
      </w:r>
      <w:r w:rsidRPr="00477731">
        <w:rPr>
          <w:rFonts w:ascii="Times New Roman" w:hAnsi="Times New Roman" w:cs="Times New Roman"/>
        </w:rPr>
        <w:tab/>
      </w:r>
      <w:r w:rsidRPr="00477731">
        <w:rPr>
          <w:rFonts w:ascii="Times New Roman" w:hAnsi="Times New Roman" w:cs="Times New Roman"/>
        </w:rPr>
        <w:tab/>
        <w:t xml:space="preserve">F-Top-3SG.M     DEF-boy   </w:t>
      </w:r>
      <w:proofErr w:type="gramStart"/>
      <w:r w:rsidRPr="00477731">
        <w:rPr>
          <w:rFonts w:ascii="Times New Roman" w:hAnsi="Times New Roman" w:cs="Times New Roman"/>
        </w:rPr>
        <w:t>saw.</w:t>
      </w:r>
      <w:r w:rsidRPr="00477731">
        <w:rPr>
          <w:rFonts w:ascii="Times New Roman" w:hAnsi="Times New Roman" w:cs="Times New Roman"/>
          <w:bCs/>
        </w:rPr>
        <w:t>3SG.M</w:t>
      </w:r>
      <w:proofErr w:type="gramEnd"/>
      <w:r w:rsidRPr="00477731">
        <w:rPr>
          <w:rFonts w:ascii="Times New Roman" w:hAnsi="Times New Roman" w:cs="Times New Roman"/>
        </w:rPr>
        <w:t xml:space="preserve">   </w:t>
      </w:r>
      <w:r w:rsidRPr="00477731">
        <w:rPr>
          <w:rFonts w:ascii="Times New Roman" w:hAnsi="Times New Roman" w:cs="Times New Roman"/>
          <w:bCs/>
        </w:rPr>
        <w:t>koala</w:t>
      </w:r>
      <w:r w:rsidRPr="00477731">
        <w:rPr>
          <w:rFonts w:ascii="Times New Roman" w:hAnsi="Times New Roman" w:cs="Times New Roman"/>
        </w:rPr>
        <w:t xml:space="preserve">   in-DEF-garden   yesterday</w:t>
      </w:r>
    </w:p>
    <w:p w14:paraId="049C55BC" w14:textId="49C08CA6" w:rsidR="00EE77C9" w:rsidRPr="00477731" w:rsidRDefault="00EE77C9" w:rsidP="00844AF4">
      <w:pPr>
        <w:spacing w:after="0" w:line="360" w:lineRule="auto"/>
        <w:rPr>
          <w:rFonts w:ascii="Times New Roman" w:hAnsi="Times New Roman" w:cs="Times New Roman"/>
        </w:rPr>
      </w:pPr>
      <w:r w:rsidRPr="00477731">
        <w:rPr>
          <w:rFonts w:ascii="Times New Roman" w:hAnsi="Times New Roman" w:cs="Times New Roman"/>
        </w:rPr>
        <w:t xml:space="preserve">           </w:t>
      </w:r>
      <w:r w:rsidRPr="00477731">
        <w:rPr>
          <w:rFonts w:ascii="Times New Roman" w:hAnsi="Times New Roman" w:cs="Times New Roman"/>
        </w:rPr>
        <w:tab/>
      </w:r>
      <w:r w:rsidRPr="00477731">
        <w:rPr>
          <w:rFonts w:ascii="Times New Roman" w:hAnsi="Times New Roman" w:cs="Times New Roman"/>
        </w:rPr>
        <w:tab/>
        <w:t xml:space="preserve">‘The boy, he saw a </w:t>
      </w:r>
      <w:r w:rsidRPr="00477731">
        <w:rPr>
          <w:rFonts w:ascii="Times New Roman" w:hAnsi="Times New Roman" w:cs="Times New Roman"/>
          <w:bCs/>
        </w:rPr>
        <w:t xml:space="preserve">koala </w:t>
      </w:r>
      <w:r w:rsidRPr="00477731">
        <w:rPr>
          <w:rFonts w:ascii="Times New Roman" w:hAnsi="Times New Roman" w:cs="Times New Roman"/>
        </w:rPr>
        <w:t>in the garden yesterday.’</w:t>
      </w:r>
    </w:p>
    <w:p w14:paraId="7307BD39" w14:textId="77777777" w:rsidR="00EE77C9" w:rsidRPr="00477731" w:rsidRDefault="00EE77C9" w:rsidP="00844AF4">
      <w:pPr>
        <w:spacing w:after="0" w:line="360" w:lineRule="auto"/>
        <w:rPr>
          <w:rFonts w:ascii="Times New Roman" w:hAnsi="Times New Roman" w:cs="Times New Roman"/>
        </w:rPr>
      </w:pPr>
    </w:p>
    <w:p w14:paraId="1ADB5997" w14:textId="53E14AB4" w:rsidR="00EE77C9" w:rsidRPr="00477731" w:rsidRDefault="00EE77C9" w:rsidP="00EE77C9">
      <w:pPr>
        <w:keepNext/>
        <w:spacing w:after="0" w:line="360" w:lineRule="auto"/>
        <w:jc w:val="both"/>
        <w:rPr>
          <w:rFonts w:ascii="Times New Roman" w:hAnsi="Times New Roman" w:cs="Times New Roman"/>
        </w:rPr>
      </w:pPr>
      <w:r w:rsidRPr="00477731">
        <w:rPr>
          <w:rFonts w:ascii="Times New Roman" w:hAnsi="Times New Roman" w:cs="Times New Roman"/>
        </w:rPr>
        <w:lastRenderedPageBreak/>
        <w:tab/>
        <w:t>b.</w:t>
      </w:r>
      <w:r w:rsidRPr="00477731">
        <w:rPr>
          <w:rFonts w:ascii="Times New Roman" w:hAnsi="Times New Roman" w:cs="Times New Roman"/>
        </w:rPr>
        <w:tab/>
      </w:r>
      <w:proofErr w:type="spellStart"/>
      <w:r w:rsidRPr="00477731">
        <w:rPr>
          <w:rFonts w:ascii="Times New Roman" w:hAnsi="Times New Roman" w:cs="Times New Roman"/>
          <w:b/>
        </w:rPr>
        <w:t>ʁedɪ</w:t>
      </w:r>
      <w:proofErr w:type="spellEnd"/>
      <w:r w:rsidRPr="00477731">
        <w:rPr>
          <w:rFonts w:ascii="Times New Roman" w:hAnsi="Times New Roman" w:cs="Times New Roman"/>
          <w:bCs/>
        </w:rPr>
        <w:t xml:space="preserve">-ah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-ah                        l-koala          l-</w:t>
      </w:r>
      <w:proofErr w:type="spellStart"/>
      <w:r w:rsidRPr="00477731">
        <w:rPr>
          <w:rFonts w:ascii="Times New Roman" w:hAnsi="Times New Roman" w:cs="Times New Roman"/>
          <w:bCs/>
        </w:rPr>
        <w:t>weled</w:t>
      </w:r>
      <w:proofErr w:type="spellEnd"/>
      <w:r w:rsidRPr="00477731">
        <w:rPr>
          <w:rFonts w:ascii="Times New Roman" w:hAnsi="Times New Roman" w:cs="Times New Roman"/>
          <w:bCs/>
        </w:rPr>
        <w:t xml:space="preserve">     bi-l-</w:t>
      </w:r>
      <w:proofErr w:type="spellStart"/>
      <w:r w:rsidRPr="00477731">
        <w:rPr>
          <w:rFonts w:ascii="Times New Roman" w:hAnsi="Times New Roman" w:cs="Times New Roman"/>
          <w:bCs/>
        </w:rPr>
        <w:t>ħadiqah</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ʔems</w:t>
      </w:r>
      <w:proofErr w:type="spellEnd"/>
      <w:r w:rsidRPr="00477731">
        <w:rPr>
          <w:rFonts w:ascii="Times New Roman" w:hAnsi="Times New Roman" w:cs="Times New Roman"/>
          <w:bCs/>
        </w:rPr>
        <w:t xml:space="preserve">                 </w:t>
      </w:r>
    </w:p>
    <w:p w14:paraId="6C08AEF3" w14:textId="1D75683A" w:rsidR="00EE77C9" w:rsidRPr="00477731" w:rsidRDefault="00EE77C9" w:rsidP="004109B3">
      <w:pPr>
        <w:keepNext/>
        <w:spacing w:after="0" w:line="360" w:lineRule="auto"/>
        <w:rPr>
          <w:rFonts w:ascii="Times New Roman" w:hAnsi="Times New Roman" w:cs="Times New Roman"/>
        </w:rPr>
      </w:pPr>
      <w:r w:rsidRPr="00477731">
        <w:rPr>
          <w:rFonts w:ascii="Times New Roman" w:hAnsi="Times New Roman" w:cs="Times New Roman"/>
        </w:rPr>
        <w:t xml:space="preserve">              </w:t>
      </w:r>
      <w:r w:rsidRPr="00477731">
        <w:rPr>
          <w:rFonts w:ascii="Times New Roman" w:hAnsi="Times New Roman" w:cs="Times New Roman"/>
        </w:rPr>
        <w:tab/>
        <w:t xml:space="preserve">F-Top-3SG.F </w:t>
      </w:r>
      <w:proofErr w:type="gramStart"/>
      <w:r w:rsidRPr="00477731">
        <w:rPr>
          <w:rFonts w:ascii="Times New Roman" w:hAnsi="Times New Roman" w:cs="Times New Roman"/>
        </w:rPr>
        <w:t>saw.</w:t>
      </w:r>
      <w:r w:rsidRPr="00477731">
        <w:rPr>
          <w:rFonts w:ascii="Times New Roman" w:hAnsi="Times New Roman" w:cs="Times New Roman"/>
          <w:bCs/>
        </w:rPr>
        <w:t>3SG.M</w:t>
      </w:r>
      <w:proofErr w:type="gramEnd"/>
      <w:r w:rsidRPr="00477731">
        <w:rPr>
          <w:rFonts w:ascii="Times New Roman" w:hAnsi="Times New Roman" w:cs="Times New Roman"/>
        </w:rPr>
        <w:t>-3SG.F   DEF-</w:t>
      </w:r>
      <w:r w:rsidRPr="00477731">
        <w:rPr>
          <w:rFonts w:ascii="Times New Roman" w:hAnsi="Times New Roman" w:cs="Times New Roman"/>
          <w:bCs/>
        </w:rPr>
        <w:t xml:space="preserve">koala  </w:t>
      </w:r>
      <w:r w:rsidRPr="00477731">
        <w:rPr>
          <w:rFonts w:ascii="Times New Roman" w:hAnsi="Times New Roman" w:cs="Times New Roman"/>
        </w:rPr>
        <w:t xml:space="preserve">  DEF-boy   in-DEF-garden yesterday</w:t>
      </w:r>
    </w:p>
    <w:p w14:paraId="242C89DA" w14:textId="6F65B847" w:rsidR="00EE77C9" w:rsidRPr="00477731" w:rsidRDefault="00EE77C9" w:rsidP="004109B3">
      <w:pPr>
        <w:keepNext/>
        <w:spacing w:after="0" w:line="360" w:lineRule="auto"/>
        <w:rPr>
          <w:rFonts w:ascii="Times New Roman" w:hAnsi="Times New Roman" w:cs="Times New Roman"/>
        </w:rPr>
      </w:pPr>
      <w:r w:rsidRPr="00477731">
        <w:rPr>
          <w:rFonts w:ascii="Times New Roman" w:hAnsi="Times New Roman" w:cs="Times New Roman"/>
        </w:rPr>
        <w:tab/>
      </w:r>
      <w:r w:rsidRPr="00477731">
        <w:rPr>
          <w:rFonts w:ascii="Times New Roman" w:hAnsi="Times New Roman" w:cs="Times New Roman"/>
        </w:rPr>
        <w:tab/>
        <w:t xml:space="preserve">‘The </w:t>
      </w:r>
      <w:r w:rsidRPr="00477731">
        <w:rPr>
          <w:rFonts w:ascii="Times New Roman" w:hAnsi="Times New Roman" w:cs="Times New Roman"/>
          <w:bCs/>
        </w:rPr>
        <w:t>koala</w:t>
      </w:r>
      <w:r w:rsidRPr="00477731">
        <w:rPr>
          <w:rFonts w:ascii="Times New Roman" w:hAnsi="Times New Roman" w:cs="Times New Roman"/>
        </w:rPr>
        <w:t>, the boy saw it in the garden yesterday.’</w:t>
      </w:r>
    </w:p>
    <w:p w14:paraId="15821F64" w14:textId="77777777" w:rsidR="00EE77C9" w:rsidRPr="00477731" w:rsidRDefault="00EE77C9" w:rsidP="004109B3">
      <w:pPr>
        <w:keepNext/>
        <w:spacing w:after="0" w:line="360" w:lineRule="auto"/>
        <w:rPr>
          <w:rFonts w:ascii="Times New Roman" w:hAnsi="Times New Roman" w:cs="Times New Roman"/>
        </w:rPr>
      </w:pPr>
    </w:p>
    <w:p w14:paraId="7C0D42A8" w14:textId="55323F01" w:rsidR="00EE77C9" w:rsidRPr="00477731" w:rsidRDefault="00EE77C9" w:rsidP="004109B3">
      <w:pPr>
        <w:keepNext/>
        <w:spacing w:after="0" w:line="360" w:lineRule="auto"/>
        <w:rPr>
          <w:rFonts w:ascii="Times New Roman" w:hAnsi="Times New Roman" w:cs="Times New Roman"/>
        </w:rPr>
      </w:pPr>
      <w:r w:rsidRPr="00477731">
        <w:rPr>
          <w:rFonts w:ascii="Times New Roman" w:hAnsi="Times New Roman" w:cs="Times New Roman"/>
        </w:rPr>
        <w:tab/>
        <w:t>c.</w:t>
      </w:r>
      <w:r w:rsidRPr="00477731">
        <w:rPr>
          <w:rFonts w:ascii="Times New Roman" w:hAnsi="Times New Roman" w:cs="Times New Roman"/>
        </w:rPr>
        <w:tab/>
      </w:r>
      <w:r w:rsidRPr="00477731">
        <w:rPr>
          <w:rFonts w:ascii="Times New Roman" w:hAnsi="Times New Roman" w:cs="Times New Roman"/>
          <w:bCs/>
        </w:rPr>
        <w:t>bi-l-</w:t>
      </w:r>
      <w:proofErr w:type="spellStart"/>
      <w:r w:rsidRPr="00477731">
        <w:rPr>
          <w:rFonts w:ascii="Times New Roman" w:hAnsi="Times New Roman" w:cs="Times New Roman"/>
          <w:bCs/>
        </w:rPr>
        <w:t>ħadiqah</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
        </w:rPr>
        <w:t>ʁedɪ</w:t>
      </w:r>
      <w:proofErr w:type="spellEnd"/>
      <w:r w:rsidRPr="00477731">
        <w:rPr>
          <w:rFonts w:ascii="Times New Roman" w:hAnsi="Times New Roman" w:cs="Times New Roman"/>
          <w:b/>
        </w:rPr>
        <w:t xml:space="preserve">     </w:t>
      </w:r>
      <w:r w:rsidRPr="00477731">
        <w:rPr>
          <w:rFonts w:ascii="Times New Roman" w:hAnsi="Times New Roman" w:cs="Times New Roman"/>
          <w:bCs/>
        </w:rPr>
        <w:t>l-</w:t>
      </w:r>
      <w:proofErr w:type="spellStart"/>
      <w:r w:rsidRPr="00477731">
        <w:rPr>
          <w:rFonts w:ascii="Times New Roman" w:hAnsi="Times New Roman" w:cs="Times New Roman"/>
          <w:bCs/>
        </w:rPr>
        <w:t>weled</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                  koala   </w:t>
      </w:r>
      <w:proofErr w:type="spellStart"/>
      <w:r w:rsidRPr="00477731">
        <w:rPr>
          <w:rFonts w:ascii="Times New Roman" w:hAnsi="Times New Roman" w:cs="Times New Roman"/>
          <w:bCs/>
        </w:rPr>
        <w:t>ʔems</w:t>
      </w:r>
      <w:proofErr w:type="spellEnd"/>
    </w:p>
    <w:p w14:paraId="5BB1477C" w14:textId="01ECEBF1" w:rsidR="00EE77C9" w:rsidRPr="00477731" w:rsidRDefault="00EE77C9" w:rsidP="004109B3">
      <w:pPr>
        <w:keepNext/>
        <w:spacing w:after="0" w:line="360" w:lineRule="auto"/>
        <w:rPr>
          <w:rFonts w:ascii="Times New Roman" w:hAnsi="Times New Roman" w:cs="Times New Roman"/>
        </w:rPr>
      </w:pPr>
      <w:r w:rsidRPr="00477731">
        <w:rPr>
          <w:rFonts w:ascii="Times New Roman" w:hAnsi="Times New Roman" w:cs="Times New Roman"/>
        </w:rPr>
        <w:tab/>
      </w:r>
      <w:r w:rsidRPr="00477731">
        <w:rPr>
          <w:rFonts w:ascii="Times New Roman" w:hAnsi="Times New Roman" w:cs="Times New Roman"/>
        </w:rPr>
        <w:tab/>
        <w:t>in-DEF-garden F-</w:t>
      </w:r>
      <w:proofErr w:type="gramStart"/>
      <w:r w:rsidRPr="00477731">
        <w:rPr>
          <w:rFonts w:ascii="Times New Roman" w:hAnsi="Times New Roman" w:cs="Times New Roman"/>
        </w:rPr>
        <w:t>Top  DEF</w:t>
      </w:r>
      <w:proofErr w:type="gramEnd"/>
      <w:r w:rsidRPr="00477731">
        <w:rPr>
          <w:rFonts w:ascii="Times New Roman" w:hAnsi="Times New Roman" w:cs="Times New Roman"/>
        </w:rPr>
        <w:t>-boy   saw.</w:t>
      </w:r>
      <w:r w:rsidRPr="00477731">
        <w:rPr>
          <w:rFonts w:ascii="Times New Roman" w:hAnsi="Times New Roman" w:cs="Times New Roman"/>
          <w:bCs/>
        </w:rPr>
        <w:t>3SG.M</w:t>
      </w:r>
      <w:r w:rsidRPr="00477731">
        <w:rPr>
          <w:rFonts w:ascii="Times New Roman" w:hAnsi="Times New Roman" w:cs="Times New Roman"/>
        </w:rPr>
        <w:t xml:space="preserve">     </w:t>
      </w:r>
      <w:r w:rsidRPr="00477731">
        <w:rPr>
          <w:rFonts w:ascii="Times New Roman" w:hAnsi="Times New Roman" w:cs="Times New Roman"/>
          <w:bCs/>
        </w:rPr>
        <w:t xml:space="preserve">koala  </w:t>
      </w:r>
      <w:r w:rsidRPr="00477731">
        <w:rPr>
          <w:rFonts w:ascii="Times New Roman" w:hAnsi="Times New Roman" w:cs="Times New Roman"/>
        </w:rPr>
        <w:t>yesterday</w:t>
      </w:r>
    </w:p>
    <w:p w14:paraId="68AFE799" w14:textId="5C4B38DE" w:rsidR="00EE77C9" w:rsidRPr="00477731" w:rsidRDefault="00EE77C9" w:rsidP="004109B3">
      <w:pPr>
        <w:keepNext/>
        <w:spacing w:after="0" w:line="360" w:lineRule="auto"/>
        <w:rPr>
          <w:rFonts w:ascii="Times New Roman" w:hAnsi="Times New Roman" w:cs="Times New Roman"/>
        </w:rPr>
      </w:pPr>
      <w:r w:rsidRPr="00477731">
        <w:rPr>
          <w:rFonts w:ascii="Times New Roman" w:hAnsi="Times New Roman" w:cs="Times New Roman"/>
        </w:rPr>
        <w:tab/>
      </w:r>
      <w:r w:rsidRPr="00477731">
        <w:rPr>
          <w:rFonts w:ascii="Times New Roman" w:hAnsi="Times New Roman" w:cs="Times New Roman"/>
        </w:rPr>
        <w:tab/>
        <w:t xml:space="preserve">‘In the garden, the boy saw a </w:t>
      </w:r>
      <w:r w:rsidRPr="00477731">
        <w:rPr>
          <w:rFonts w:ascii="Times New Roman" w:hAnsi="Times New Roman" w:cs="Times New Roman"/>
          <w:bCs/>
        </w:rPr>
        <w:t>koala yesterday</w:t>
      </w:r>
      <w:r w:rsidRPr="00477731">
        <w:rPr>
          <w:rFonts w:ascii="Times New Roman" w:hAnsi="Times New Roman" w:cs="Times New Roman"/>
        </w:rPr>
        <w:t>.’</w:t>
      </w:r>
    </w:p>
    <w:p w14:paraId="7E0D1EEC" w14:textId="77777777" w:rsidR="00EE77C9" w:rsidRPr="00477731" w:rsidRDefault="00EE77C9" w:rsidP="004109B3">
      <w:pPr>
        <w:keepNext/>
        <w:spacing w:after="0" w:line="360" w:lineRule="auto"/>
        <w:rPr>
          <w:rFonts w:ascii="Times New Roman" w:hAnsi="Times New Roman" w:cs="Times New Roman"/>
        </w:rPr>
      </w:pPr>
    </w:p>
    <w:p w14:paraId="6D06C48A" w14:textId="160E07A3" w:rsidR="00EE77C9" w:rsidRPr="00477731" w:rsidRDefault="00EE77C9" w:rsidP="00C1179B">
      <w:pPr>
        <w:spacing w:after="0" w:line="360" w:lineRule="auto"/>
        <w:jc w:val="both"/>
        <w:rPr>
          <w:rFonts w:ascii="Times New Roman" w:hAnsi="Times New Roman" w:cs="Times New Roman"/>
        </w:rPr>
      </w:pPr>
      <w:r w:rsidRPr="00477731">
        <w:rPr>
          <w:rFonts w:ascii="Times New Roman" w:hAnsi="Times New Roman" w:cs="Times New Roman"/>
        </w:rPr>
        <w:tab/>
        <w:t>d.</w:t>
      </w:r>
      <w:r w:rsidRPr="00477731">
        <w:rPr>
          <w:rFonts w:ascii="Times New Roman" w:hAnsi="Times New Roman" w:cs="Times New Roman"/>
        </w:rPr>
        <w:tab/>
        <w:t>*l-</w:t>
      </w:r>
      <w:proofErr w:type="spellStart"/>
      <w:r w:rsidRPr="00477731">
        <w:rPr>
          <w:rFonts w:ascii="Times New Roman" w:hAnsi="Times New Roman" w:cs="Times New Roman"/>
        </w:rPr>
        <w:t>weled</w:t>
      </w:r>
      <w:proofErr w:type="spellEnd"/>
      <w:r w:rsidRPr="00477731">
        <w:rPr>
          <w:rFonts w:ascii="Times New Roman" w:hAnsi="Times New Roman" w:cs="Times New Roman"/>
          <w:b/>
        </w:rPr>
        <w:t xml:space="preserve">      </w:t>
      </w:r>
      <w:proofErr w:type="spellStart"/>
      <w:r w:rsidRPr="00477731">
        <w:rPr>
          <w:rFonts w:ascii="Times New Roman" w:hAnsi="Times New Roman" w:cs="Times New Roman"/>
          <w:b/>
        </w:rPr>
        <w:t>ʁedɪ</w:t>
      </w:r>
      <w:proofErr w:type="spellEnd"/>
      <w:r w:rsidRPr="00477731">
        <w:rPr>
          <w:rFonts w:ascii="Times New Roman" w:hAnsi="Times New Roman" w:cs="Times New Roman"/>
        </w:rPr>
        <w:t>(</w:t>
      </w:r>
      <w:r w:rsidRPr="00477731">
        <w:rPr>
          <w:rFonts w:ascii="Times New Roman" w:hAnsi="Times New Roman" w:cs="Times New Roman"/>
          <w:bCs/>
        </w:rPr>
        <w:t>-</w:t>
      </w:r>
      <w:proofErr w:type="gramStart"/>
      <w:r w:rsidRPr="00477731">
        <w:rPr>
          <w:rFonts w:ascii="Times New Roman" w:hAnsi="Times New Roman" w:cs="Times New Roman"/>
          <w:bCs/>
        </w:rPr>
        <w:t xml:space="preserve">h)   </w:t>
      </w:r>
      <w:proofErr w:type="gramEnd"/>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                  koala     bi-l-</w:t>
      </w:r>
      <w:proofErr w:type="spellStart"/>
      <w:r w:rsidRPr="00477731">
        <w:rPr>
          <w:rFonts w:ascii="Times New Roman" w:hAnsi="Times New Roman" w:cs="Times New Roman"/>
          <w:bCs/>
        </w:rPr>
        <w:t>ħadiqah</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ʔems</w:t>
      </w:r>
      <w:proofErr w:type="spellEnd"/>
    </w:p>
    <w:p w14:paraId="37AED42D" w14:textId="323EFE88" w:rsidR="00EE77C9" w:rsidRPr="00477731" w:rsidRDefault="00EE77C9" w:rsidP="00C1179B">
      <w:pPr>
        <w:keepNext/>
        <w:spacing w:after="0" w:line="360" w:lineRule="auto"/>
        <w:rPr>
          <w:rFonts w:ascii="Times New Roman" w:hAnsi="Times New Roman" w:cs="Times New Roman"/>
        </w:rPr>
      </w:pPr>
      <w:r w:rsidRPr="00477731">
        <w:rPr>
          <w:rFonts w:ascii="Times New Roman" w:hAnsi="Times New Roman" w:cs="Times New Roman"/>
        </w:rPr>
        <w:t xml:space="preserve">             </w:t>
      </w:r>
      <w:r w:rsidRPr="00477731">
        <w:rPr>
          <w:rFonts w:ascii="Times New Roman" w:hAnsi="Times New Roman" w:cs="Times New Roman"/>
        </w:rPr>
        <w:tab/>
      </w:r>
      <w:r w:rsidRPr="00477731">
        <w:rPr>
          <w:rFonts w:ascii="Times New Roman" w:hAnsi="Times New Roman" w:cs="Times New Roman"/>
        </w:rPr>
        <w:tab/>
        <w:t xml:space="preserve">  DEF-boy   F-Top-3SG.M   </w:t>
      </w:r>
      <w:proofErr w:type="gramStart"/>
      <w:r w:rsidRPr="00477731">
        <w:rPr>
          <w:rFonts w:ascii="Times New Roman" w:hAnsi="Times New Roman" w:cs="Times New Roman"/>
        </w:rPr>
        <w:t>saw.</w:t>
      </w:r>
      <w:r w:rsidRPr="00477731">
        <w:rPr>
          <w:rFonts w:ascii="Times New Roman" w:hAnsi="Times New Roman" w:cs="Times New Roman"/>
          <w:bCs/>
        </w:rPr>
        <w:t>3SG.M</w:t>
      </w:r>
      <w:proofErr w:type="gramEnd"/>
      <w:r w:rsidRPr="00477731">
        <w:rPr>
          <w:rFonts w:ascii="Times New Roman" w:hAnsi="Times New Roman" w:cs="Times New Roman"/>
        </w:rPr>
        <w:t xml:space="preserve">    koala       in-DEF-garden   yesterday</w:t>
      </w:r>
    </w:p>
    <w:p w14:paraId="05FCED8C" w14:textId="13E0AA74" w:rsidR="00EE77C9" w:rsidRPr="00477731" w:rsidRDefault="00EE77C9" w:rsidP="004109B3">
      <w:pPr>
        <w:keepNext/>
        <w:spacing w:after="0" w:line="360" w:lineRule="auto"/>
        <w:rPr>
          <w:rFonts w:ascii="Times New Roman" w:hAnsi="Times New Roman" w:cs="Times New Roman"/>
          <w:sz w:val="24"/>
          <w:szCs w:val="24"/>
        </w:rPr>
      </w:pPr>
    </w:p>
    <w:p w14:paraId="70A6F838" w14:textId="4FD736A8" w:rsidR="00EE77C9" w:rsidRPr="00477731" w:rsidRDefault="00EE77C9" w:rsidP="009150CE">
      <w:pPr>
        <w:keepNext/>
        <w:spacing w:after="0" w:line="360" w:lineRule="auto"/>
        <w:jc w:val="both"/>
        <w:rPr>
          <w:rFonts w:ascii="Times New Roman" w:hAnsi="Times New Roman" w:cs="Times New Roman"/>
          <w:sz w:val="24"/>
          <w:szCs w:val="24"/>
        </w:rPr>
      </w:pPr>
      <w:r w:rsidRPr="00477731">
        <w:rPr>
          <w:rFonts w:ascii="Times New Roman" w:hAnsi="Times New Roman" w:cs="Times New Roman"/>
          <w:sz w:val="24"/>
          <w:szCs w:val="24"/>
        </w:rPr>
        <w:t xml:space="preserve">(32d) shows that movement of a Topic-marked constituent which can agree with the particle is not an option, with or without agreement on the particle. The structure of (32a) is given in (33). The verb moves to v, and </w:t>
      </w:r>
      <w:proofErr w:type="spellStart"/>
      <w:r w:rsidRPr="00477731">
        <w:rPr>
          <w:rFonts w:ascii="Times New Roman" w:hAnsi="Times New Roman" w:cs="Times New Roman"/>
          <w:sz w:val="24"/>
          <w:szCs w:val="24"/>
        </w:rPr>
        <w:t>V+v</w:t>
      </w:r>
      <w:proofErr w:type="spellEnd"/>
      <w:r w:rsidRPr="00477731">
        <w:rPr>
          <w:rFonts w:ascii="Times New Roman" w:hAnsi="Times New Roman" w:cs="Times New Roman"/>
          <w:sz w:val="24"/>
          <w:szCs w:val="24"/>
        </w:rPr>
        <w:t xml:space="preserve"> moves on to T. T agrees with, and assigns Nominative Case to, the subject (subject agreement and Case is not shown in the glosses). The subject moves to spec-TP, deriving the unmarked SV order (Alshamari 2017a). The object remains in situ. F-Top in (33) is = C with a valued F-Top feature.</w:t>
      </w:r>
    </w:p>
    <w:p w14:paraId="508D623F" w14:textId="77777777" w:rsidR="00EE77C9" w:rsidRPr="00477731" w:rsidRDefault="00EE77C9" w:rsidP="003A6B2F">
      <w:pPr>
        <w:spacing w:after="0" w:line="360" w:lineRule="auto"/>
        <w:jc w:val="both"/>
        <w:rPr>
          <w:rFonts w:ascii="Times New Roman" w:hAnsi="Times New Roman" w:cs="Times New Roman"/>
          <w:sz w:val="24"/>
          <w:szCs w:val="24"/>
        </w:rPr>
      </w:pPr>
    </w:p>
    <w:p w14:paraId="5AFEE5EC" w14:textId="08365D5F" w:rsidR="00EE77C9" w:rsidRPr="00477731" w:rsidRDefault="00EE77C9" w:rsidP="003A6B2F">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81856" behindDoc="0" locked="0" layoutInCell="1" allowOverlap="1" wp14:anchorId="18323656" wp14:editId="7259572E">
                <wp:simplePos x="0" y="0"/>
                <wp:positionH relativeFrom="column">
                  <wp:posOffset>360485</wp:posOffset>
                </wp:positionH>
                <wp:positionV relativeFrom="paragraph">
                  <wp:posOffset>182879</wp:posOffset>
                </wp:positionV>
                <wp:extent cx="269630" cy="246185"/>
                <wp:effectExtent l="0" t="0" r="35560" b="20955"/>
                <wp:wrapNone/>
                <wp:docPr id="72" name="Straight Connector 72"/>
                <wp:cNvGraphicFramePr/>
                <a:graphic xmlns:a="http://schemas.openxmlformats.org/drawingml/2006/main">
                  <a:graphicData uri="http://schemas.microsoft.com/office/word/2010/wordprocessingShape">
                    <wps:wsp>
                      <wps:cNvCnPr/>
                      <wps:spPr>
                        <a:xfrm flipV="1">
                          <a:off x="0" y="0"/>
                          <a:ext cx="269630"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B5BA1" id="Straight Connector 72" o:spid="_x0000_s1026" style="position:absolute;flip:y;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4.4pt" to="49.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82880" behindDoc="0" locked="0" layoutInCell="1" allowOverlap="1" wp14:anchorId="11A57F85" wp14:editId="72DF2C7B">
                <wp:simplePos x="0" y="0"/>
                <wp:positionH relativeFrom="column">
                  <wp:posOffset>628650</wp:posOffset>
                </wp:positionH>
                <wp:positionV relativeFrom="paragraph">
                  <wp:posOffset>182880</wp:posOffset>
                </wp:positionV>
                <wp:extent cx="514350" cy="18097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5143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9E850" id="Straight Connector 71" o:spid="_x0000_s1026" style="position:absolute;z-index:252282880;visibility:visible;mso-wrap-style:square;mso-wrap-distance-left:9pt;mso-wrap-distance-top:0;mso-wrap-distance-right:9pt;mso-wrap-distance-bottom:0;mso-position-horizontal:absolute;mso-position-horizontal-relative:text;mso-position-vertical:absolute;mso-position-vertical-relative:text" from="49.5pt,14.4pt" to="90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" strokecolor="#5b9bd5 [3204]" strokeweight=".5pt">
                <v:stroke joinstyle="miter"/>
              </v:line>
            </w:pict>
          </mc:Fallback>
        </mc:AlternateContent>
      </w:r>
      <w:r w:rsidRPr="00477731">
        <w:rPr>
          <w:rFonts w:ascii="Times New Roman" w:hAnsi="Times New Roman" w:cs="Times New Roman"/>
        </w:rPr>
        <w:t>(33)</w:t>
      </w:r>
      <w:r w:rsidRPr="00477731">
        <w:rPr>
          <w:rFonts w:ascii="Times New Roman" w:hAnsi="Times New Roman" w:cs="Times New Roman"/>
        </w:rPr>
        <w:tab/>
        <w:t xml:space="preserve">   F-</w:t>
      </w:r>
      <w:proofErr w:type="spellStart"/>
      <w:r w:rsidRPr="00477731">
        <w:rPr>
          <w:rFonts w:ascii="Times New Roman" w:hAnsi="Times New Roman" w:cs="Times New Roman"/>
        </w:rPr>
        <w:t>TopP</w:t>
      </w:r>
      <w:proofErr w:type="spellEnd"/>
      <w:r w:rsidRPr="00477731">
        <w:rPr>
          <w:rFonts w:ascii="Times New Roman" w:hAnsi="Times New Roman" w:cs="Times New Roman"/>
        </w:rPr>
        <w:t xml:space="preserve"> </w:t>
      </w:r>
    </w:p>
    <w:p w14:paraId="7FC7832B" w14:textId="3EDDC06C" w:rsidR="00EE77C9" w:rsidRPr="00477731" w:rsidRDefault="00EE77C9" w:rsidP="003A6B2F">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83904" behindDoc="0" locked="0" layoutInCell="1" allowOverlap="1" wp14:anchorId="4CF44BFB" wp14:editId="1F04DBF3">
                <wp:simplePos x="0" y="0"/>
                <wp:positionH relativeFrom="column">
                  <wp:posOffset>1055077</wp:posOffset>
                </wp:positionH>
                <wp:positionV relativeFrom="paragraph">
                  <wp:posOffset>188400</wp:posOffset>
                </wp:positionV>
                <wp:extent cx="166321" cy="61546"/>
                <wp:effectExtent l="0" t="0" r="24765" b="34290"/>
                <wp:wrapNone/>
                <wp:docPr id="75" name="Straight Connector 75"/>
                <wp:cNvGraphicFramePr/>
                <a:graphic xmlns:a="http://schemas.openxmlformats.org/drawingml/2006/main">
                  <a:graphicData uri="http://schemas.microsoft.com/office/word/2010/wordprocessingShape">
                    <wps:wsp>
                      <wps:cNvCnPr/>
                      <wps:spPr>
                        <a:xfrm flipV="1">
                          <a:off x="0" y="0"/>
                          <a:ext cx="166321" cy="61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B8D28" id="Straight Connector 75" o:spid="_x0000_s1026" style="position:absolute;flip:y;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1pt,14.85pt" to="96.2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84928" behindDoc="0" locked="0" layoutInCell="1" allowOverlap="1" wp14:anchorId="1B69C3DD" wp14:editId="5C2BD3B6">
                <wp:simplePos x="0" y="0"/>
                <wp:positionH relativeFrom="column">
                  <wp:posOffset>1216326</wp:posOffset>
                </wp:positionH>
                <wp:positionV relativeFrom="paragraph">
                  <wp:posOffset>187840</wp:posOffset>
                </wp:positionV>
                <wp:extent cx="422694" cy="112144"/>
                <wp:effectExtent l="0" t="0" r="34925" b="21590"/>
                <wp:wrapNone/>
                <wp:docPr id="73" name="Straight Connector 73"/>
                <wp:cNvGraphicFramePr/>
                <a:graphic xmlns:a="http://schemas.openxmlformats.org/drawingml/2006/main">
                  <a:graphicData uri="http://schemas.microsoft.com/office/word/2010/wordprocessingShape">
                    <wps:wsp>
                      <wps:cNvCnPr/>
                      <wps:spPr>
                        <a:xfrm>
                          <a:off x="0" y="0"/>
                          <a:ext cx="422694" cy="1121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3AB9B" id="Straight Connector 73" o:spid="_x0000_s1026" style="position:absolute;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5pt,14.8pt" to="129.0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" strokecolor="#5b9bd5 [3204]" strokeweight=".5pt">
                <v:stroke joinstyle="miter"/>
              </v:line>
            </w:pict>
          </mc:Fallback>
        </mc:AlternateContent>
      </w:r>
      <w:r w:rsidRPr="00477731">
        <w:rPr>
          <w:rFonts w:ascii="Times New Roman" w:hAnsi="Times New Roman" w:cs="Times New Roman"/>
        </w:rPr>
        <w:t xml:space="preserve">        </w:t>
      </w:r>
      <w:r w:rsidRPr="00477731">
        <w:rPr>
          <w:rFonts w:ascii="Times New Roman" w:hAnsi="Times New Roman" w:cs="Times New Roman"/>
        </w:rPr>
        <w:tab/>
      </w:r>
      <w:r w:rsidRPr="00477731">
        <w:rPr>
          <w:rFonts w:ascii="Times New Roman" w:hAnsi="Times New Roman" w:cs="Times New Roman"/>
        </w:rPr>
        <w:tab/>
        <w:t xml:space="preserve">        TP</w:t>
      </w:r>
    </w:p>
    <w:p w14:paraId="2400132A" w14:textId="071BFB0F" w:rsidR="00EE77C9" w:rsidRPr="00477731" w:rsidRDefault="00EE77C9" w:rsidP="003A6B2F">
      <w:pPr>
        <w:keepNext/>
        <w:spacing w:after="0" w:line="360" w:lineRule="auto"/>
        <w:jc w:val="both"/>
        <w:rPr>
          <w:rFonts w:ascii="Times New Roman" w:hAnsi="Times New Roman" w:cs="Times New Roman"/>
        </w:rPr>
      </w:pPr>
      <w:r w:rsidRPr="00477731">
        <w:rPr>
          <w:rFonts w:ascii="Times New Roman" w:hAnsi="Times New Roman" w:cs="Times New Roman"/>
          <w:bCs/>
          <w:noProof/>
          <w:lang w:eastAsia="en-GB"/>
        </w:rPr>
        <mc:AlternateContent>
          <mc:Choice Requires="wps">
            <w:drawing>
              <wp:anchor distT="0" distB="0" distL="114300" distR="114300" simplePos="0" relativeHeight="252295168" behindDoc="0" locked="0" layoutInCell="1" allowOverlap="1" wp14:anchorId="60884A7E" wp14:editId="43AF67B2">
                <wp:simplePos x="0" y="0"/>
                <wp:positionH relativeFrom="column">
                  <wp:posOffset>148688</wp:posOffset>
                </wp:positionH>
                <wp:positionV relativeFrom="paragraph">
                  <wp:posOffset>8255</wp:posOffset>
                </wp:positionV>
                <wp:extent cx="453439" cy="451338"/>
                <wp:effectExtent l="0" t="0" r="22860" b="25400"/>
                <wp:wrapNone/>
                <wp:docPr id="74" name="Double Bracket 74"/>
                <wp:cNvGraphicFramePr/>
                <a:graphic xmlns:a="http://schemas.openxmlformats.org/drawingml/2006/main">
                  <a:graphicData uri="http://schemas.microsoft.com/office/word/2010/wordprocessingShape">
                    <wps:wsp>
                      <wps:cNvSpPr/>
                      <wps:spPr>
                        <a:xfrm>
                          <a:off x="0" y="0"/>
                          <a:ext cx="453439" cy="451338"/>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805F" id="Double Bracket 74" o:spid="_x0000_s1026" type="#_x0000_t185" style="position:absolute;margin-left:11.7pt;margin-top:.65pt;width:35.7pt;height:35.5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" strokecolor="#5b9bd5 [3204]" strokeweight=".5pt">
                <v:stroke joinstyle="miter"/>
              </v:shape>
            </w:pict>
          </mc:Fallback>
        </mc:AlternateContent>
      </w:r>
      <w:r w:rsidRPr="00477731">
        <w:rPr>
          <w:rFonts w:ascii="Times New Roman" w:hAnsi="Times New Roman" w:cs="Times New Roman"/>
          <w:bCs/>
          <w:noProof/>
          <w:lang w:eastAsia="en-GB"/>
        </w:rPr>
        <mc:AlternateContent>
          <mc:Choice Requires="wps">
            <w:drawing>
              <wp:anchor distT="0" distB="0" distL="114300" distR="114300" simplePos="0" relativeHeight="252292096" behindDoc="0" locked="0" layoutInCell="1" allowOverlap="1" wp14:anchorId="0260095F" wp14:editId="23813ADD">
                <wp:simplePos x="0" y="0"/>
                <wp:positionH relativeFrom="column">
                  <wp:posOffset>688340</wp:posOffset>
                </wp:positionH>
                <wp:positionV relativeFrom="paragraph">
                  <wp:posOffset>187325</wp:posOffset>
                </wp:positionV>
                <wp:extent cx="457200" cy="276225"/>
                <wp:effectExtent l="19050" t="19050" r="38100" b="28575"/>
                <wp:wrapNone/>
                <wp:docPr id="78" name="Isosceles Triangle 78"/>
                <wp:cNvGraphicFramePr/>
                <a:graphic xmlns:a="http://schemas.openxmlformats.org/drawingml/2006/main">
                  <a:graphicData uri="http://schemas.microsoft.com/office/word/2010/wordprocessingShape">
                    <wps:wsp>
                      <wps:cNvSpPr/>
                      <wps:spPr>
                        <a:xfrm>
                          <a:off x="0" y="0"/>
                          <a:ext cx="457200" cy="2762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1CBD" id="Isosceles Triangle 78" o:spid="_x0000_s1026" type="#_x0000_t5" style="position:absolute;margin-left:54.2pt;margin-top:14.75pt;width:36pt;height:21.7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86976" behindDoc="0" locked="0" layoutInCell="1" allowOverlap="1" wp14:anchorId="35E499BB" wp14:editId="35BE61CF">
                <wp:simplePos x="0" y="0"/>
                <wp:positionH relativeFrom="column">
                  <wp:posOffset>1773483</wp:posOffset>
                </wp:positionH>
                <wp:positionV relativeFrom="paragraph">
                  <wp:posOffset>180759</wp:posOffset>
                </wp:positionV>
                <wp:extent cx="485775" cy="133350"/>
                <wp:effectExtent l="0" t="0" r="28575" b="19050"/>
                <wp:wrapNone/>
                <wp:docPr id="76" name="Straight Connector 76"/>
                <wp:cNvGraphicFramePr/>
                <a:graphic xmlns:a="http://schemas.openxmlformats.org/drawingml/2006/main">
                  <a:graphicData uri="http://schemas.microsoft.com/office/word/2010/wordprocessingShape">
                    <wps:wsp>
                      <wps:cNvCnPr/>
                      <wps:spPr>
                        <a:xfrm>
                          <a:off x="0" y="0"/>
                          <a:ext cx="4857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147126" id="Straight Connector 76" o:spid="_x0000_s1026" style="position:absolute;z-index:252286976;visibility:visible;mso-wrap-style:square;mso-wrap-distance-left:9pt;mso-wrap-distance-top:0;mso-wrap-distance-right:9pt;mso-wrap-distance-bottom:0;mso-position-horizontal:absolute;mso-position-horizontal-relative:text;mso-position-vertical:absolute;mso-position-vertical-relative:text" from="139.65pt,14.25pt" to="177.9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" strokecolor="#5b9bd5 [3204]" strokeweight=".5pt">
                <v:stroke joinstyle="miter"/>
              </v:line>
            </w:pict>
          </mc:Fallback>
        </mc:AlternateContent>
      </w:r>
      <w:r w:rsidRPr="00477731">
        <w:rPr>
          <w:rFonts w:ascii="Times New Roman" w:hAnsi="Times New Roman" w:cs="Times New Roman"/>
          <w:bCs/>
          <w:noProof/>
          <w:lang w:eastAsia="en-GB"/>
        </w:rPr>
        <mc:AlternateContent>
          <mc:Choice Requires="wps">
            <w:drawing>
              <wp:anchor distT="0" distB="0" distL="114300" distR="114300" simplePos="0" relativeHeight="252297216" behindDoc="0" locked="0" layoutInCell="1" allowOverlap="1" wp14:anchorId="47C513A2" wp14:editId="2B0AF26A">
                <wp:simplePos x="0" y="0"/>
                <wp:positionH relativeFrom="column">
                  <wp:posOffset>1544128</wp:posOffset>
                </wp:positionH>
                <wp:positionV relativeFrom="paragraph">
                  <wp:posOffset>180088</wp:posOffset>
                </wp:positionV>
                <wp:extent cx="232914" cy="120770"/>
                <wp:effectExtent l="0" t="0" r="34290" b="31750"/>
                <wp:wrapNone/>
                <wp:docPr id="77" name="Straight Connector 77"/>
                <wp:cNvGraphicFramePr/>
                <a:graphic xmlns:a="http://schemas.openxmlformats.org/drawingml/2006/main">
                  <a:graphicData uri="http://schemas.microsoft.com/office/word/2010/wordprocessingShape">
                    <wps:wsp>
                      <wps:cNvCnPr/>
                      <wps:spPr>
                        <a:xfrm flipV="1">
                          <a:off x="0" y="0"/>
                          <a:ext cx="232914" cy="120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571C6" id="Straight Connector 77" o:spid="_x0000_s1026" style="position:absolute;flip:y;z-index:252297216;visibility:visible;mso-wrap-style:square;mso-wrap-distance-left:9pt;mso-wrap-distance-top:0;mso-wrap-distance-right:9pt;mso-wrap-distance-bottom:0;mso-position-horizontal:absolute;mso-position-horizontal-relative:text;mso-position-vertical:absolute;mso-position-vertical-relative:text" from="121.6pt,14.2pt" to="139.9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" strokecolor="#5b9bd5 [3204]" strokeweight=".5pt">
                <v:stroke joinstyle="miter"/>
              </v:line>
            </w:pict>
          </mc:Fallback>
        </mc:AlternateContent>
      </w:r>
      <w:r w:rsidRPr="00477731">
        <w:rPr>
          <w:rFonts w:ascii="Times New Roman" w:hAnsi="Times New Roman" w:cs="Times New Roman"/>
        </w:rPr>
        <w:t xml:space="preserve">      F-Top         DP</w:t>
      </w:r>
      <w:r w:rsidRPr="00477731">
        <w:rPr>
          <w:rFonts w:ascii="Times New Roman" w:hAnsi="Times New Roman" w:cs="Times New Roman"/>
        </w:rPr>
        <w:tab/>
        <w:t xml:space="preserve">          T’                      </w:t>
      </w:r>
    </w:p>
    <w:p w14:paraId="31EC068E" w14:textId="08A0424B" w:rsidR="00EE77C9" w:rsidRPr="00477731" w:rsidRDefault="00EE77C9" w:rsidP="003A6B2F">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89024" behindDoc="0" locked="0" layoutInCell="1" allowOverlap="1" wp14:anchorId="6CE3B234" wp14:editId="76387743">
                <wp:simplePos x="0" y="0"/>
                <wp:positionH relativeFrom="column">
                  <wp:posOffset>2305230</wp:posOffset>
                </wp:positionH>
                <wp:positionV relativeFrom="paragraph">
                  <wp:posOffset>169593</wp:posOffset>
                </wp:positionV>
                <wp:extent cx="361950" cy="104775"/>
                <wp:effectExtent l="0" t="0" r="19050" b="28575"/>
                <wp:wrapNone/>
                <wp:docPr id="79" name="Straight Connector 79"/>
                <wp:cNvGraphicFramePr/>
                <a:graphic xmlns:a="http://schemas.openxmlformats.org/drawingml/2006/main">
                  <a:graphicData uri="http://schemas.microsoft.com/office/word/2010/wordprocessingShape">
                    <wps:wsp>
                      <wps:cNvCnPr/>
                      <wps:spPr>
                        <a:xfrm>
                          <a:off x="0" y="0"/>
                          <a:ext cx="3619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794E1B" id="Straight Connector 79" o:spid="_x0000_s1026" style="position:absolute;z-index:252289024;visibility:visible;mso-wrap-style:square;mso-wrap-distance-left:9pt;mso-wrap-distance-top:0;mso-wrap-distance-right:9pt;mso-wrap-distance-bottom:0;mso-position-horizontal:absolute;mso-position-horizontal-relative:text;mso-position-vertical:absolute;mso-position-vertical-relative:text" from="181.5pt,13.35pt" to="210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85952" behindDoc="0" locked="0" layoutInCell="1" allowOverlap="1" wp14:anchorId="6F4447A3" wp14:editId="297D33A0">
                <wp:simplePos x="0" y="0"/>
                <wp:positionH relativeFrom="column">
                  <wp:posOffset>2023075</wp:posOffset>
                </wp:positionH>
                <wp:positionV relativeFrom="paragraph">
                  <wp:posOffset>172373</wp:posOffset>
                </wp:positionV>
                <wp:extent cx="285750" cy="133350"/>
                <wp:effectExtent l="0" t="0" r="19050" b="19050"/>
                <wp:wrapNone/>
                <wp:docPr id="80" name="Straight Connector 80"/>
                <wp:cNvGraphicFramePr/>
                <a:graphic xmlns:a="http://schemas.openxmlformats.org/drawingml/2006/main">
                  <a:graphicData uri="http://schemas.microsoft.com/office/word/2010/wordprocessingShape">
                    <wps:wsp>
                      <wps:cNvCnPr/>
                      <wps:spPr>
                        <a:xfrm flipV="1">
                          <a:off x="0" y="0"/>
                          <a:ext cx="2857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67E678" id="Straight Connector 80" o:spid="_x0000_s1026" style="position:absolute;flip:y;z-index:252285952;visibility:visible;mso-wrap-style:square;mso-wrap-distance-left:9pt;mso-wrap-distance-top:0;mso-wrap-distance-right:9pt;mso-wrap-distance-bottom:0;mso-position-horizontal:absolute;mso-position-horizontal-relative:text;mso-position-vertical:absolute;mso-position-vertical-relative:text" from="159.3pt,13.55pt" to="181.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96192" behindDoc="0" locked="0" layoutInCell="1" allowOverlap="1" wp14:anchorId="43323AE5" wp14:editId="790A3EC0">
                <wp:simplePos x="0" y="0"/>
                <wp:positionH relativeFrom="column">
                  <wp:posOffset>1483312</wp:posOffset>
                </wp:positionH>
                <wp:positionV relativeFrom="paragraph">
                  <wp:posOffset>171702</wp:posOffset>
                </wp:positionV>
                <wp:extent cx="0" cy="250166"/>
                <wp:effectExtent l="0" t="0" r="19050" b="36195"/>
                <wp:wrapNone/>
                <wp:docPr id="81" name="Straight Connector 81"/>
                <wp:cNvGraphicFramePr/>
                <a:graphic xmlns:a="http://schemas.openxmlformats.org/drawingml/2006/main">
                  <a:graphicData uri="http://schemas.microsoft.com/office/word/2010/wordprocessingShape">
                    <wps:wsp>
                      <wps:cNvCnPr/>
                      <wps:spPr>
                        <a:xfrm flipH="1">
                          <a:off x="0" y="0"/>
                          <a:ext cx="0"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D43022B" id="Straight Connector 81" o:spid="_x0000_s1026" style="position:absolute;flip:x;z-index:25229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6.8pt,13.5pt" to="116.8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" strokecolor="#5b9bd5 [3204]" strokeweight=".5pt">
                <v:stroke joinstyle="miter"/>
              </v:line>
            </w:pict>
          </mc:Fallback>
        </mc:AlternateContent>
      </w:r>
      <w:r w:rsidRPr="00477731">
        <w:rPr>
          <w:rFonts w:ascii="Times New Roman" w:hAnsi="Times New Roman" w:cs="Times New Roman"/>
        </w:rPr>
        <w:t xml:space="preserve">       </w:t>
      </w:r>
      <w:proofErr w:type="spellStart"/>
      <w:r w:rsidRPr="00477731">
        <w:rPr>
          <w:rFonts w:ascii="Times New Roman" w:hAnsi="Times New Roman" w:cs="Times New Roman"/>
        </w:rPr>
        <w:t>u</w:t>
      </w:r>
      <w:proofErr w:type="gramStart"/>
      <w:r w:rsidRPr="00477731">
        <w:rPr>
          <w:rFonts w:ascii="Times New Roman" w:hAnsi="Times New Roman" w:cs="Times New Roman"/>
        </w:rPr>
        <w:t>φ</w:t>
      </w:r>
      <w:proofErr w:type="spellEnd"/>
      <w:r w:rsidRPr="00477731">
        <w:rPr>
          <w:rFonts w:ascii="Times New Roman" w:hAnsi="Times New Roman" w:cs="Times New Roman"/>
        </w:rPr>
        <w:t xml:space="preserve">  </w:t>
      </w:r>
      <w:r w:rsidRPr="00477731">
        <w:rPr>
          <w:rFonts w:ascii="Times New Roman" w:hAnsi="Times New Roman" w:cs="Times New Roman"/>
        </w:rPr>
        <w:tab/>
      </w:r>
      <w:proofErr w:type="gramEnd"/>
      <w:r w:rsidRPr="00477731">
        <w:rPr>
          <w:rFonts w:ascii="Times New Roman" w:hAnsi="Times New Roman" w:cs="Times New Roman"/>
        </w:rPr>
        <w:tab/>
        <w:t xml:space="preserve">  T        </w:t>
      </w:r>
      <w:r w:rsidRPr="00477731">
        <w:rPr>
          <w:rFonts w:ascii="Times New Roman" w:hAnsi="Times New Roman" w:cs="Times New Roman"/>
        </w:rPr>
        <w:tab/>
        <w:t xml:space="preserve">             </w:t>
      </w:r>
      <w:proofErr w:type="spellStart"/>
      <w:r w:rsidRPr="00477731">
        <w:rPr>
          <w:rFonts w:ascii="Times New Roman" w:hAnsi="Times New Roman" w:cs="Times New Roman"/>
        </w:rPr>
        <w:t>vP</w:t>
      </w:r>
      <w:proofErr w:type="spellEnd"/>
    </w:p>
    <w:p w14:paraId="46C43653" w14:textId="2DF2CDE9" w:rsidR="00EE77C9" w:rsidRPr="00477731" w:rsidRDefault="00EE77C9" w:rsidP="003A6B2F">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98240" behindDoc="0" locked="0" layoutInCell="1" allowOverlap="1" wp14:anchorId="6B5664EB" wp14:editId="3DB2CA66">
                <wp:simplePos x="0" y="0"/>
                <wp:positionH relativeFrom="column">
                  <wp:posOffset>689586</wp:posOffset>
                </wp:positionH>
                <wp:positionV relativeFrom="paragraph">
                  <wp:posOffset>202002</wp:posOffset>
                </wp:positionV>
                <wp:extent cx="517585" cy="517585"/>
                <wp:effectExtent l="0" t="0" r="15875" b="15875"/>
                <wp:wrapNone/>
                <wp:docPr id="87" name="Double Bracket 87"/>
                <wp:cNvGraphicFramePr/>
                <a:graphic xmlns:a="http://schemas.openxmlformats.org/drawingml/2006/main">
                  <a:graphicData uri="http://schemas.microsoft.com/office/word/2010/wordprocessingShape">
                    <wps:wsp>
                      <wps:cNvSpPr/>
                      <wps:spPr>
                        <a:xfrm>
                          <a:off x="0" y="0"/>
                          <a:ext cx="517585" cy="517585"/>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35109" id="Double Bracket 87" o:spid="_x0000_s1026" type="#_x0000_t185" style="position:absolute;margin-left:54.3pt;margin-top:15.9pt;width:40.75pt;height:40.75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" strokecolor="#5b9bd5 [3204]" strokeweight=".5pt">
                <v:stroke joinstyle="miter"/>
              </v:shap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90048" behindDoc="0" locked="0" layoutInCell="1" allowOverlap="1" wp14:anchorId="19164A9B" wp14:editId="0738E3B8">
                <wp:simplePos x="0" y="0"/>
                <wp:positionH relativeFrom="column">
                  <wp:posOffset>2814584</wp:posOffset>
                </wp:positionH>
                <wp:positionV relativeFrom="paragraph">
                  <wp:posOffset>180975</wp:posOffset>
                </wp:positionV>
                <wp:extent cx="400050" cy="142875"/>
                <wp:effectExtent l="0" t="0" r="19050" b="28575"/>
                <wp:wrapNone/>
                <wp:docPr id="82" name="Straight Connector 82"/>
                <wp:cNvGraphicFramePr/>
                <a:graphic xmlns:a="http://schemas.openxmlformats.org/drawingml/2006/main">
                  <a:graphicData uri="http://schemas.microsoft.com/office/word/2010/wordprocessingShape">
                    <wps:wsp>
                      <wps:cNvCnPr/>
                      <wps:spPr>
                        <a:xfrm>
                          <a:off x="0" y="0"/>
                          <a:ext cx="400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575CB8" id="Straight Connector 82" o:spid="_x0000_s1026" style="position:absolute;z-index:252290048;visibility:visible;mso-wrap-style:square;mso-wrap-distance-left:9pt;mso-wrap-distance-top:0;mso-wrap-distance-right:9pt;mso-wrap-distance-bottom:0;mso-position-horizontal:absolute;mso-position-horizontal-relative:text;mso-position-vertical:absolute;mso-position-vertical-relative:text" from="221.6pt,14.25pt" to="253.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88000" behindDoc="0" locked="0" layoutInCell="1" allowOverlap="1" wp14:anchorId="2C84C14B" wp14:editId="7BF81D9A">
                <wp:simplePos x="0" y="0"/>
                <wp:positionH relativeFrom="column">
                  <wp:posOffset>2565016</wp:posOffset>
                </wp:positionH>
                <wp:positionV relativeFrom="paragraph">
                  <wp:posOffset>170000</wp:posOffset>
                </wp:positionV>
                <wp:extent cx="266700" cy="104775"/>
                <wp:effectExtent l="0" t="0" r="19050" b="28575"/>
                <wp:wrapNone/>
                <wp:docPr id="83" name="Straight Connector 83"/>
                <wp:cNvGraphicFramePr/>
                <a:graphic xmlns:a="http://schemas.openxmlformats.org/drawingml/2006/main">
                  <a:graphicData uri="http://schemas.microsoft.com/office/word/2010/wordprocessingShape">
                    <wps:wsp>
                      <wps:cNvCnPr/>
                      <wps:spPr>
                        <a:xfrm flipV="1">
                          <a:off x="0" y="0"/>
                          <a:ext cx="2667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726EE6" id="Straight Connector 83" o:spid="_x0000_s1026" style="position:absolute;flip:y;z-index:252288000;visibility:visible;mso-wrap-style:square;mso-wrap-distance-left:9pt;mso-wrap-distance-top:0;mso-wrap-distance-right:9pt;mso-wrap-distance-bottom:0;mso-position-horizontal:absolute;mso-position-horizontal-relative:text;mso-position-vertical:absolute;mso-position-vertical-relative:text" from="201.95pt,13.4pt" to="222.9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91072" behindDoc="0" locked="0" layoutInCell="1" allowOverlap="1" wp14:anchorId="7894A875" wp14:editId="7A0F9918">
                <wp:simplePos x="0" y="0"/>
                <wp:positionH relativeFrom="column">
                  <wp:posOffset>1708029</wp:posOffset>
                </wp:positionH>
                <wp:positionV relativeFrom="paragraph">
                  <wp:posOffset>172576</wp:posOffset>
                </wp:positionV>
                <wp:extent cx="483439" cy="285750"/>
                <wp:effectExtent l="19050" t="19050" r="31115" b="19050"/>
                <wp:wrapNone/>
                <wp:docPr id="84" name="Isosceles Triangle 84"/>
                <wp:cNvGraphicFramePr/>
                <a:graphic xmlns:a="http://schemas.openxmlformats.org/drawingml/2006/main">
                  <a:graphicData uri="http://schemas.microsoft.com/office/word/2010/wordprocessingShape">
                    <wps:wsp>
                      <wps:cNvSpPr/>
                      <wps:spPr>
                        <a:xfrm>
                          <a:off x="0" y="0"/>
                          <a:ext cx="483439" cy="285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58D99" id="Isosceles Triangle 84" o:spid="_x0000_s1026" type="#_x0000_t5" style="position:absolute;margin-left:134.5pt;margin-top:13.6pt;width:38.05pt;height:22.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" filled="f" strokecolor="#1f4d78 [1604]" strokeweight="1pt"/>
            </w:pict>
          </mc:Fallback>
        </mc:AlternateContent>
      </w:r>
      <w:r w:rsidRPr="00477731">
        <w:rPr>
          <w:rFonts w:ascii="Times New Roman" w:hAnsi="Times New Roman" w:cs="Times New Roman"/>
        </w:rPr>
        <w:t xml:space="preserve">       </w:t>
      </w:r>
      <w:proofErr w:type="spellStart"/>
      <w:r w:rsidRPr="00477731">
        <w:rPr>
          <w:rFonts w:ascii="Times New Roman" w:hAnsi="Times New Roman" w:cs="Times New Roman"/>
        </w:rPr>
        <w:t>ʁedɪ</w:t>
      </w:r>
      <w:proofErr w:type="spellEnd"/>
      <w:r w:rsidRPr="00477731">
        <w:rPr>
          <w:rFonts w:ascii="Times New Roman" w:hAnsi="Times New Roman" w:cs="Times New Roman"/>
        </w:rPr>
        <w:t xml:space="preserve">        l-</w:t>
      </w:r>
      <w:proofErr w:type="spellStart"/>
      <w:r w:rsidRPr="00477731">
        <w:rPr>
          <w:rFonts w:ascii="Times New Roman" w:hAnsi="Times New Roman" w:cs="Times New Roman"/>
        </w:rPr>
        <w:t>weled</w:t>
      </w:r>
      <w:proofErr w:type="spellEnd"/>
      <w:r w:rsidRPr="00477731">
        <w:rPr>
          <w:rFonts w:ascii="Times New Roman" w:hAnsi="Times New Roman" w:cs="Times New Roman"/>
        </w:rPr>
        <w:t xml:space="preserve">              </w:t>
      </w:r>
      <w:r w:rsidRPr="00477731">
        <w:rPr>
          <w:rFonts w:ascii="Times New Roman" w:hAnsi="Times New Roman" w:cs="Times New Roman"/>
        </w:rPr>
        <w:tab/>
        <w:t xml:space="preserve"> DP</w:t>
      </w:r>
      <w:r w:rsidRPr="00477731">
        <w:rPr>
          <w:rFonts w:ascii="Times New Roman" w:hAnsi="Times New Roman" w:cs="Times New Roman"/>
        </w:rPr>
        <w:tab/>
        <w:t xml:space="preserve">            v’</w:t>
      </w:r>
    </w:p>
    <w:p w14:paraId="7064E597" w14:textId="2FFF9A1E" w:rsidR="00EE77C9" w:rsidRPr="00477731" w:rsidRDefault="00EE77C9" w:rsidP="003A6B2F">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93120" behindDoc="0" locked="0" layoutInCell="1" allowOverlap="1" wp14:anchorId="43713304" wp14:editId="68BEFFAF">
                <wp:simplePos x="0" y="0"/>
                <wp:positionH relativeFrom="column">
                  <wp:posOffset>2740289</wp:posOffset>
                </wp:positionH>
                <wp:positionV relativeFrom="paragraph">
                  <wp:posOffset>164465</wp:posOffset>
                </wp:positionV>
                <wp:extent cx="1169598" cy="504825"/>
                <wp:effectExtent l="19050" t="19050" r="31115" b="28575"/>
                <wp:wrapNone/>
                <wp:docPr id="85" name="Isosceles Triangle 85"/>
                <wp:cNvGraphicFramePr/>
                <a:graphic xmlns:a="http://schemas.openxmlformats.org/drawingml/2006/main">
                  <a:graphicData uri="http://schemas.microsoft.com/office/word/2010/wordprocessingShape">
                    <wps:wsp>
                      <wps:cNvSpPr/>
                      <wps:spPr>
                        <a:xfrm>
                          <a:off x="0" y="0"/>
                          <a:ext cx="1169598" cy="5048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D5039" id="Isosceles Triangle 85" o:spid="_x0000_s1026" type="#_x0000_t5" style="position:absolute;margin-left:215.75pt;margin-top:12.95pt;width:92.1pt;height:39.7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94144" behindDoc="0" locked="0" layoutInCell="1" allowOverlap="1" wp14:anchorId="0263D79C" wp14:editId="4B5338E3">
                <wp:simplePos x="0" y="0"/>
                <wp:positionH relativeFrom="column">
                  <wp:posOffset>2512324</wp:posOffset>
                </wp:positionH>
                <wp:positionV relativeFrom="paragraph">
                  <wp:posOffset>216535</wp:posOffset>
                </wp:positionV>
                <wp:extent cx="0" cy="247650"/>
                <wp:effectExtent l="0" t="0" r="19050" b="19050"/>
                <wp:wrapNone/>
                <wp:docPr id="86" name="Straight Connector 86"/>
                <wp:cNvGraphicFramePr/>
                <a:graphic xmlns:a="http://schemas.openxmlformats.org/drawingml/2006/main">
                  <a:graphicData uri="http://schemas.microsoft.com/office/word/2010/wordprocessingShape">
                    <wps:wsp>
                      <wps:cNvCnPr/>
                      <wps:spPr>
                        <a:xfrm flipH="1">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1CAC93" id="Straight Connector 86" o:spid="_x0000_s1026" style="position:absolute;flip:x;z-index:25229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7.8pt,17.05pt" to="197.8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" strokecolor="#5b9bd5 [3204]" strokeweight=".5pt">
                <v:stroke joinstyle="miter"/>
              </v:line>
            </w:pict>
          </mc:Fallback>
        </mc:AlternateContent>
      </w:r>
      <w:r w:rsidRPr="00477731">
        <w:rPr>
          <w:rFonts w:ascii="Times New Roman" w:hAnsi="Times New Roman" w:cs="Times New Roman"/>
        </w:rPr>
        <w:tab/>
        <w:t xml:space="preserve">         3SG.M </w:t>
      </w:r>
      <w:r w:rsidRPr="00477731">
        <w:rPr>
          <w:rFonts w:ascii="Times New Roman" w:hAnsi="Times New Roman" w:cs="Times New Roman"/>
        </w:rPr>
        <w:tab/>
      </w:r>
      <w:proofErr w:type="spellStart"/>
      <w:r w:rsidRPr="00477731">
        <w:rPr>
          <w:rFonts w:ascii="Times New Roman" w:hAnsi="Times New Roman" w:cs="Times New Roman"/>
          <w:bCs/>
        </w:rPr>
        <w:t>ʃaf</w:t>
      </w:r>
      <w:proofErr w:type="spellEnd"/>
      <w:r w:rsidRPr="00477731">
        <w:rPr>
          <w:rFonts w:ascii="Times New Roman" w:hAnsi="Times New Roman" w:cs="Times New Roman"/>
        </w:rPr>
        <w:t xml:space="preserve">                           v        </w:t>
      </w:r>
      <w:r w:rsidRPr="00477731">
        <w:rPr>
          <w:rFonts w:ascii="Times New Roman" w:hAnsi="Times New Roman" w:cs="Times New Roman"/>
        </w:rPr>
        <w:tab/>
        <w:t>VP</w:t>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w:t>
      </w:r>
    </w:p>
    <w:p w14:paraId="69C8D115" w14:textId="10C04BC8" w:rsidR="00EE77C9" w:rsidRPr="00477731" w:rsidRDefault="00EE77C9" w:rsidP="003A6B2F">
      <w:pPr>
        <w:keepNext/>
        <w:spacing w:after="0" w:line="360" w:lineRule="auto"/>
        <w:jc w:val="both"/>
        <w:rPr>
          <w:rFonts w:ascii="Times New Roman" w:hAnsi="Times New Roman" w:cs="Times New Roman"/>
        </w:rPr>
      </w:pPr>
      <w:r w:rsidRPr="00477731">
        <w:rPr>
          <w:rFonts w:ascii="Times New Roman" w:hAnsi="Times New Roman" w:cs="Times New Roman"/>
        </w:rPr>
        <w:tab/>
        <w:t xml:space="preserve">           </w:t>
      </w:r>
      <w:proofErr w:type="spellStart"/>
      <w:r w:rsidRPr="00477731">
        <w:rPr>
          <w:rFonts w:ascii="Times New Roman" w:hAnsi="Times New Roman" w:cs="Times New Roman"/>
        </w:rPr>
        <w:t>uδ</w:t>
      </w:r>
      <w:proofErr w:type="spellEnd"/>
      <w:r w:rsidRPr="00477731">
        <w:rPr>
          <w:rFonts w:ascii="Times New Roman" w:hAnsi="Times New Roman" w:cs="Times New Roman"/>
        </w:rPr>
        <w:tab/>
        <w:t xml:space="preserve">        &lt; l-</w:t>
      </w:r>
      <w:proofErr w:type="spellStart"/>
      <w:r w:rsidRPr="00477731">
        <w:rPr>
          <w:rFonts w:ascii="Times New Roman" w:hAnsi="Times New Roman" w:cs="Times New Roman"/>
        </w:rPr>
        <w:t>weled</w:t>
      </w:r>
      <w:proofErr w:type="spellEnd"/>
      <w:r w:rsidRPr="00477731">
        <w:rPr>
          <w:rFonts w:ascii="Times New Roman" w:hAnsi="Times New Roman" w:cs="Times New Roman"/>
        </w:rPr>
        <w:t xml:space="preserve">&gt;          </w:t>
      </w:r>
    </w:p>
    <w:p w14:paraId="5809FCF3" w14:textId="1BA4B3E8" w:rsidR="00EE77C9" w:rsidRPr="00477731" w:rsidRDefault="00EE77C9" w:rsidP="003A6B2F">
      <w:pPr>
        <w:keepNext/>
        <w:spacing w:after="0" w:line="360" w:lineRule="auto"/>
        <w:ind w:left="2880"/>
        <w:jc w:val="both"/>
        <w:rPr>
          <w:rFonts w:ascii="Times New Roman" w:hAnsi="Times New Roman" w:cs="Times New Roman"/>
        </w:rPr>
      </w:pPr>
      <w:r w:rsidRPr="00477731">
        <w:rPr>
          <w:rFonts w:ascii="Times New Roman" w:hAnsi="Times New Roman" w:cs="Times New Roman"/>
        </w:rPr>
        <w:t xml:space="preserve">               &lt;</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 &gt;</w:t>
      </w:r>
    </w:p>
    <w:p w14:paraId="1239ECD1" w14:textId="71607083" w:rsidR="00EE77C9" w:rsidRPr="00477731" w:rsidRDefault="00EE77C9" w:rsidP="003A6B2F">
      <w:pPr>
        <w:keepNext/>
        <w:spacing w:after="0" w:line="360" w:lineRule="auto"/>
        <w:jc w:val="both"/>
        <w:rPr>
          <w:rFonts w:ascii="Times New Roman" w:hAnsi="Times New Roman" w:cs="Times New Roman"/>
          <w:bCs/>
        </w:rPr>
      </w:pP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w:t>
      </w:r>
      <w:r w:rsidRPr="00477731">
        <w:rPr>
          <w:rFonts w:ascii="Times New Roman" w:hAnsi="Times New Roman" w:cs="Times New Roman"/>
          <w:bCs/>
        </w:rPr>
        <w:t xml:space="preserve"> &lt;</w:t>
      </w:r>
      <w:proofErr w:type="spellStart"/>
      <w:r w:rsidRPr="00477731">
        <w:rPr>
          <w:rFonts w:ascii="Times New Roman" w:hAnsi="Times New Roman" w:cs="Times New Roman"/>
          <w:bCs/>
        </w:rPr>
        <w:t>ʃaf</w:t>
      </w:r>
      <w:proofErr w:type="spellEnd"/>
      <w:proofErr w:type="gramStart"/>
      <w:r w:rsidRPr="00477731">
        <w:rPr>
          <w:rFonts w:ascii="Times New Roman" w:hAnsi="Times New Roman" w:cs="Times New Roman"/>
          <w:bCs/>
        </w:rPr>
        <w:t>&gt;  koala</w:t>
      </w:r>
      <w:proofErr w:type="gramEnd"/>
      <w:r w:rsidRPr="00477731">
        <w:rPr>
          <w:rFonts w:ascii="Times New Roman" w:hAnsi="Times New Roman" w:cs="Times New Roman"/>
          <w:bCs/>
        </w:rPr>
        <w:t xml:space="preserve"> ...</w:t>
      </w:r>
    </w:p>
    <w:p w14:paraId="533ECF0A" w14:textId="77777777" w:rsidR="00EE77C9" w:rsidRPr="00477731" w:rsidRDefault="00EE77C9" w:rsidP="003A6B2F">
      <w:pPr>
        <w:keepNext/>
        <w:spacing w:after="0" w:line="360" w:lineRule="auto"/>
        <w:jc w:val="both"/>
        <w:rPr>
          <w:rFonts w:ascii="Times New Roman" w:hAnsi="Times New Roman" w:cs="Times New Roman"/>
          <w:sz w:val="24"/>
        </w:rPr>
      </w:pPr>
    </w:p>
    <w:p w14:paraId="722377EF" w14:textId="581D2D42" w:rsidR="00EE77C9" w:rsidRPr="00477731" w:rsidRDefault="00EE77C9" w:rsidP="003C4C46">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The subject is probed by the F-Topic head looking for φ-feature values. The subject’s 3SG.M values are copied by the F-Topic head, which is spelled out as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i/>
          <w:sz w:val="24"/>
        </w:rPr>
        <w:t>-h</w:t>
      </w:r>
      <w:r w:rsidRPr="00477731">
        <w:rPr>
          <w:rFonts w:ascii="Times New Roman" w:hAnsi="Times New Roman" w:cs="Times New Roman"/>
          <w:sz w:val="24"/>
        </w:rPr>
        <w:t>, and in return the F-Topic feature is copied by the subject. The result is spelled out as in (32a).</w:t>
      </w:r>
    </w:p>
    <w:p w14:paraId="4957FA1B" w14:textId="6DE58C0B" w:rsidR="00EE77C9" w:rsidRPr="00477731" w:rsidRDefault="00EE77C9" w:rsidP="0004778D">
      <w:pPr>
        <w:keepNext/>
        <w:spacing w:after="0" w:line="360" w:lineRule="auto"/>
        <w:ind w:firstLine="720"/>
        <w:rPr>
          <w:rFonts w:ascii="Times New Roman" w:hAnsi="Times New Roman" w:cs="Times New Roman"/>
          <w:sz w:val="24"/>
        </w:rPr>
      </w:pPr>
      <w:r w:rsidRPr="00477731">
        <w:rPr>
          <w:rFonts w:ascii="Times New Roman" w:hAnsi="Times New Roman" w:cs="Times New Roman"/>
          <w:sz w:val="24"/>
        </w:rPr>
        <w:t xml:space="preserve">The object remains in the </w:t>
      </w:r>
      <w:proofErr w:type="gramStart"/>
      <w:r w:rsidRPr="00477731">
        <w:rPr>
          <w:rFonts w:ascii="Times New Roman" w:hAnsi="Times New Roman" w:cs="Times New Roman"/>
          <w:sz w:val="24"/>
        </w:rPr>
        <w:t>VP, and</w:t>
      </w:r>
      <w:proofErr w:type="gramEnd"/>
      <w:r w:rsidRPr="00477731">
        <w:rPr>
          <w:rFonts w:ascii="Times New Roman" w:hAnsi="Times New Roman" w:cs="Times New Roman"/>
          <w:sz w:val="24"/>
        </w:rPr>
        <w:t xml:space="preserve"> is interpreted as Focus or part of Focus (we return to the δ-feature status of the object below). The subject DP is the closest possible goal for the probing C-head, and thereby the only possible one. With this word order, an Agree relation </w:t>
      </w:r>
      <w:r w:rsidRPr="00477731">
        <w:rPr>
          <w:rFonts w:ascii="Times New Roman" w:hAnsi="Times New Roman" w:cs="Times New Roman"/>
          <w:sz w:val="24"/>
        </w:rPr>
        <w:lastRenderedPageBreak/>
        <w:t xml:space="preserve">between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sz w:val="24"/>
        </w:rPr>
        <w:t xml:space="preserve"> and the Feminine object </w:t>
      </w:r>
      <w:r w:rsidRPr="00477731">
        <w:rPr>
          <w:rFonts w:ascii="Times New Roman" w:hAnsi="Times New Roman" w:cs="Times New Roman"/>
          <w:i/>
          <w:iCs/>
          <w:sz w:val="24"/>
        </w:rPr>
        <w:t>koala</w:t>
      </w:r>
      <w:r w:rsidRPr="00477731">
        <w:rPr>
          <w:rFonts w:ascii="Times New Roman" w:hAnsi="Times New Roman" w:cs="Times New Roman"/>
          <w:sz w:val="24"/>
        </w:rPr>
        <w:t xml:space="preserve"> is therefore, not an option, even if we make the object definite and thereby a possible Familiar Topic, as in (34).</w:t>
      </w:r>
    </w:p>
    <w:p w14:paraId="0DD97CC4" w14:textId="77777777" w:rsidR="00EE77C9" w:rsidRPr="00477731" w:rsidRDefault="00EE77C9" w:rsidP="004109B3">
      <w:pPr>
        <w:keepNext/>
        <w:spacing w:after="0" w:line="360" w:lineRule="auto"/>
        <w:rPr>
          <w:rFonts w:ascii="Times New Roman" w:hAnsi="Times New Roman" w:cs="Times New Roman"/>
          <w:sz w:val="24"/>
        </w:rPr>
      </w:pPr>
    </w:p>
    <w:p w14:paraId="0450B98C" w14:textId="432DADCF" w:rsidR="00EE77C9" w:rsidRPr="00477731" w:rsidRDefault="00EE77C9" w:rsidP="00A90631">
      <w:pPr>
        <w:spacing w:after="0" w:line="360" w:lineRule="auto"/>
        <w:jc w:val="both"/>
        <w:rPr>
          <w:rFonts w:ascii="Times New Roman" w:hAnsi="Times New Roman" w:cs="Times New Roman"/>
        </w:rPr>
      </w:pPr>
      <w:r w:rsidRPr="00477731">
        <w:rPr>
          <w:rFonts w:ascii="Times New Roman" w:hAnsi="Times New Roman" w:cs="Times New Roman"/>
        </w:rPr>
        <w:t>(34)</w:t>
      </w:r>
      <w:r w:rsidRPr="00477731">
        <w:rPr>
          <w:rFonts w:ascii="Times New Roman" w:hAnsi="Times New Roman" w:cs="Times New Roman"/>
        </w:rPr>
        <w:tab/>
        <w:t>*</w:t>
      </w:r>
      <w:proofErr w:type="spellStart"/>
      <w:r w:rsidRPr="00477731">
        <w:rPr>
          <w:rFonts w:ascii="Times New Roman" w:hAnsi="Times New Roman" w:cs="Times New Roman"/>
          <w:b/>
        </w:rPr>
        <w:t>ʁedɪ</w:t>
      </w:r>
      <w:proofErr w:type="spellEnd"/>
      <w:r w:rsidRPr="00477731">
        <w:rPr>
          <w:rFonts w:ascii="Times New Roman" w:hAnsi="Times New Roman" w:cs="Times New Roman"/>
          <w:bCs/>
        </w:rPr>
        <w:t>-ah            l-</w:t>
      </w:r>
      <w:proofErr w:type="spellStart"/>
      <w:r w:rsidRPr="00477731">
        <w:rPr>
          <w:rFonts w:ascii="Times New Roman" w:hAnsi="Times New Roman" w:cs="Times New Roman"/>
          <w:bCs/>
        </w:rPr>
        <w:t>weled</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-ah                       l-koala          bi-l-</w:t>
      </w:r>
      <w:proofErr w:type="spellStart"/>
      <w:r w:rsidRPr="00477731">
        <w:rPr>
          <w:rFonts w:ascii="Times New Roman" w:hAnsi="Times New Roman" w:cs="Times New Roman"/>
          <w:bCs/>
        </w:rPr>
        <w:t>ħadiqah</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ʔems</w:t>
      </w:r>
      <w:proofErr w:type="spellEnd"/>
      <w:r w:rsidRPr="00477731">
        <w:rPr>
          <w:rFonts w:ascii="Times New Roman" w:hAnsi="Times New Roman" w:cs="Times New Roman"/>
          <w:bCs/>
        </w:rPr>
        <w:t xml:space="preserve">                 </w:t>
      </w:r>
    </w:p>
    <w:p w14:paraId="5D4A8256" w14:textId="0C6FEDB2" w:rsidR="00EE77C9" w:rsidRPr="00477731" w:rsidRDefault="00EE77C9" w:rsidP="00A90631">
      <w:pPr>
        <w:keepNext/>
        <w:spacing w:after="0" w:line="360" w:lineRule="auto"/>
        <w:rPr>
          <w:rFonts w:ascii="Times New Roman" w:hAnsi="Times New Roman" w:cs="Times New Roman"/>
        </w:rPr>
      </w:pPr>
      <w:r w:rsidRPr="00477731">
        <w:rPr>
          <w:rFonts w:ascii="Times New Roman" w:hAnsi="Times New Roman" w:cs="Times New Roman"/>
        </w:rPr>
        <w:t xml:space="preserve">              F-Top-3SG.F    DEF-boy   </w:t>
      </w:r>
      <w:proofErr w:type="gramStart"/>
      <w:r w:rsidRPr="00477731">
        <w:rPr>
          <w:rFonts w:ascii="Times New Roman" w:hAnsi="Times New Roman" w:cs="Times New Roman"/>
        </w:rPr>
        <w:t>saw.</w:t>
      </w:r>
      <w:r w:rsidRPr="00477731">
        <w:rPr>
          <w:rFonts w:ascii="Times New Roman" w:hAnsi="Times New Roman" w:cs="Times New Roman"/>
          <w:bCs/>
        </w:rPr>
        <w:t>3SG.M</w:t>
      </w:r>
      <w:proofErr w:type="gramEnd"/>
      <w:r w:rsidRPr="00477731">
        <w:rPr>
          <w:rFonts w:ascii="Times New Roman" w:hAnsi="Times New Roman" w:cs="Times New Roman"/>
        </w:rPr>
        <w:t>-3SG.F   DEF-koala    in-DEF-garden  yesterday</w:t>
      </w:r>
    </w:p>
    <w:p w14:paraId="4E9CB6B1" w14:textId="5BBCEC2C" w:rsidR="00EE77C9" w:rsidRPr="00477731" w:rsidRDefault="00EE77C9" w:rsidP="003A6B2F">
      <w:pPr>
        <w:keepNext/>
        <w:spacing w:after="0" w:line="360" w:lineRule="auto"/>
        <w:rPr>
          <w:rFonts w:ascii="Times New Roman" w:hAnsi="Times New Roman" w:cs="Times New Roman"/>
        </w:rPr>
      </w:pPr>
    </w:p>
    <w:p w14:paraId="4915568A" w14:textId="30FED1BC" w:rsidR="00EE77C9" w:rsidRPr="00477731" w:rsidRDefault="00EE77C9" w:rsidP="003C4C46">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(32b), with the object marked as F-Topic by agreement with the F-Topic head, has the derivation (35) (essentially the same as in (27) for the C-Topic case):</w:t>
      </w:r>
    </w:p>
    <w:p w14:paraId="04911461" w14:textId="77777777" w:rsidR="00EE77C9" w:rsidRPr="00477731" w:rsidRDefault="00EE77C9" w:rsidP="003C4C46">
      <w:pPr>
        <w:spacing w:after="0" w:line="360" w:lineRule="auto"/>
        <w:ind w:firstLine="720"/>
        <w:jc w:val="both"/>
        <w:rPr>
          <w:rFonts w:ascii="Times New Roman" w:hAnsi="Times New Roman" w:cs="Times New Roman"/>
          <w:sz w:val="24"/>
        </w:rPr>
      </w:pPr>
    </w:p>
    <w:p w14:paraId="52A5D807" w14:textId="22B6A57A" w:rsidR="00EE77C9" w:rsidRPr="00477731" w:rsidRDefault="00EE77C9" w:rsidP="003C4C46">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99264" behindDoc="0" locked="0" layoutInCell="1" allowOverlap="1" wp14:anchorId="581E89BB" wp14:editId="30F08B72">
                <wp:simplePos x="0" y="0"/>
                <wp:positionH relativeFrom="column">
                  <wp:posOffset>360485</wp:posOffset>
                </wp:positionH>
                <wp:positionV relativeFrom="paragraph">
                  <wp:posOffset>181365</wp:posOffset>
                </wp:positionV>
                <wp:extent cx="269630" cy="246184"/>
                <wp:effectExtent l="0" t="0" r="35560" b="20955"/>
                <wp:wrapNone/>
                <wp:docPr id="20" name="Straight Connector 20"/>
                <wp:cNvGraphicFramePr/>
                <a:graphic xmlns:a="http://schemas.openxmlformats.org/drawingml/2006/main">
                  <a:graphicData uri="http://schemas.microsoft.com/office/word/2010/wordprocessingShape">
                    <wps:wsp>
                      <wps:cNvCnPr/>
                      <wps:spPr>
                        <a:xfrm flipV="1">
                          <a:off x="0" y="0"/>
                          <a:ext cx="269630" cy="2461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2647B" id="Straight Connector 20" o:spid="_x0000_s1026" style="position:absolute;flip:y;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pt,14.3pt" to="4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00288" behindDoc="0" locked="0" layoutInCell="1" allowOverlap="1" wp14:anchorId="35FAD24F" wp14:editId="055BAE5F">
                <wp:simplePos x="0" y="0"/>
                <wp:positionH relativeFrom="column">
                  <wp:posOffset>628650</wp:posOffset>
                </wp:positionH>
                <wp:positionV relativeFrom="paragraph">
                  <wp:posOffset>182880</wp:posOffset>
                </wp:positionV>
                <wp:extent cx="514350" cy="18097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5143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8C1784" id="Straight Connector 19" o:spid="_x0000_s1026" style="position:absolute;z-index:252300288;visibility:visible;mso-wrap-style:square;mso-wrap-distance-left:9pt;mso-wrap-distance-top:0;mso-wrap-distance-right:9pt;mso-wrap-distance-bottom:0;mso-position-horizontal:absolute;mso-position-horizontal-relative:text;mso-position-vertical:absolute;mso-position-vertical-relative:text" from="49.5pt,14.4pt" to="90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" strokecolor="#5b9bd5 [3204]" strokeweight=".5pt">
                <v:stroke joinstyle="miter"/>
              </v:line>
            </w:pict>
          </mc:Fallback>
        </mc:AlternateContent>
      </w:r>
      <w:r w:rsidRPr="00477731">
        <w:rPr>
          <w:rFonts w:ascii="Times New Roman" w:hAnsi="Times New Roman" w:cs="Times New Roman"/>
        </w:rPr>
        <w:t>(35)</w:t>
      </w:r>
      <w:r w:rsidRPr="00477731">
        <w:rPr>
          <w:rFonts w:ascii="Times New Roman" w:hAnsi="Times New Roman" w:cs="Times New Roman"/>
        </w:rPr>
        <w:tab/>
        <w:t xml:space="preserve">   F-</w:t>
      </w:r>
      <w:proofErr w:type="spellStart"/>
      <w:r w:rsidRPr="00477731">
        <w:rPr>
          <w:rFonts w:ascii="Times New Roman" w:hAnsi="Times New Roman" w:cs="Times New Roman"/>
        </w:rPr>
        <w:t>TopP</w:t>
      </w:r>
      <w:proofErr w:type="spellEnd"/>
    </w:p>
    <w:p w14:paraId="3F5D73F6" w14:textId="6CC730C6" w:rsidR="00EE77C9" w:rsidRPr="00477731" w:rsidRDefault="00EE77C9" w:rsidP="003C4C46">
      <w:pPr>
        <w:keepNext/>
        <w:spacing w:after="0" w:line="360" w:lineRule="auto"/>
        <w:jc w:val="both"/>
        <w:rPr>
          <w:rFonts w:ascii="Times New Roman" w:hAnsi="Times New Roman" w:cs="Times New Roman"/>
        </w:rPr>
      </w:pPr>
      <w:r w:rsidRPr="00477731">
        <w:rPr>
          <w:rFonts w:ascii="Times New Roman" w:hAnsi="Times New Roman" w:cs="Times New Roman"/>
          <w:bCs/>
          <w:noProof/>
          <w:lang w:eastAsia="en-GB"/>
        </w:rPr>
        <mc:AlternateContent>
          <mc:Choice Requires="wps">
            <w:drawing>
              <wp:anchor distT="0" distB="0" distL="114300" distR="114300" simplePos="0" relativeHeight="252314624" behindDoc="0" locked="0" layoutInCell="1" allowOverlap="1" wp14:anchorId="7B72DAA7" wp14:editId="5408368E">
                <wp:simplePos x="0" y="0"/>
                <wp:positionH relativeFrom="column">
                  <wp:posOffset>114299</wp:posOffset>
                </wp:positionH>
                <wp:positionV relativeFrom="paragraph">
                  <wp:posOffset>239639</wp:posOffset>
                </wp:positionV>
                <wp:extent cx="515425" cy="456663"/>
                <wp:effectExtent l="0" t="0" r="18415" b="19685"/>
                <wp:wrapNone/>
                <wp:docPr id="21" name="Double Bracket 21"/>
                <wp:cNvGraphicFramePr/>
                <a:graphic xmlns:a="http://schemas.openxmlformats.org/drawingml/2006/main">
                  <a:graphicData uri="http://schemas.microsoft.com/office/word/2010/wordprocessingShape">
                    <wps:wsp>
                      <wps:cNvSpPr/>
                      <wps:spPr>
                        <a:xfrm>
                          <a:off x="0" y="0"/>
                          <a:ext cx="515425" cy="456663"/>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77DDA" id="Double Bracket 21" o:spid="_x0000_s1026" type="#_x0000_t185" style="position:absolute;margin-left:9pt;margin-top:18.85pt;width:40.6pt;height:35.9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" strokecolor="#5b9bd5 [3204]" strokeweight=".5pt">
                <v:stroke joinstyle="miter"/>
              </v:shap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02336" behindDoc="0" locked="0" layoutInCell="1" allowOverlap="1" wp14:anchorId="782D3558" wp14:editId="2EB6F92C">
                <wp:simplePos x="0" y="0"/>
                <wp:positionH relativeFrom="column">
                  <wp:posOffset>1219200</wp:posOffset>
                </wp:positionH>
                <wp:positionV relativeFrom="paragraph">
                  <wp:posOffset>189865</wp:posOffset>
                </wp:positionV>
                <wp:extent cx="80962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8096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F171D1" id="Straight Connector 22" o:spid="_x0000_s1026" style="position:absolute;z-index:252302336;visibility:visible;mso-wrap-style:square;mso-wrap-distance-left:9pt;mso-wrap-distance-top:0;mso-wrap-distance-right:9pt;mso-wrap-distance-bottom:0;mso-position-horizontal:absolute;mso-position-horizontal-relative:text;mso-position-vertical:absolute;mso-position-vertical-relative:text" from="96pt,14.95pt" to="159.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01312" behindDoc="0" locked="0" layoutInCell="1" allowOverlap="1" wp14:anchorId="1EB81523" wp14:editId="170FAC38">
                <wp:simplePos x="0" y="0"/>
                <wp:positionH relativeFrom="column">
                  <wp:posOffset>1000125</wp:posOffset>
                </wp:positionH>
                <wp:positionV relativeFrom="paragraph">
                  <wp:posOffset>189865</wp:posOffset>
                </wp:positionV>
                <wp:extent cx="219075" cy="1619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2190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56A81" id="Straight Connector 23" o:spid="_x0000_s1026" style="position:absolute;flip:y;z-index:252301312;visibility:visible;mso-wrap-style:square;mso-wrap-distance-left:9pt;mso-wrap-distance-top:0;mso-wrap-distance-right:9pt;mso-wrap-distance-bottom:0;mso-position-horizontal:absolute;mso-position-horizontal-relative:text;mso-position-vertical:absolute;mso-position-vertical-relative:text" from="78.75pt,14.95pt" to="96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" strokecolor="#5b9bd5 [3204]" strokeweight=".5pt">
                <v:stroke joinstyle="miter"/>
              </v:line>
            </w:pict>
          </mc:Fallback>
        </mc:AlternateContent>
      </w:r>
      <w:r w:rsidRPr="00477731">
        <w:rPr>
          <w:rFonts w:ascii="Times New Roman" w:hAnsi="Times New Roman" w:cs="Times New Roman"/>
        </w:rPr>
        <w:t xml:space="preserve">         </w:t>
      </w:r>
      <w:r w:rsidRPr="00477731">
        <w:rPr>
          <w:rFonts w:ascii="Times New Roman" w:hAnsi="Times New Roman" w:cs="Times New Roman"/>
        </w:rPr>
        <w:tab/>
      </w:r>
      <w:r w:rsidRPr="00477731">
        <w:rPr>
          <w:rFonts w:ascii="Times New Roman" w:hAnsi="Times New Roman" w:cs="Times New Roman"/>
        </w:rPr>
        <w:tab/>
        <w:t xml:space="preserve">        TP</w:t>
      </w:r>
    </w:p>
    <w:p w14:paraId="7F368206" w14:textId="0448829B" w:rsidR="00EE77C9" w:rsidRPr="00477731" w:rsidRDefault="00EE77C9" w:rsidP="003C4C46">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09504" behindDoc="0" locked="0" layoutInCell="1" allowOverlap="1" wp14:anchorId="4F4EA547" wp14:editId="172772D5">
                <wp:simplePos x="0" y="0"/>
                <wp:positionH relativeFrom="column">
                  <wp:posOffset>933450</wp:posOffset>
                </wp:positionH>
                <wp:positionV relativeFrom="paragraph">
                  <wp:posOffset>215265</wp:posOffset>
                </wp:positionV>
                <wp:extent cx="0" cy="238125"/>
                <wp:effectExtent l="0" t="0" r="19050" b="28575"/>
                <wp:wrapNone/>
                <wp:docPr id="24" name="Straight Connector 24"/>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9ECAB2" id="Straight Connector 24" o:spid="_x0000_s1026" style="position:absolute;z-index:252309504;visibility:visible;mso-wrap-style:square;mso-wrap-distance-left:9pt;mso-wrap-distance-top:0;mso-wrap-distance-right:9pt;mso-wrap-distance-bottom:0;mso-position-horizontal:absolute;mso-position-horizontal-relative:text;mso-position-vertical:absolute;mso-position-vertical-relative:text" from="73.5pt,16.95pt" to="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04384" behindDoc="0" locked="0" layoutInCell="1" allowOverlap="1" wp14:anchorId="5F6D0748" wp14:editId="74BD2DF2">
                <wp:simplePos x="0" y="0"/>
                <wp:positionH relativeFrom="column">
                  <wp:posOffset>2162175</wp:posOffset>
                </wp:positionH>
                <wp:positionV relativeFrom="paragraph">
                  <wp:posOffset>215265</wp:posOffset>
                </wp:positionV>
                <wp:extent cx="485775" cy="13335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4857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C4EF42" id="Straight Connector 25" o:spid="_x0000_s1026" style="position:absolute;z-index:252304384;visibility:visible;mso-wrap-style:square;mso-wrap-distance-left:9pt;mso-wrap-distance-top:0;mso-wrap-distance-right:9pt;mso-wrap-distance-bottom:0;mso-position-horizontal:absolute;mso-position-horizontal-relative:text;mso-position-vertical:absolute;mso-position-vertical-relative:text" from="170.25pt,16.95pt" to="208.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03360" behindDoc="0" locked="0" layoutInCell="1" allowOverlap="1" wp14:anchorId="1898801F" wp14:editId="2D77EB9F">
                <wp:simplePos x="0" y="0"/>
                <wp:positionH relativeFrom="column">
                  <wp:posOffset>1876425</wp:posOffset>
                </wp:positionH>
                <wp:positionV relativeFrom="paragraph">
                  <wp:posOffset>215265</wp:posOffset>
                </wp:positionV>
                <wp:extent cx="285750" cy="133350"/>
                <wp:effectExtent l="0" t="0" r="19050" b="19050"/>
                <wp:wrapNone/>
                <wp:docPr id="26" name="Straight Connector 26"/>
                <wp:cNvGraphicFramePr/>
                <a:graphic xmlns:a="http://schemas.openxmlformats.org/drawingml/2006/main">
                  <a:graphicData uri="http://schemas.microsoft.com/office/word/2010/wordprocessingShape">
                    <wps:wsp>
                      <wps:cNvCnPr/>
                      <wps:spPr>
                        <a:xfrm flipV="1">
                          <a:off x="0" y="0"/>
                          <a:ext cx="2857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7BBE1" id="Straight Connector 26" o:spid="_x0000_s1026" style="position:absolute;flip:y;z-index:252303360;visibility:visible;mso-wrap-style:square;mso-wrap-distance-left:9pt;mso-wrap-distance-top:0;mso-wrap-distance-right:9pt;mso-wrap-distance-bottom:0;mso-position-horizontal:absolute;mso-position-horizontal-relative:text;mso-position-vertical:absolute;mso-position-vertical-relative:text" from="147.75pt,16.95pt" to="170.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" strokecolor="#5b9bd5 [3204]" strokeweight=".5pt">
                <v:stroke joinstyle="miter"/>
              </v:line>
            </w:pict>
          </mc:Fallback>
        </mc:AlternateContent>
      </w:r>
      <w:r w:rsidRPr="00477731">
        <w:rPr>
          <w:rFonts w:ascii="Times New Roman" w:hAnsi="Times New Roman" w:cs="Times New Roman"/>
        </w:rPr>
        <w:t xml:space="preserve">      F-Top         T</w:t>
      </w:r>
      <w:r w:rsidRPr="00477731">
        <w:rPr>
          <w:rFonts w:ascii="Times New Roman" w:hAnsi="Times New Roman" w:cs="Times New Roman"/>
        </w:rPr>
        <w:tab/>
        <w:t xml:space="preserve">                     </w:t>
      </w:r>
      <w:proofErr w:type="spellStart"/>
      <w:r w:rsidRPr="00477731">
        <w:rPr>
          <w:rFonts w:ascii="Times New Roman" w:hAnsi="Times New Roman" w:cs="Times New Roman"/>
        </w:rPr>
        <w:t>vP</w:t>
      </w:r>
      <w:proofErr w:type="spellEnd"/>
    </w:p>
    <w:p w14:paraId="69272254" w14:textId="5099E6A9" w:rsidR="00EE77C9" w:rsidRPr="00477731" w:rsidRDefault="00EE77C9" w:rsidP="003C4C46">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10528" behindDoc="0" locked="0" layoutInCell="1" allowOverlap="1" wp14:anchorId="6C96FBBD" wp14:editId="77447EB6">
                <wp:simplePos x="0" y="0"/>
                <wp:positionH relativeFrom="column">
                  <wp:posOffset>1419225</wp:posOffset>
                </wp:positionH>
                <wp:positionV relativeFrom="paragraph">
                  <wp:posOffset>212725</wp:posOffset>
                </wp:positionV>
                <wp:extent cx="552450" cy="285750"/>
                <wp:effectExtent l="19050" t="19050" r="38100" b="19050"/>
                <wp:wrapNone/>
                <wp:docPr id="27" name="Isosceles Triangle 27"/>
                <wp:cNvGraphicFramePr/>
                <a:graphic xmlns:a="http://schemas.openxmlformats.org/drawingml/2006/main">
                  <a:graphicData uri="http://schemas.microsoft.com/office/word/2010/wordprocessingShape">
                    <wps:wsp>
                      <wps:cNvSpPr/>
                      <wps:spPr>
                        <a:xfrm>
                          <a:off x="0" y="0"/>
                          <a:ext cx="552450" cy="285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15761" id="Isosceles Triangle 27" o:spid="_x0000_s1026" type="#_x0000_t5" style="position:absolute;margin-left:111.75pt;margin-top:16.75pt;width:43.5pt;height:22.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06432" behindDoc="0" locked="0" layoutInCell="1" allowOverlap="1" wp14:anchorId="19BE1277" wp14:editId="2BD72CEF">
                <wp:simplePos x="0" y="0"/>
                <wp:positionH relativeFrom="column">
                  <wp:posOffset>2752725</wp:posOffset>
                </wp:positionH>
                <wp:positionV relativeFrom="paragraph">
                  <wp:posOffset>212725</wp:posOffset>
                </wp:positionV>
                <wp:extent cx="36195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a:off x="0" y="0"/>
                          <a:ext cx="3619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489BC8" id="Straight Connector 28" o:spid="_x0000_s1026" style="position:absolute;z-index:252306432;visibility:visible;mso-wrap-style:square;mso-wrap-distance-left:9pt;mso-wrap-distance-top:0;mso-wrap-distance-right:9pt;mso-wrap-distance-bottom:0;mso-position-horizontal:absolute;mso-position-horizontal-relative:text;mso-position-vertical:absolute;mso-position-vertical-relative:text" from="216.75pt,16.75pt" to="24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05408" behindDoc="0" locked="0" layoutInCell="1" allowOverlap="1" wp14:anchorId="78E38E29" wp14:editId="4CD1A3B8">
                <wp:simplePos x="0" y="0"/>
                <wp:positionH relativeFrom="column">
                  <wp:posOffset>2486025</wp:posOffset>
                </wp:positionH>
                <wp:positionV relativeFrom="paragraph">
                  <wp:posOffset>212725</wp:posOffset>
                </wp:positionV>
                <wp:extent cx="266700" cy="10477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2667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22743B" id="Straight Connector 29" o:spid="_x0000_s1026" style="position:absolute;flip:y;z-index:252305408;visibility:visible;mso-wrap-style:square;mso-wrap-distance-left:9pt;mso-wrap-distance-top:0;mso-wrap-distance-right:9pt;mso-wrap-distance-bottom:0;mso-position-horizontal:absolute;mso-position-horizontal-relative:text;mso-position-vertical:absolute;mso-position-vertical-relative:text" from="195.75pt,16.75pt" to="21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" strokecolor="#5b9bd5 [3204]" strokeweight=".5pt">
                <v:stroke joinstyle="miter"/>
              </v:line>
            </w:pict>
          </mc:Fallback>
        </mc:AlternateContent>
      </w:r>
      <w:r w:rsidRPr="00477731">
        <w:rPr>
          <w:rFonts w:ascii="Times New Roman" w:hAnsi="Times New Roman" w:cs="Times New Roman"/>
        </w:rPr>
        <w:t xml:space="preserve">       </w:t>
      </w:r>
      <w:proofErr w:type="spellStart"/>
      <w:r w:rsidRPr="00477731">
        <w:rPr>
          <w:rFonts w:ascii="Times New Roman" w:hAnsi="Times New Roman" w:cs="Times New Roman"/>
        </w:rPr>
        <w:t>uφ</w:t>
      </w:r>
      <w:proofErr w:type="spellEnd"/>
      <w:r w:rsidRPr="00477731">
        <w:rPr>
          <w:rFonts w:ascii="Times New Roman" w:hAnsi="Times New Roman" w:cs="Times New Roman"/>
        </w:rPr>
        <w:tab/>
      </w:r>
      <w:r w:rsidRPr="00477731">
        <w:rPr>
          <w:rFonts w:ascii="Times New Roman" w:hAnsi="Times New Roman" w:cs="Times New Roman"/>
        </w:rPr>
        <w:tab/>
        <w:t xml:space="preserve">       </w:t>
      </w:r>
      <w:r w:rsidRPr="00477731">
        <w:rPr>
          <w:rFonts w:ascii="Times New Roman" w:hAnsi="Times New Roman" w:cs="Times New Roman"/>
        </w:rPr>
        <w:tab/>
        <w:t xml:space="preserve">         DP</w:t>
      </w:r>
      <w:r w:rsidRPr="00477731">
        <w:rPr>
          <w:rFonts w:ascii="Times New Roman" w:hAnsi="Times New Roman" w:cs="Times New Roman"/>
        </w:rPr>
        <w:tab/>
        <w:t xml:space="preserve">            </w:t>
      </w:r>
      <w:proofErr w:type="spellStart"/>
      <w:r w:rsidRPr="00477731">
        <w:rPr>
          <w:rFonts w:ascii="Times New Roman" w:hAnsi="Times New Roman" w:cs="Times New Roman"/>
        </w:rPr>
        <w:t>vP</w:t>
      </w:r>
      <w:proofErr w:type="spellEnd"/>
    </w:p>
    <w:p w14:paraId="1D5CDDFD" w14:textId="77777777" w:rsidR="00EE77C9" w:rsidRPr="00477731" w:rsidRDefault="00EE77C9" w:rsidP="003C4C46">
      <w:pPr>
        <w:keepNext/>
        <w:spacing w:after="0" w:line="360" w:lineRule="auto"/>
        <w:jc w:val="both"/>
        <w:rPr>
          <w:rFonts w:ascii="Times New Roman" w:hAnsi="Times New Roman" w:cs="Times New Roman"/>
        </w:rPr>
      </w:pPr>
      <w:r w:rsidRPr="00477731">
        <w:rPr>
          <w:rFonts w:ascii="Times New Roman" w:hAnsi="Times New Roman" w:cs="Times New Roman"/>
          <w:bCs/>
          <w:noProof/>
          <w:lang w:eastAsia="en-GB"/>
        </w:rPr>
        <mc:AlternateContent>
          <mc:Choice Requires="wps">
            <w:drawing>
              <wp:anchor distT="0" distB="0" distL="114300" distR="114300" simplePos="0" relativeHeight="252311552" behindDoc="0" locked="0" layoutInCell="1" allowOverlap="1" wp14:anchorId="2182A82E" wp14:editId="2C7ABA7D">
                <wp:simplePos x="0" y="0"/>
                <wp:positionH relativeFrom="column">
                  <wp:posOffset>2028825</wp:posOffset>
                </wp:positionH>
                <wp:positionV relativeFrom="paragraph">
                  <wp:posOffset>180975</wp:posOffset>
                </wp:positionV>
                <wp:extent cx="457200" cy="276225"/>
                <wp:effectExtent l="19050" t="19050" r="38100" b="28575"/>
                <wp:wrapNone/>
                <wp:docPr id="30" name="Isosceles Triangle 30"/>
                <wp:cNvGraphicFramePr/>
                <a:graphic xmlns:a="http://schemas.openxmlformats.org/drawingml/2006/main">
                  <a:graphicData uri="http://schemas.microsoft.com/office/word/2010/wordprocessingShape">
                    <wps:wsp>
                      <wps:cNvSpPr/>
                      <wps:spPr>
                        <a:xfrm>
                          <a:off x="0" y="0"/>
                          <a:ext cx="457200" cy="2762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69F11" id="Isosceles Triangle 30" o:spid="_x0000_s1026" type="#_x0000_t5" style="position:absolute;margin-left:159.75pt;margin-top:14.25pt;width:36pt;height:21.75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08480" behindDoc="0" locked="0" layoutInCell="1" allowOverlap="1" wp14:anchorId="7B5115B6" wp14:editId="70BAF22E">
                <wp:simplePos x="0" y="0"/>
                <wp:positionH relativeFrom="column">
                  <wp:posOffset>3228975</wp:posOffset>
                </wp:positionH>
                <wp:positionV relativeFrom="paragraph">
                  <wp:posOffset>180975</wp:posOffset>
                </wp:positionV>
                <wp:extent cx="400050" cy="142875"/>
                <wp:effectExtent l="0" t="0" r="19050" b="28575"/>
                <wp:wrapNone/>
                <wp:docPr id="31" name="Straight Connector 31"/>
                <wp:cNvGraphicFramePr/>
                <a:graphic xmlns:a="http://schemas.openxmlformats.org/drawingml/2006/main">
                  <a:graphicData uri="http://schemas.microsoft.com/office/word/2010/wordprocessingShape">
                    <wps:wsp>
                      <wps:cNvCnPr/>
                      <wps:spPr>
                        <a:xfrm>
                          <a:off x="0" y="0"/>
                          <a:ext cx="400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3E8CE0" id="Straight Connector 31" o:spid="_x0000_s1026" style="position:absolute;z-index:252308480;visibility:visible;mso-wrap-style:square;mso-wrap-distance-left:9pt;mso-wrap-distance-top:0;mso-wrap-distance-right:9pt;mso-wrap-distance-bottom:0;mso-position-horizontal:absolute;mso-position-horizontal-relative:text;mso-position-vertical:absolute;mso-position-vertical-relative:text" from="254.25pt,14.25pt" to="285.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07456" behindDoc="0" locked="0" layoutInCell="1" allowOverlap="1" wp14:anchorId="4EE9D3B5" wp14:editId="7B6BB079">
                <wp:simplePos x="0" y="0"/>
                <wp:positionH relativeFrom="column">
                  <wp:posOffset>2828925</wp:posOffset>
                </wp:positionH>
                <wp:positionV relativeFrom="paragraph">
                  <wp:posOffset>180975</wp:posOffset>
                </wp:positionV>
                <wp:extent cx="400050" cy="142875"/>
                <wp:effectExtent l="0" t="0" r="19050" b="28575"/>
                <wp:wrapNone/>
                <wp:docPr id="32" name="Straight Connector 32"/>
                <wp:cNvGraphicFramePr/>
                <a:graphic xmlns:a="http://schemas.openxmlformats.org/drawingml/2006/main">
                  <a:graphicData uri="http://schemas.microsoft.com/office/word/2010/wordprocessingShape">
                    <wps:wsp>
                      <wps:cNvCnPr/>
                      <wps:spPr>
                        <a:xfrm flipV="1">
                          <a:off x="0" y="0"/>
                          <a:ext cx="400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67279C" id="Straight Connector 32" o:spid="_x0000_s1026" style="position:absolute;flip:y;z-index:252307456;visibility:visible;mso-wrap-style:square;mso-wrap-distance-left:9pt;mso-wrap-distance-top:0;mso-wrap-distance-right:9pt;mso-wrap-distance-bottom:0;mso-position-horizontal:absolute;mso-position-horizontal-relative:text;mso-position-vertical:absolute;mso-position-vertical-relative:text" from="222.75pt,14.25pt" to="254.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" strokecolor="#5b9bd5 [3204]" strokeweight=".5pt">
                <v:stroke joinstyle="miter"/>
              </v:line>
            </w:pict>
          </mc:Fallback>
        </mc:AlternateContent>
      </w:r>
      <w:r w:rsidRPr="00477731">
        <w:rPr>
          <w:rFonts w:ascii="Times New Roman" w:hAnsi="Times New Roman" w:cs="Times New Roman"/>
        </w:rPr>
        <w:t xml:space="preserve">       </w:t>
      </w:r>
      <w:proofErr w:type="spellStart"/>
      <w:r w:rsidRPr="00477731">
        <w:rPr>
          <w:rFonts w:ascii="Times New Roman" w:hAnsi="Times New Roman" w:cs="Times New Roman"/>
        </w:rPr>
        <w:t>ʁedɪ</w:t>
      </w:r>
      <w:proofErr w:type="spellEnd"/>
      <w:r w:rsidRPr="00477731">
        <w:rPr>
          <w:rFonts w:ascii="Times New Roman" w:hAnsi="Times New Roman" w:cs="Times New Roman"/>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-ah</w:t>
      </w:r>
      <w:r w:rsidRPr="00477731">
        <w:rPr>
          <w:rFonts w:ascii="Times New Roman" w:hAnsi="Times New Roman" w:cs="Times New Roman"/>
        </w:rPr>
        <w:tab/>
      </w:r>
      <w:r w:rsidRPr="00477731">
        <w:rPr>
          <w:rFonts w:ascii="Times New Roman" w:hAnsi="Times New Roman" w:cs="Times New Roman"/>
        </w:rPr>
        <w:tab/>
        <w:t xml:space="preserve">            DP</w:t>
      </w:r>
      <w:r w:rsidRPr="00477731">
        <w:rPr>
          <w:rFonts w:ascii="Times New Roman" w:hAnsi="Times New Roman" w:cs="Times New Roman"/>
        </w:rPr>
        <w:tab/>
      </w:r>
      <w:r w:rsidRPr="00477731">
        <w:rPr>
          <w:rFonts w:ascii="Times New Roman" w:hAnsi="Times New Roman" w:cs="Times New Roman"/>
        </w:rPr>
        <w:tab/>
        <w:t>v’</w:t>
      </w:r>
    </w:p>
    <w:p w14:paraId="0EBCF4DA" w14:textId="7250ABD0" w:rsidR="00EE77C9" w:rsidRPr="00477731" w:rsidRDefault="00EE77C9" w:rsidP="003C4C46">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15648" behindDoc="0" locked="0" layoutInCell="1" allowOverlap="1" wp14:anchorId="516802AD" wp14:editId="33D5968B">
                <wp:simplePos x="0" y="0"/>
                <wp:positionH relativeFrom="column">
                  <wp:posOffset>1380238</wp:posOffset>
                </wp:positionH>
                <wp:positionV relativeFrom="paragraph">
                  <wp:posOffset>200025</wp:posOffset>
                </wp:positionV>
                <wp:extent cx="500332" cy="474453"/>
                <wp:effectExtent l="0" t="0" r="14605" b="20955"/>
                <wp:wrapNone/>
                <wp:docPr id="88" name="Double Bracket 88"/>
                <wp:cNvGraphicFramePr/>
                <a:graphic xmlns:a="http://schemas.openxmlformats.org/drawingml/2006/main">
                  <a:graphicData uri="http://schemas.microsoft.com/office/word/2010/wordprocessingShape">
                    <wps:wsp>
                      <wps:cNvSpPr/>
                      <wps:spPr>
                        <a:xfrm>
                          <a:off x="0" y="0"/>
                          <a:ext cx="500332" cy="474453"/>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12BC6" id="Double Bracket 88" o:spid="_x0000_s1026" type="#_x0000_t185" style="position:absolute;margin-left:108.7pt;margin-top:15.75pt;width:39.4pt;height:37.3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" strokecolor="#5b9bd5 [3204]" strokeweight=".5pt">
                <v:stroke joinstyle="miter"/>
              </v:shap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12576" behindDoc="0" locked="0" layoutInCell="1" allowOverlap="1" wp14:anchorId="6D5E1D79" wp14:editId="4E9D8D30">
                <wp:simplePos x="0" y="0"/>
                <wp:positionH relativeFrom="column">
                  <wp:posOffset>3171825</wp:posOffset>
                </wp:positionH>
                <wp:positionV relativeFrom="paragraph">
                  <wp:posOffset>168910</wp:posOffset>
                </wp:positionV>
                <wp:extent cx="1333500" cy="504825"/>
                <wp:effectExtent l="19050" t="19050" r="38100" b="28575"/>
                <wp:wrapNone/>
                <wp:docPr id="33" name="Isosceles Triangle 33"/>
                <wp:cNvGraphicFramePr/>
                <a:graphic xmlns:a="http://schemas.openxmlformats.org/drawingml/2006/main">
                  <a:graphicData uri="http://schemas.microsoft.com/office/word/2010/wordprocessingShape">
                    <wps:wsp>
                      <wps:cNvSpPr/>
                      <wps:spPr>
                        <a:xfrm>
                          <a:off x="0" y="0"/>
                          <a:ext cx="1333500" cy="5048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B686C" id="Isosceles Triangle 33" o:spid="_x0000_s1026" type="#_x0000_t5" style="position:absolute;margin-left:249.75pt;margin-top:13.3pt;width:105pt;height:39.7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13600" behindDoc="0" locked="0" layoutInCell="1" allowOverlap="1" wp14:anchorId="0D3E4960" wp14:editId="2991A0AC">
                <wp:simplePos x="0" y="0"/>
                <wp:positionH relativeFrom="column">
                  <wp:posOffset>2752724</wp:posOffset>
                </wp:positionH>
                <wp:positionV relativeFrom="paragraph">
                  <wp:posOffset>216535</wp:posOffset>
                </wp:positionV>
                <wp:extent cx="0" cy="247650"/>
                <wp:effectExtent l="0" t="0" r="19050" b="19050"/>
                <wp:wrapNone/>
                <wp:docPr id="34" name="Straight Connector 34"/>
                <wp:cNvGraphicFramePr/>
                <a:graphic xmlns:a="http://schemas.openxmlformats.org/drawingml/2006/main">
                  <a:graphicData uri="http://schemas.microsoft.com/office/word/2010/wordprocessingShape">
                    <wps:wsp>
                      <wps:cNvCnPr/>
                      <wps:spPr>
                        <a:xfrm flipH="1">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487656" id="Straight Connector 34" o:spid="_x0000_s1026" style="position:absolute;flip:x;z-index:25231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75pt,17.05pt" to="216.7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" strokecolor="#5b9bd5 [3204]" strokeweight=".5pt">
                <v:stroke joinstyle="miter"/>
              </v:line>
            </w:pict>
          </mc:Fallback>
        </mc:AlternateContent>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l-</w:t>
      </w:r>
      <w:r w:rsidRPr="00477731">
        <w:rPr>
          <w:rFonts w:ascii="Times New Roman" w:hAnsi="Times New Roman" w:cs="Times New Roman"/>
          <w:bCs/>
        </w:rPr>
        <w:t>koala</w:t>
      </w:r>
      <w:r w:rsidRPr="00477731">
        <w:rPr>
          <w:rFonts w:ascii="Times New Roman" w:hAnsi="Times New Roman" w:cs="Times New Roman"/>
        </w:rPr>
        <w:tab/>
        <w:t xml:space="preserve">            v</w:t>
      </w:r>
      <w:r w:rsidRPr="00477731">
        <w:rPr>
          <w:rFonts w:ascii="Times New Roman" w:hAnsi="Times New Roman" w:cs="Times New Roman"/>
        </w:rPr>
        <w:tab/>
        <w:t xml:space="preserve">              VP</w:t>
      </w:r>
      <w:r w:rsidRPr="00477731">
        <w:rPr>
          <w:rFonts w:ascii="Times New Roman" w:hAnsi="Times New Roman" w:cs="Times New Roman"/>
        </w:rPr>
        <w:tab/>
      </w:r>
      <w:r w:rsidRPr="00477731">
        <w:rPr>
          <w:rFonts w:ascii="Times New Roman" w:hAnsi="Times New Roman" w:cs="Times New Roman"/>
        </w:rPr>
        <w:tab/>
      </w:r>
    </w:p>
    <w:p w14:paraId="0209FCAE" w14:textId="5CF51532" w:rsidR="00EE77C9" w:rsidRPr="00477731" w:rsidRDefault="00EE77C9" w:rsidP="003C4C46">
      <w:pPr>
        <w:keepNext/>
        <w:spacing w:after="0" w:line="360" w:lineRule="auto"/>
        <w:jc w:val="both"/>
        <w:rPr>
          <w:rFonts w:ascii="Times New Roman" w:hAnsi="Times New Roman" w:cs="Times New Roman"/>
        </w:rPr>
      </w:pP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3SG.F</w:t>
      </w:r>
      <w:r w:rsidRPr="00477731">
        <w:rPr>
          <w:rFonts w:ascii="Times New Roman" w:hAnsi="Times New Roman" w:cs="Times New Roman"/>
        </w:rPr>
        <w:tab/>
        <w:t xml:space="preserve">      </w:t>
      </w:r>
      <w:r w:rsidRPr="00477731">
        <w:rPr>
          <w:rFonts w:ascii="Times New Roman" w:hAnsi="Times New Roman" w:cs="Times New Roman"/>
          <w:bCs/>
        </w:rPr>
        <w:t>l-</w:t>
      </w:r>
      <w:proofErr w:type="spellStart"/>
      <w:r w:rsidRPr="00477731">
        <w:rPr>
          <w:rFonts w:ascii="Times New Roman" w:hAnsi="Times New Roman" w:cs="Times New Roman"/>
          <w:bCs/>
        </w:rPr>
        <w:t>weled</w:t>
      </w:r>
      <w:proofErr w:type="spellEnd"/>
    </w:p>
    <w:p w14:paraId="542F5C80" w14:textId="3B36C08E" w:rsidR="00EE77C9" w:rsidRPr="00477731" w:rsidRDefault="00EE77C9" w:rsidP="003C4C46">
      <w:pPr>
        <w:keepNext/>
        <w:spacing w:after="0" w:line="360" w:lineRule="auto"/>
        <w:jc w:val="both"/>
        <w:rPr>
          <w:rFonts w:ascii="Times New Roman" w:hAnsi="Times New Roman" w:cs="Times New Roman"/>
          <w:bCs/>
        </w:rPr>
      </w:pP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u</w:t>
      </w:r>
      <w:r w:rsidRPr="00477731">
        <w:rPr>
          <w:rFonts w:ascii="Times New Roman" w:hAnsi="Times New Roman" w:cs="Times New Roman"/>
          <w:lang w:val="sv-FI"/>
        </w:rPr>
        <w:t>δ</w:t>
      </w:r>
      <w:r w:rsidRPr="00477731">
        <w:rPr>
          <w:rFonts w:ascii="Times New Roman" w:hAnsi="Times New Roman" w:cs="Times New Roman"/>
        </w:rPr>
        <w:tab/>
      </w:r>
      <w:r w:rsidRPr="00477731">
        <w:rPr>
          <w:rFonts w:ascii="Times New Roman" w:hAnsi="Times New Roman" w:cs="Times New Roman"/>
        </w:rPr>
        <w:tab/>
        <w:t xml:space="preserve">      &lt;</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-ah&gt;        </w:t>
      </w:r>
    </w:p>
    <w:p w14:paraId="37FC8AAC" w14:textId="2819D4EB" w:rsidR="00EE77C9" w:rsidRPr="00477731" w:rsidRDefault="00EE77C9" w:rsidP="003C4C46">
      <w:pPr>
        <w:keepNext/>
        <w:spacing w:after="0" w:line="360" w:lineRule="auto"/>
        <w:ind w:left="4320"/>
        <w:jc w:val="both"/>
        <w:rPr>
          <w:rFonts w:ascii="Times New Roman" w:hAnsi="Times New Roman" w:cs="Times New Roman"/>
        </w:rPr>
      </w:pPr>
      <w:r w:rsidRPr="00477731">
        <w:rPr>
          <w:rFonts w:ascii="Times New Roman" w:hAnsi="Times New Roman" w:cs="Times New Roman"/>
          <w:bCs/>
        </w:rPr>
        <w:t xml:space="preserve">            &lt;</w:t>
      </w:r>
      <w:proofErr w:type="spellStart"/>
      <w:r w:rsidRPr="00477731">
        <w:rPr>
          <w:rFonts w:ascii="Times New Roman" w:hAnsi="Times New Roman" w:cs="Times New Roman"/>
          <w:bCs/>
        </w:rPr>
        <w:t>ʃaf</w:t>
      </w:r>
      <w:proofErr w:type="spellEnd"/>
      <w:proofErr w:type="gramStart"/>
      <w:r w:rsidRPr="00477731">
        <w:rPr>
          <w:rFonts w:ascii="Times New Roman" w:hAnsi="Times New Roman" w:cs="Times New Roman"/>
          <w:bCs/>
        </w:rPr>
        <w:t>&gt;  &lt;</w:t>
      </w:r>
      <w:proofErr w:type="gramEnd"/>
      <w:r w:rsidRPr="00477731">
        <w:rPr>
          <w:rFonts w:ascii="Times New Roman" w:hAnsi="Times New Roman" w:cs="Times New Roman"/>
        </w:rPr>
        <w:t xml:space="preserve"> l-</w:t>
      </w:r>
      <w:r w:rsidRPr="00477731">
        <w:rPr>
          <w:rFonts w:ascii="Times New Roman" w:hAnsi="Times New Roman" w:cs="Times New Roman"/>
          <w:bCs/>
        </w:rPr>
        <w:t>koala &gt; ...</w:t>
      </w:r>
    </w:p>
    <w:p w14:paraId="6E60AFBD" w14:textId="77777777" w:rsidR="00EE77C9" w:rsidRPr="00477731" w:rsidRDefault="00EE77C9" w:rsidP="003C4C46">
      <w:pPr>
        <w:keepNext/>
        <w:spacing w:after="0" w:line="360" w:lineRule="auto"/>
        <w:jc w:val="both"/>
        <w:rPr>
          <w:rFonts w:ascii="Times New Roman" w:hAnsi="Times New Roman" w:cs="Times New Roman"/>
        </w:rPr>
      </w:pPr>
    </w:p>
    <w:p w14:paraId="0604BD9E" w14:textId="10B3C6F8" w:rsidR="00EE77C9" w:rsidRPr="00477731" w:rsidRDefault="00EE77C9" w:rsidP="003C4C46">
      <w:pPr>
        <w:autoSpaceDE w:val="0"/>
        <w:autoSpaceDN w:val="0"/>
        <w:adjustRightInd w:val="0"/>
        <w:spacing w:after="0" w:line="360" w:lineRule="auto"/>
        <w:rPr>
          <w:rFonts w:ascii="Times New Roman" w:hAnsi="Times New Roman" w:cs="Times New Roman"/>
          <w:sz w:val="24"/>
        </w:rPr>
      </w:pPr>
      <w:r w:rsidRPr="00477731">
        <w:rPr>
          <w:rFonts w:ascii="Times New Roman" w:hAnsi="Times New Roman" w:cs="Times New Roman"/>
          <w:sz w:val="24"/>
        </w:rPr>
        <w:t>In this case, the subject remains in situ in spec-</w:t>
      </w:r>
      <w:proofErr w:type="spellStart"/>
      <w:r w:rsidRPr="00477731">
        <w:rPr>
          <w:rFonts w:ascii="Times New Roman" w:hAnsi="Times New Roman" w:cs="Times New Roman"/>
          <w:sz w:val="24"/>
        </w:rPr>
        <w:t>vP</w:t>
      </w:r>
      <w:proofErr w:type="spellEnd"/>
      <w:r w:rsidRPr="00477731">
        <w:rPr>
          <w:rFonts w:ascii="Times New Roman" w:hAnsi="Times New Roman" w:cs="Times New Roman"/>
          <w:sz w:val="24"/>
        </w:rPr>
        <w:t xml:space="preserve">, while the object moves to the edge of </w:t>
      </w:r>
      <w:proofErr w:type="spellStart"/>
      <w:r w:rsidRPr="00477731">
        <w:rPr>
          <w:rFonts w:ascii="Times New Roman" w:hAnsi="Times New Roman" w:cs="Times New Roman"/>
          <w:sz w:val="24"/>
        </w:rPr>
        <w:t>vP</w:t>
      </w:r>
      <w:proofErr w:type="spellEnd"/>
      <w:r w:rsidRPr="00477731">
        <w:rPr>
          <w:rFonts w:ascii="Times New Roman" w:hAnsi="Times New Roman" w:cs="Times New Roman"/>
          <w:sz w:val="24"/>
        </w:rPr>
        <w:t>, where it can be probed by the F-Topic head. The F-Topic head copies the φ-feature values of the object, 3SG.F. In the present case, spelled out as the clitic –</w:t>
      </w:r>
      <w:r w:rsidRPr="00477731">
        <w:rPr>
          <w:rFonts w:ascii="Times New Roman" w:hAnsi="Times New Roman" w:cs="Times New Roman"/>
          <w:i/>
          <w:sz w:val="24"/>
        </w:rPr>
        <w:t xml:space="preserve">ah </w:t>
      </w:r>
      <w:r w:rsidRPr="00477731">
        <w:rPr>
          <w:rFonts w:ascii="Times New Roman" w:hAnsi="Times New Roman" w:cs="Times New Roman"/>
          <w:sz w:val="24"/>
        </w:rPr>
        <w:t>(see (29b)), and the object copies the F-Topic feature of the C-head.</w:t>
      </w:r>
      <w:r w:rsidRPr="00477731">
        <w:rPr>
          <w:rStyle w:val="FootnoteReference"/>
          <w:rFonts w:ascii="Times New Roman" w:hAnsi="Times New Roman" w:cs="Times New Roman"/>
          <w:sz w:val="24"/>
        </w:rPr>
        <w:footnoteReference w:id="16"/>
      </w:r>
    </w:p>
    <w:p w14:paraId="2D316E3E" w14:textId="42B82182" w:rsidR="00EE77C9" w:rsidRPr="00477731" w:rsidRDefault="00EE77C9" w:rsidP="00FC68FD">
      <w:pPr>
        <w:autoSpaceDE w:val="0"/>
        <w:autoSpaceDN w:val="0"/>
        <w:adjustRightInd w:val="0"/>
        <w:spacing w:after="0" w:line="360" w:lineRule="auto"/>
        <w:ind w:firstLine="720"/>
        <w:rPr>
          <w:rFonts w:ascii="Times New Roman" w:hAnsi="Times New Roman" w:cs="Times New Roman"/>
          <w:sz w:val="24"/>
        </w:rPr>
      </w:pPr>
      <w:r w:rsidRPr="00477731">
        <w:rPr>
          <w:rFonts w:ascii="Times New Roman" w:hAnsi="Times New Roman" w:cs="Times New Roman"/>
          <w:sz w:val="24"/>
        </w:rPr>
        <w:t xml:space="preserve">In this case, where the object is Topic, the φ-features of the object are spelled out on v, that is on the verb moved to v and subsequently, with v, to T. The formal account of this is the following: Following Roberts (2010), v and the object form a chain. As such, they share their formal feature values. When the object is assigned F-Topic value, as in (32b/35), this value is shared by v. As a language particular property (shared by most or all Arabic </w:t>
      </w:r>
      <w:r w:rsidRPr="00477731">
        <w:rPr>
          <w:rFonts w:ascii="Times New Roman" w:hAnsi="Times New Roman" w:cs="Times New Roman"/>
          <w:sz w:val="24"/>
        </w:rPr>
        <w:lastRenderedPageBreak/>
        <w:t xml:space="preserve">dialects), the feature combination [φ, Top], regardless of the precise value of φ or Top) on little </w:t>
      </w:r>
      <w:r w:rsidRPr="00477731">
        <w:rPr>
          <w:rFonts w:ascii="Times New Roman" w:hAnsi="Times New Roman" w:cs="Times New Roman"/>
          <w:i/>
          <w:sz w:val="24"/>
        </w:rPr>
        <w:t>v</w:t>
      </w:r>
      <w:r w:rsidRPr="00477731">
        <w:rPr>
          <w:rFonts w:ascii="Times New Roman" w:hAnsi="Times New Roman" w:cs="Times New Roman"/>
          <w:sz w:val="24"/>
        </w:rPr>
        <w:t xml:space="preserve"> is spelled out as a clitic (suffix) on the verb. Without the Topic feature, v remains abstract.</w:t>
      </w:r>
      <w:r w:rsidRPr="00477731">
        <w:rPr>
          <w:rStyle w:val="FootnoteReference"/>
          <w:rFonts w:ascii="Times New Roman" w:hAnsi="Times New Roman" w:cs="Times New Roman"/>
          <w:sz w:val="24"/>
        </w:rPr>
        <w:footnoteReference w:id="17"/>
      </w:r>
      <w:r w:rsidRPr="00477731">
        <w:rPr>
          <w:rFonts w:ascii="Times New Roman" w:hAnsi="Times New Roman" w:cs="Times New Roman"/>
          <w:sz w:val="24"/>
        </w:rPr>
        <w:t xml:space="preserve"> This is a particular implementation of </w:t>
      </w:r>
      <w:proofErr w:type="spellStart"/>
      <w:r w:rsidRPr="00477731">
        <w:rPr>
          <w:rFonts w:ascii="Times New Roman" w:hAnsi="Times New Roman" w:cs="Times New Roman"/>
          <w:sz w:val="24"/>
        </w:rPr>
        <w:t>Shlonsky’s</w:t>
      </w:r>
      <w:proofErr w:type="spellEnd"/>
      <w:r w:rsidRPr="00477731">
        <w:rPr>
          <w:rFonts w:ascii="Times New Roman" w:hAnsi="Times New Roman" w:cs="Times New Roman"/>
          <w:sz w:val="24"/>
        </w:rPr>
        <w:t xml:space="preserve"> (1997) analysis of the object clitics on Arabic verbs as agreement markers, not </w:t>
      </w:r>
      <w:proofErr w:type="spellStart"/>
      <w:r w:rsidRPr="00477731">
        <w:rPr>
          <w:rFonts w:ascii="Times New Roman" w:hAnsi="Times New Roman" w:cs="Times New Roman"/>
          <w:sz w:val="24"/>
        </w:rPr>
        <w:t>cliticized</w:t>
      </w:r>
      <w:proofErr w:type="spellEnd"/>
      <w:r w:rsidRPr="00477731">
        <w:rPr>
          <w:rFonts w:ascii="Times New Roman" w:hAnsi="Times New Roman" w:cs="Times New Roman"/>
          <w:sz w:val="24"/>
        </w:rPr>
        <w:t xml:space="preserve"> pronouns.</w:t>
      </w:r>
    </w:p>
    <w:p w14:paraId="26EA6DE7" w14:textId="222DB44F" w:rsidR="00EE77C9" w:rsidRPr="00477731" w:rsidRDefault="00EE77C9" w:rsidP="00851F6C">
      <w:pPr>
        <w:spacing w:after="0" w:line="360" w:lineRule="auto"/>
        <w:jc w:val="both"/>
        <w:rPr>
          <w:rFonts w:ascii="Times New Roman" w:hAnsi="Times New Roman" w:cs="Times New Roman"/>
          <w:sz w:val="24"/>
        </w:rPr>
      </w:pPr>
      <w:r w:rsidRPr="00477731">
        <w:rPr>
          <w:rFonts w:ascii="Times New Roman" w:hAnsi="Times New Roman" w:cs="Times New Roman"/>
          <w:sz w:val="24"/>
        </w:rPr>
        <w:tab/>
        <w:t>In (32a) the object remains in situ in the VP, and in (32b) the subject remains in situ in spec-</w:t>
      </w:r>
      <w:proofErr w:type="spellStart"/>
      <w:r w:rsidRPr="00477731">
        <w:rPr>
          <w:rFonts w:ascii="Times New Roman" w:hAnsi="Times New Roman" w:cs="Times New Roman"/>
          <w:sz w:val="24"/>
        </w:rPr>
        <w:t>vP</w:t>
      </w:r>
      <w:proofErr w:type="spellEnd"/>
      <w:r w:rsidRPr="00477731">
        <w:rPr>
          <w:rFonts w:ascii="Times New Roman" w:hAnsi="Times New Roman" w:cs="Times New Roman"/>
          <w:sz w:val="24"/>
        </w:rPr>
        <w:t xml:space="preserve">. How is the postulated δ-feature of the object </w:t>
      </w:r>
      <w:proofErr w:type="gramStart"/>
      <w:r w:rsidRPr="00477731">
        <w:rPr>
          <w:rFonts w:ascii="Times New Roman" w:hAnsi="Times New Roman" w:cs="Times New Roman"/>
          <w:sz w:val="24"/>
        </w:rPr>
        <w:t>assigned</w:t>
      </w:r>
      <w:proofErr w:type="gramEnd"/>
      <w:r w:rsidRPr="00477731">
        <w:rPr>
          <w:rFonts w:ascii="Times New Roman" w:hAnsi="Times New Roman" w:cs="Times New Roman"/>
          <w:sz w:val="24"/>
        </w:rPr>
        <w:t xml:space="preserve"> a value in (32a), and the δ-feature of the subject in (32b)? We assume there is a set of default rules, part universal, part </w:t>
      </w:r>
      <w:proofErr w:type="gramStart"/>
      <w:r w:rsidRPr="00477731">
        <w:rPr>
          <w:rFonts w:ascii="Times New Roman" w:hAnsi="Times New Roman" w:cs="Times New Roman"/>
          <w:sz w:val="24"/>
        </w:rPr>
        <w:t>language particular, that</w:t>
      </w:r>
      <w:proofErr w:type="gramEnd"/>
      <w:r w:rsidRPr="00477731">
        <w:rPr>
          <w:rFonts w:ascii="Times New Roman" w:hAnsi="Times New Roman" w:cs="Times New Roman"/>
          <w:sz w:val="24"/>
        </w:rPr>
        <w:t xml:space="preserve"> apply to unvalued δ-features that are not assigned a value by a head in the C-domain. For example, the object which remains in situ in (32a/33) is Focus or part of Focus by default. The following are four such default rules.</w:t>
      </w:r>
    </w:p>
    <w:p w14:paraId="43443BDA" w14:textId="77777777" w:rsidR="00EE77C9" w:rsidRPr="00477731" w:rsidRDefault="00EE77C9" w:rsidP="00851F6C">
      <w:pPr>
        <w:spacing w:after="0" w:line="360" w:lineRule="auto"/>
        <w:jc w:val="both"/>
        <w:rPr>
          <w:rFonts w:ascii="Times New Roman" w:hAnsi="Times New Roman" w:cs="Times New Roman"/>
          <w:sz w:val="24"/>
        </w:rPr>
      </w:pPr>
    </w:p>
    <w:p w14:paraId="30CDF74B" w14:textId="70A969E4" w:rsidR="00EE77C9" w:rsidRPr="00477731" w:rsidRDefault="00EE77C9" w:rsidP="00851F6C">
      <w:pPr>
        <w:spacing w:after="0" w:line="360" w:lineRule="auto"/>
        <w:jc w:val="both"/>
        <w:rPr>
          <w:rFonts w:ascii="Times New Roman" w:hAnsi="Times New Roman" w:cs="Times New Roman"/>
          <w:sz w:val="24"/>
        </w:rPr>
      </w:pPr>
      <w:r w:rsidRPr="00477731">
        <w:rPr>
          <w:rFonts w:ascii="Times New Roman" w:hAnsi="Times New Roman" w:cs="Times New Roman"/>
          <w:sz w:val="24"/>
        </w:rPr>
        <w:t>(36)</w:t>
      </w:r>
      <w:r w:rsidRPr="00477731">
        <w:rPr>
          <w:rFonts w:ascii="Times New Roman" w:hAnsi="Times New Roman" w:cs="Times New Roman"/>
          <w:sz w:val="24"/>
        </w:rPr>
        <w:tab/>
        <w:t>1.</w:t>
      </w:r>
      <w:r w:rsidRPr="00477731">
        <w:rPr>
          <w:rFonts w:ascii="Times New Roman" w:hAnsi="Times New Roman" w:cs="Times New Roman"/>
          <w:sz w:val="24"/>
        </w:rPr>
        <w:tab/>
        <w:t>A definite pronoun is F-Topic.</w:t>
      </w:r>
    </w:p>
    <w:p w14:paraId="79BBFE66" w14:textId="2D65D640" w:rsidR="00EE77C9" w:rsidRPr="00477731" w:rsidRDefault="00EE77C9" w:rsidP="00851F6C">
      <w:pPr>
        <w:spacing w:after="0" w:line="360" w:lineRule="auto"/>
        <w:jc w:val="both"/>
        <w:rPr>
          <w:rFonts w:ascii="Times New Roman" w:hAnsi="Times New Roman" w:cs="Times New Roman"/>
          <w:sz w:val="24"/>
        </w:rPr>
      </w:pPr>
      <w:r w:rsidRPr="00477731">
        <w:rPr>
          <w:rFonts w:ascii="Times New Roman" w:hAnsi="Times New Roman" w:cs="Times New Roman"/>
          <w:sz w:val="24"/>
        </w:rPr>
        <w:tab/>
        <w:t>2.</w:t>
      </w:r>
      <w:r w:rsidRPr="00477731">
        <w:rPr>
          <w:rFonts w:ascii="Times New Roman" w:hAnsi="Times New Roman" w:cs="Times New Roman"/>
          <w:sz w:val="24"/>
        </w:rPr>
        <w:tab/>
        <w:t>An indefinite DP is (part of) Focus.</w:t>
      </w:r>
    </w:p>
    <w:p w14:paraId="22CD7487" w14:textId="2318031A" w:rsidR="00EE77C9" w:rsidRPr="00477731" w:rsidRDefault="00EE77C9" w:rsidP="00851F6C">
      <w:pPr>
        <w:spacing w:after="0" w:line="360" w:lineRule="auto"/>
        <w:jc w:val="both"/>
        <w:rPr>
          <w:rFonts w:ascii="Times New Roman" w:hAnsi="Times New Roman" w:cs="Times New Roman"/>
          <w:sz w:val="24"/>
        </w:rPr>
      </w:pPr>
      <w:r w:rsidRPr="00477731">
        <w:rPr>
          <w:rFonts w:ascii="Times New Roman" w:hAnsi="Times New Roman" w:cs="Times New Roman"/>
          <w:sz w:val="24"/>
        </w:rPr>
        <w:tab/>
        <w:t>3.</w:t>
      </w:r>
      <w:r w:rsidRPr="00477731">
        <w:rPr>
          <w:rFonts w:ascii="Times New Roman" w:hAnsi="Times New Roman" w:cs="Times New Roman"/>
          <w:sz w:val="24"/>
        </w:rPr>
        <w:tab/>
        <w:t>An object in situ in VP is (part of) Focus.</w:t>
      </w:r>
    </w:p>
    <w:p w14:paraId="041ABC31" w14:textId="6E796424" w:rsidR="00EE77C9" w:rsidRPr="00477731" w:rsidRDefault="00EE77C9" w:rsidP="00851F6C">
      <w:pPr>
        <w:spacing w:after="0" w:line="360" w:lineRule="auto"/>
        <w:jc w:val="both"/>
        <w:rPr>
          <w:rFonts w:ascii="Times New Roman" w:hAnsi="Times New Roman" w:cs="Times New Roman"/>
          <w:sz w:val="24"/>
        </w:rPr>
      </w:pPr>
      <w:r w:rsidRPr="00477731">
        <w:rPr>
          <w:rFonts w:ascii="Times New Roman" w:hAnsi="Times New Roman" w:cs="Times New Roman"/>
          <w:sz w:val="24"/>
        </w:rPr>
        <w:tab/>
        <w:t>4.</w:t>
      </w:r>
      <w:r w:rsidRPr="00477731">
        <w:rPr>
          <w:rFonts w:ascii="Times New Roman" w:hAnsi="Times New Roman" w:cs="Times New Roman"/>
          <w:sz w:val="24"/>
        </w:rPr>
        <w:tab/>
        <w:t>A subject in spec-</w:t>
      </w:r>
      <w:proofErr w:type="spellStart"/>
      <w:r w:rsidRPr="00477731">
        <w:rPr>
          <w:rFonts w:ascii="Times New Roman" w:hAnsi="Times New Roman" w:cs="Times New Roman"/>
          <w:sz w:val="24"/>
        </w:rPr>
        <w:t>vP</w:t>
      </w:r>
      <w:proofErr w:type="spellEnd"/>
      <w:r w:rsidRPr="00477731">
        <w:rPr>
          <w:rFonts w:ascii="Times New Roman" w:hAnsi="Times New Roman" w:cs="Times New Roman"/>
          <w:sz w:val="24"/>
        </w:rPr>
        <w:t xml:space="preserve"> is (part of) Focus.</w:t>
      </w:r>
    </w:p>
    <w:p w14:paraId="0F7CA206" w14:textId="77777777" w:rsidR="00EE77C9" w:rsidRPr="00477731" w:rsidRDefault="00EE77C9" w:rsidP="00851F6C">
      <w:pPr>
        <w:spacing w:after="0" w:line="360" w:lineRule="auto"/>
        <w:jc w:val="both"/>
        <w:rPr>
          <w:rFonts w:ascii="Times New Roman" w:hAnsi="Times New Roman" w:cs="Times New Roman"/>
          <w:sz w:val="24"/>
        </w:rPr>
      </w:pPr>
    </w:p>
    <w:p w14:paraId="2AEBBE33" w14:textId="787F84C7" w:rsidR="00EE77C9" w:rsidRPr="00477731" w:rsidRDefault="00EE77C9" w:rsidP="00851F6C">
      <w:pPr>
        <w:spacing w:after="0" w:line="360" w:lineRule="auto"/>
        <w:jc w:val="both"/>
        <w:rPr>
          <w:rFonts w:ascii="Times New Roman" w:hAnsi="Times New Roman" w:cs="Times New Roman"/>
          <w:sz w:val="24"/>
        </w:rPr>
      </w:pPr>
      <w:r w:rsidRPr="00477731">
        <w:rPr>
          <w:rFonts w:ascii="Times New Roman" w:hAnsi="Times New Roman" w:cs="Times New Roman"/>
          <w:sz w:val="24"/>
        </w:rPr>
        <w:t>See Holmberg &amp; Nikanne (2002) and Miyagawa (2010) for precursors to this idea. These are default rules, so other syntactic properties of the expression may override them. We will not attempt to articulate this idea any further here, as we focus on the Topic-marking particles.</w:t>
      </w:r>
    </w:p>
    <w:p w14:paraId="7F27BB5A" w14:textId="2635722B" w:rsidR="00EE77C9" w:rsidRPr="00477731" w:rsidRDefault="00EE77C9" w:rsidP="00851F6C">
      <w:pPr>
        <w:spacing w:after="0" w:line="360" w:lineRule="auto"/>
        <w:jc w:val="both"/>
        <w:rPr>
          <w:rFonts w:ascii="Times New Roman" w:hAnsi="Times New Roman" w:cs="Times New Roman"/>
          <w:sz w:val="24"/>
        </w:rPr>
      </w:pPr>
      <w:r w:rsidRPr="00477731">
        <w:rPr>
          <w:rFonts w:ascii="Times New Roman" w:hAnsi="Times New Roman" w:cs="Times New Roman"/>
          <w:sz w:val="24"/>
        </w:rPr>
        <w:lastRenderedPageBreak/>
        <w:tab/>
        <w:t xml:space="preserve">In (32c), finally, the adverbial </w:t>
      </w:r>
      <w:proofErr w:type="gramStart"/>
      <w:r w:rsidRPr="00477731">
        <w:rPr>
          <w:rFonts w:ascii="Times New Roman" w:hAnsi="Times New Roman" w:cs="Times New Roman"/>
          <w:sz w:val="24"/>
        </w:rPr>
        <w:t xml:space="preserve">PP  </w:t>
      </w:r>
      <w:r w:rsidRPr="00477731">
        <w:rPr>
          <w:rFonts w:ascii="Times New Roman" w:hAnsi="Times New Roman" w:cs="Times New Roman"/>
          <w:bCs/>
          <w:i/>
          <w:sz w:val="24"/>
        </w:rPr>
        <w:t>bi</w:t>
      </w:r>
      <w:proofErr w:type="gramEnd"/>
      <w:r w:rsidRPr="00477731">
        <w:rPr>
          <w:rFonts w:ascii="Times New Roman" w:hAnsi="Times New Roman" w:cs="Times New Roman"/>
          <w:bCs/>
          <w:i/>
          <w:sz w:val="24"/>
        </w:rPr>
        <w:t>-l-</w:t>
      </w:r>
      <w:proofErr w:type="spellStart"/>
      <w:r w:rsidRPr="00477731">
        <w:rPr>
          <w:rFonts w:ascii="Times New Roman" w:hAnsi="Times New Roman" w:cs="Times New Roman"/>
          <w:bCs/>
          <w:i/>
          <w:sz w:val="24"/>
        </w:rPr>
        <w:t>ħadiqah</w:t>
      </w:r>
      <w:proofErr w:type="spellEnd"/>
      <w:r w:rsidRPr="00477731">
        <w:rPr>
          <w:rFonts w:ascii="Times New Roman" w:hAnsi="Times New Roman" w:cs="Times New Roman"/>
          <w:sz w:val="24"/>
        </w:rPr>
        <w:t xml:space="preserve"> ‘in the garden’ is F-Topic, realized as movement of the PP to Spec-CP, where C is the F-Topic head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sz w:val="24"/>
        </w:rPr>
        <w:t xml:space="preserve">. The derivation involves, by hypothesis, movement of the PP first to the edge of </w:t>
      </w:r>
      <w:proofErr w:type="spellStart"/>
      <w:r w:rsidRPr="00477731">
        <w:rPr>
          <w:rFonts w:ascii="Times New Roman" w:hAnsi="Times New Roman" w:cs="Times New Roman"/>
          <w:sz w:val="24"/>
        </w:rPr>
        <w:t>vP</w:t>
      </w:r>
      <w:proofErr w:type="spellEnd"/>
      <w:r w:rsidRPr="00477731">
        <w:rPr>
          <w:rFonts w:ascii="Times New Roman" w:hAnsi="Times New Roman" w:cs="Times New Roman"/>
          <w:sz w:val="24"/>
        </w:rPr>
        <w:t xml:space="preserve">, where it will be visible to the C-head with the F-Top feature. In this case, where the goal (the PP) has no accessible φ-features, the result is copying/movement of the entire PP remerging it with CP. </w:t>
      </w:r>
    </w:p>
    <w:p w14:paraId="3CF3D83E" w14:textId="24BFD7EB" w:rsidR="00EE77C9" w:rsidRPr="00477731" w:rsidRDefault="00EE77C9" w:rsidP="008D0634">
      <w:pPr>
        <w:autoSpaceDE w:val="0"/>
        <w:autoSpaceDN w:val="0"/>
        <w:adjustRightInd w:val="0"/>
        <w:spacing w:after="0" w:line="360" w:lineRule="auto"/>
        <w:ind w:firstLine="720"/>
        <w:rPr>
          <w:rFonts w:ascii="Times New Roman" w:hAnsi="Times New Roman" w:cs="Times New Roman"/>
          <w:sz w:val="24"/>
        </w:rPr>
      </w:pPr>
      <w:r w:rsidRPr="00477731">
        <w:rPr>
          <w:rFonts w:ascii="Times New Roman" w:hAnsi="Times New Roman" w:cs="Times New Roman"/>
          <w:sz w:val="24"/>
        </w:rPr>
        <w:t xml:space="preserve"> </w:t>
      </w:r>
      <w:r w:rsidRPr="00477731">
        <w:rPr>
          <w:rFonts w:ascii="Times New Roman" w:hAnsi="Times New Roman" w:cs="Times New Roman"/>
          <w:bCs/>
          <w:sz w:val="24"/>
        </w:rPr>
        <w:t xml:space="preserve">As for what triggers movement of the object or adjunct to the edge of </w:t>
      </w:r>
      <w:proofErr w:type="spellStart"/>
      <w:r w:rsidRPr="00477731">
        <w:rPr>
          <w:rFonts w:ascii="Times New Roman" w:hAnsi="Times New Roman" w:cs="Times New Roman"/>
          <w:bCs/>
          <w:sz w:val="24"/>
        </w:rPr>
        <w:t>vP</w:t>
      </w:r>
      <w:proofErr w:type="spellEnd"/>
      <w:r w:rsidRPr="00477731">
        <w:rPr>
          <w:rFonts w:ascii="Times New Roman" w:hAnsi="Times New Roman" w:cs="Times New Roman"/>
          <w:bCs/>
          <w:sz w:val="24"/>
        </w:rPr>
        <w:t>,</w:t>
      </w:r>
      <w:r w:rsidRPr="00477731">
        <w:rPr>
          <w:rFonts w:ascii="Times New Roman" w:hAnsi="Times New Roman" w:cs="Times New Roman"/>
          <w:bCs/>
          <w:sz w:val="28"/>
          <w:szCs w:val="24"/>
        </w:rPr>
        <w:t xml:space="preserve"> </w:t>
      </w:r>
      <w:r w:rsidRPr="00477731">
        <w:rPr>
          <w:rFonts w:ascii="Times New Roman" w:hAnsi="Times New Roman" w:cs="Times New Roman"/>
          <w:bCs/>
          <w:sz w:val="24"/>
        </w:rPr>
        <w:t>we</w:t>
      </w:r>
      <w:r w:rsidRPr="00477731">
        <w:rPr>
          <w:rFonts w:ascii="Times New Roman" w:hAnsi="Times New Roman" w:cs="Times New Roman"/>
          <w:bCs/>
          <w:sz w:val="28"/>
          <w:szCs w:val="24"/>
        </w:rPr>
        <w:t xml:space="preserve"> </w:t>
      </w:r>
      <w:r w:rsidRPr="00477731">
        <w:rPr>
          <w:rFonts w:ascii="Times New Roman" w:hAnsi="Times New Roman" w:cs="Times New Roman"/>
          <w:sz w:val="24"/>
        </w:rPr>
        <w:t xml:space="preserve">assume, following Chomsky, Gallego and Ott (2019), that movement is ‘free’, in the sense that it need not be triggered by an EPP feature or by ‘greed’, the need to value a feature of the moved constituent (as in </w:t>
      </w:r>
      <w:proofErr w:type="spellStart"/>
      <w:proofErr w:type="gramStart"/>
      <w:r w:rsidRPr="00477731">
        <w:rPr>
          <w:rFonts w:ascii="Times New Roman" w:hAnsi="Times New Roman" w:cs="Times New Roman"/>
          <w:sz w:val="24"/>
        </w:rPr>
        <w:t>Bošković</w:t>
      </w:r>
      <w:proofErr w:type="spellEnd"/>
      <w:r w:rsidRPr="00477731">
        <w:rPr>
          <w:rFonts w:ascii="Times New Roman" w:hAnsi="Times New Roman" w:cs="Times New Roman"/>
          <w:sz w:val="24"/>
        </w:rPr>
        <w:t xml:space="preserve">  2007</w:t>
      </w:r>
      <w:proofErr w:type="gramEnd"/>
      <w:r w:rsidRPr="00477731">
        <w:rPr>
          <w:rFonts w:ascii="Times New Roman" w:hAnsi="Times New Roman" w:cs="Times New Roman"/>
          <w:sz w:val="24"/>
        </w:rPr>
        <w:t>). It applies freely, as a special case of ‘Simplest Merge’ (see Chomsky, Gallego and Ott 2019), but subject to the usual locality conditions, including those imposed by phases and Relativized Minimality (</w:t>
      </w:r>
      <w:proofErr w:type="spellStart"/>
      <w:r w:rsidRPr="00477731">
        <w:rPr>
          <w:rFonts w:ascii="Times New Roman" w:hAnsi="Times New Roman" w:cs="Times New Roman"/>
          <w:sz w:val="24"/>
        </w:rPr>
        <w:t>Rizzi</w:t>
      </w:r>
      <w:proofErr w:type="spellEnd"/>
      <w:r w:rsidRPr="00477731">
        <w:rPr>
          <w:rFonts w:ascii="Times New Roman" w:hAnsi="Times New Roman" w:cs="Times New Roman"/>
          <w:sz w:val="24"/>
        </w:rPr>
        <w:t xml:space="preserve"> 1990, Chomsky 2001, 2008, Roberts 2010). Free movement is forced upon us once we postulate default assignment of δ- values, as in (33). There are δ-feature values that can only be assigned to a DP/PP if it moves out of the predicate (Topic values), but </w:t>
      </w:r>
      <w:proofErr w:type="gramStart"/>
      <w:r w:rsidRPr="00477731">
        <w:rPr>
          <w:rFonts w:ascii="Times New Roman" w:hAnsi="Times New Roman" w:cs="Times New Roman"/>
          <w:sz w:val="24"/>
        </w:rPr>
        <w:t>as long as</w:t>
      </w:r>
      <w:proofErr w:type="gramEnd"/>
      <w:r w:rsidRPr="00477731">
        <w:rPr>
          <w:rFonts w:ascii="Times New Roman" w:hAnsi="Times New Roman" w:cs="Times New Roman"/>
          <w:sz w:val="24"/>
        </w:rPr>
        <w:t xml:space="preserve"> there is a default value assigned to a DP/PP inside the predicate, the need for a δ-feature value will never force movement. As we will see in section 5, there are independent reasons as well, based on certain word order facts in NHA, to assume free movement.</w:t>
      </w:r>
      <w:ins w:id="23" w:author="Anders Holmberg" w:date="2022-12-13T13:45:00Z">
        <w:r w:rsidRPr="00477731">
          <w:rPr>
            <w:rStyle w:val="FootnoteReference"/>
            <w:rFonts w:ascii="Times New Roman" w:hAnsi="Times New Roman" w:cs="Times New Roman"/>
            <w:sz w:val="24"/>
          </w:rPr>
          <w:footnoteReference w:id="18"/>
        </w:r>
      </w:ins>
      <w:r w:rsidRPr="00477731">
        <w:rPr>
          <w:rFonts w:ascii="Times New Roman" w:hAnsi="Times New Roman" w:cs="Times New Roman"/>
          <w:sz w:val="24"/>
        </w:rPr>
        <w:t xml:space="preserve">  </w:t>
      </w:r>
      <w:r w:rsidRPr="00477731">
        <w:rPr>
          <w:rFonts w:ascii="Times New Roman" w:hAnsi="Times New Roman" w:cs="Times New Roman"/>
          <w:sz w:val="24"/>
        </w:rPr>
        <w:tab/>
      </w:r>
    </w:p>
    <w:p w14:paraId="444DDA43" w14:textId="77777777" w:rsidR="00EE77C9" w:rsidRPr="00477731" w:rsidRDefault="00EE77C9" w:rsidP="002961A6">
      <w:pPr>
        <w:pStyle w:val="FootnoteText"/>
        <w:spacing w:line="360" w:lineRule="auto"/>
        <w:ind w:firstLine="720"/>
        <w:rPr>
          <w:rFonts w:ascii="Times New Roman" w:hAnsi="Times New Roman" w:cs="Times New Roman"/>
          <w:sz w:val="24"/>
        </w:rPr>
      </w:pPr>
      <w:r w:rsidRPr="00477731">
        <w:rPr>
          <w:rFonts w:ascii="Times New Roman" w:hAnsi="Times New Roman" w:cs="Times New Roman"/>
          <w:sz w:val="24"/>
        </w:rPr>
        <w:t xml:space="preserve">There are other aspects of the theory in Chomsky, Gallego and Ott (2019) that we do not adopt. </w:t>
      </w:r>
      <w:proofErr w:type="gramStart"/>
      <w:r w:rsidRPr="00477731">
        <w:rPr>
          <w:rFonts w:ascii="Times New Roman" w:hAnsi="Times New Roman" w:cs="Times New Roman"/>
          <w:sz w:val="24"/>
        </w:rPr>
        <w:t>In particular, they</w:t>
      </w:r>
      <w:proofErr w:type="gramEnd"/>
      <w:r w:rsidRPr="00477731">
        <w:rPr>
          <w:rFonts w:ascii="Times New Roman" w:hAnsi="Times New Roman" w:cs="Times New Roman"/>
          <w:sz w:val="24"/>
        </w:rPr>
        <w:t xml:space="preserve"> argue against taking information-structural features to be syntactic features:</w:t>
      </w:r>
    </w:p>
    <w:p w14:paraId="79BB07CA" w14:textId="77777777" w:rsidR="00EE77C9" w:rsidRPr="00477731" w:rsidRDefault="00EE77C9" w:rsidP="002961A6">
      <w:pPr>
        <w:pStyle w:val="FootnoteText"/>
        <w:spacing w:line="360" w:lineRule="auto"/>
        <w:ind w:left="720"/>
        <w:rPr>
          <w:rFonts w:ascii="Times New Roman" w:hAnsi="Times New Roman" w:cs="Times New Roman"/>
          <w:sz w:val="24"/>
        </w:rPr>
      </w:pPr>
      <w:r w:rsidRPr="00477731">
        <w:rPr>
          <w:rFonts w:ascii="Times New Roman" w:hAnsi="Times New Roman" w:cs="Times New Roman"/>
          <w:i/>
          <w:sz w:val="24"/>
        </w:rPr>
        <w:t>“[…] notions such as “Topic” or “focus,” like grammatical functions or thematic roles, are properties of configurations and their syntactic/discursive context, not of individual syntactic objects […]; consequently, they should neither be represented in the lexicon, nor in the narrow syntactic derivation.”</w:t>
      </w:r>
      <w:r w:rsidRPr="00477731">
        <w:rPr>
          <w:rFonts w:ascii="Times New Roman" w:hAnsi="Times New Roman" w:cs="Times New Roman"/>
          <w:sz w:val="24"/>
        </w:rPr>
        <w:t xml:space="preserve"> Chomsky, Gallego, and Ott (2019).</w:t>
      </w:r>
    </w:p>
    <w:p w14:paraId="10B40AB4" w14:textId="77777777" w:rsidR="00EE77C9" w:rsidRPr="00477731" w:rsidRDefault="00EE77C9" w:rsidP="007206A8">
      <w:pPr>
        <w:pStyle w:val="FootnoteText"/>
        <w:spacing w:line="360" w:lineRule="auto"/>
        <w:rPr>
          <w:rFonts w:ascii="Times New Roman" w:hAnsi="Times New Roman" w:cs="Times New Roman"/>
          <w:sz w:val="24"/>
        </w:rPr>
      </w:pPr>
      <w:r w:rsidRPr="00477731">
        <w:rPr>
          <w:rFonts w:ascii="Times New Roman" w:hAnsi="Times New Roman" w:cs="Times New Roman"/>
          <w:sz w:val="24"/>
        </w:rPr>
        <w:t xml:space="preserve">They note that the Inclusiveness Condition (Chomsky 1995: 228, 2000) “bars introduction of features that are not inherent to lexical items, such as the discourse-related features (Topic, focus, etc.) assumed in the cartographic tradition and elsewhere” (Chomsky, Gallego, and Ott </w:t>
      </w:r>
      <w:r w:rsidRPr="00477731">
        <w:rPr>
          <w:rFonts w:ascii="Times New Roman" w:hAnsi="Times New Roman" w:cs="Times New Roman"/>
          <w:sz w:val="24"/>
        </w:rPr>
        <w:lastRenderedPageBreak/>
        <w:t xml:space="preserve">2019). But we have now established that (valued) discourse features are inherent in certain lexical items, namely, the Topic and Focus particles in NHA. The cartographic theory, following </w:t>
      </w:r>
      <w:proofErr w:type="spellStart"/>
      <w:r w:rsidRPr="00477731">
        <w:rPr>
          <w:rFonts w:ascii="Times New Roman" w:hAnsi="Times New Roman" w:cs="Times New Roman"/>
          <w:sz w:val="24"/>
        </w:rPr>
        <w:t>Rizzi</w:t>
      </w:r>
      <w:proofErr w:type="spellEnd"/>
      <w:r w:rsidRPr="00477731">
        <w:rPr>
          <w:rFonts w:ascii="Times New Roman" w:hAnsi="Times New Roman" w:cs="Times New Roman"/>
          <w:sz w:val="24"/>
        </w:rPr>
        <w:t xml:space="preserve"> (1997), also assumes the existence of heads, albeit typically abstract ones, with inherent Topic and Focus value, which are drawn from the lexicon and merged in the C-domain. However, versions of this theory typically assume that the phrases moved to the C-domain and interpreted as Topic or Focus are also endowed with a Topic or Focus value which is licensed by movement to the corresponding C-head. If we exclude the possibility that referential phrases have Topic or Focus value as an inherent lexical property (</w:t>
      </w:r>
      <w:proofErr w:type="spellStart"/>
      <w:r w:rsidRPr="00477731">
        <w:rPr>
          <w:rFonts w:ascii="Times New Roman" w:hAnsi="Times New Roman" w:cs="Times New Roman"/>
          <w:sz w:val="24"/>
        </w:rPr>
        <w:t>Neeleman</w:t>
      </w:r>
      <w:proofErr w:type="spellEnd"/>
      <w:r w:rsidRPr="00477731">
        <w:rPr>
          <w:rFonts w:ascii="Times New Roman" w:hAnsi="Times New Roman" w:cs="Times New Roman"/>
          <w:sz w:val="24"/>
        </w:rPr>
        <w:t xml:space="preserve"> &amp; </w:t>
      </w:r>
      <w:proofErr w:type="spellStart"/>
      <w:r w:rsidRPr="00477731">
        <w:rPr>
          <w:rFonts w:ascii="Times New Roman" w:hAnsi="Times New Roman" w:cs="Times New Roman"/>
          <w:sz w:val="24"/>
        </w:rPr>
        <w:t>Szendröi</w:t>
      </w:r>
      <w:proofErr w:type="spellEnd"/>
      <w:r w:rsidRPr="00477731">
        <w:rPr>
          <w:rFonts w:ascii="Times New Roman" w:hAnsi="Times New Roman" w:cs="Times New Roman"/>
          <w:sz w:val="24"/>
        </w:rPr>
        <w:t xml:space="preserve"> 2004, </w:t>
      </w:r>
      <w:proofErr w:type="spellStart"/>
      <w:r w:rsidRPr="00477731">
        <w:rPr>
          <w:rFonts w:ascii="Times New Roman" w:hAnsi="Times New Roman" w:cs="Times New Roman"/>
          <w:sz w:val="24"/>
        </w:rPr>
        <w:t>Fanselow</w:t>
      </w:r>
      <w:proofErr w:type="spellEnd"/>
      <w:r w:rsidRPr="00477731">
        <w:rPr>
          <w:rFonts w:ascii="Times New Roman" w:hAnsi="Times New Roman" w:cs="Times New Roman"/>
          <w:sz w:val="24"/>
        </w:rPr>
        <w:t xml:space="preserve"> &amp; </w:t>
      </w:r>
      <w:proofErr w:type="spellStart"/>
      <w:r w:rsidRPr="00477731">
        <w:rPr>
          <w:rFonts w:ascii="Times New Roman" w:hAnsi="Times New Roman" w:cs="Times New Roman"/>
          <w:sz w:val="24"/>
        </w:rPr>
        <w:t>Lenetrová</w:t>
      </w:r>
      <w:proofErr w:type="spellEnd"/>
      <w:r w:rsidRPr="00477731">
        <w:rPr>
          <w:rFonts w:ascii="Times New Roman" w:hAnsi="Times New Roman" w:cs="Times New Roman"/>
          <w:sz w:val="24"/>
        </w:rPr>
        <w:t xml:space="preserve"> 2011, </w:t>
      </w:r>
      <w:proofErr w:type="spellStart"/>
      <w:r w:rsidRPr="00477731">
        <w:rPr>
          <w:rFonts w:ascii="Times New Roman" w:hAnsi="Times New Roman" w:cs="Times New Roman"/>
          <w:sz w:val="24"/>
        </w:rPr>
        <w:t>Trotzke</w:t>
      </w:r>
      <w:proofErr w:type="spellEnd"/>
      <w:r w:rsidRPr="00477731">
        <w:rPr>
          <w:rFonts w:ascii="Times New Roman" w:hAnsi="Times New Roman" w:cs="Times New Roman"/>
          <w:sz w:val="24"/>
        </w:rPr>
        <w:t xml:space="preserve"> &amp; Zwart 2014), they must be assigned these features after entering the syntactic derivation, violating Inclusiveness. In the theory we have articulated here, referential phrases (arguments and circumstantial adverbials) all have an unvalued δ-feature (perhaps ultimately a feature of D), encoding their capacity to assume Topic or Focus interpretation. This feature is then assigned a value </w:t>
      </w:r>
      <w:proofErr w:type="gramStart"/>
      <w:r w:rsidRPr="00477731">
        <w:rPr>
          <w:rFonts w:ascii="Times New Roman" w:hAnsi="Times New Roman" w:cs="Times New Roman"/>
          <w:sz w:val="24"/>
        </w:rPr>
        <w:t>in the course of</w:t>
      </w:r>
      <w:proofErr w:type="gramEnd"/>
      <w:r w:rsidRPr="00477731">
        <w:rPr>
          <w:rFonts w:ascii="Times New Roman" w:hAnsi="Times New Roman" w:cs="Times New Roman"/>
          <w:sz w:val="24"/>
        </w:rPr>
        <w:t xml:space="preserve"> the syntactic derivation, thus observing Inclusiveness. </w:t>
      </w:r>
    </w:p>
    <w:p w14:paraId="3315445D" w14:textId="6D37CCAD" w:rsidR="00EE77C9" w:rsidRPr="00477731" w:rsidRDefault="00EE77C9" w:rsidP="007206A8">
      <w:pPr>
        <w:pStyle w:val="FootnoteText"/>
        <w:spacing w:line="360" w:lineRule="auto"/>
        <w:rPr>
          <w:rFonts w:ascii="Times New Roman" w:hAnsi="Times New Roman" w:cs="Times New Roman"/>
          <w:sz w:val="24"/>
        </w:rPr>
      </w:pPr>
      <w:r w:rsidRPr="00477731">
        <w:rPr>
          <w:rFonts w:ascii="Times New Roman" w:hAnsi="Times New Roman" w:cs="Times New Roman"/>
          <w:sz w:val="24"/>
        </w:rPr>
        <w:t xml:space="preserve">  </w:t>
      </w:r>
      <w:r w:rsidRPr="00477731">
        <w:rPr>
          <w:rFonts w:ascii="Times New Roman" w:hAnsi="Times New Roman" w:cs="Times New Roman"/>
          <w:sz w:val="24"/>
        </w:rPr>
        <w:tab/>
      </w:r>
      <w:r w:rsidRPr="00477731">
        <w:rPr>
          <w:rFonts w:ascii="Times New Roman" w:hAnsi="Times New Roman" w:cs="Times New Roman"/>
          <w:sz w:val="24"/>
        </w:rPr>
        <w:tab/>
      </w:r>
    </w:p>
    <w:p w14:paraId="3E43DA88" w14:textId="66661F43" w:rsidR="00EE77C9" w:rsidRPr="00477731" w:rsidRDefault="00EE77C9" w:rsidP="006A319E">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4.4.2</w:t>
      </w:r>
      <w:r w:rsidRPr="00477731">
        <w:rPr>
          <w:rFonts w:ascii="Times New Roman" w:hAnsi="Times New Roman" w:cs="Times New Roman"/>
          <w:bCs/>
          <w:sz w:val="24"/>
        </w:rPr>
        <w:tab/>
        <w:t xml:space="preserve">The F-Topic particle </w:t>
      </w:r>
      <w:proofErr w:type="spellStart"/>
      <w:r w:rsidRPr="00477731">
        <w:rPr>
          <w:rFonts w:ascii="Times New Roman" w:hAnsi="Times New Roman" w:cs="Times New Roman"/>
          <w:i/>
          <w:iCs/>
          <w:sz w:val="24"/>
        </w:rPr>
        <w:t>t</w:t>
      </w:r>
      <w:r w:rsidRPr="00477731">
        <w:rPr>
          <w:rFonts w:ascii="Times New Roman" w:hAnsi="Times New Roman" w:cs="Times New Roman"/>
          <w:bCs/>
          <w:i/>
          <w:iCs/>
          <w:sz w:val="24"/>
        </w:rPr>
        <w:t>ɪ</w:t>
      </w:r>
      <w:r w:rsidRPr="00477731">
        <w:rPr>
          <w:rFonts w:ascii="Times New Roman" w:hAnsi="Times New Roman" w:cs="Times New Roman"/>
          <w:i/>
          <w:iCs/>
          <w:sz w:val="24"/>
        </w:rPr>
        <w:t>g</w:t>
      </w:r>
      <w:r w:rsidRPr="00477731">
        <w:rPr>
          <w:rFonts w:ascii="Times New Roman" w:hAnsi="Times New Roman" w:cs="Times New Roman"/>
          <w:bCs/>
          <w:i/>
          <w:iCs/>
          <w:sz w:val="24"/>
        </w:rPr>
        <w:t>ɪ</w:t>
      </w:r>
      <w:r w:rsidRPr="00477731">
        <w:rPr>
          <w:rFonts w:ascii="Times New Roman" w:hAnsi="Times New Roman" w:cs="Times New Roman"/>
          <w:i/>
          <w:iCs/>
          <w:sz w:val="24"/>
        </w:rPr>
        <w:t>l</w:t>
      </w:r>
      <w:proofErr w:type="spellEnd"/>
      <w:r w:rsidRPr="00477731">
        <w:rPr>
          <w:rFonts w:ascii="Times New Roman" w:hAnsi="Times New Roman" w:cs="Times New Roman"/>
          <w:bCs/>
          <w:sz w:val="24"/>
        </w:rPr>
        <w:t xml:space="preserve"> marking subject, object, and adverbial</w:t>
      </w:r>
    </w:p>
    <w:p w14:paraId="121035F4" w14:textId="0CBF3074" w:rsidR="00EE77C9" w:rsidRPr="00477731" w:rsidRDefault="00EE77C9" w:rsidP="008E4BB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(37</w:t>
      </w:r>
      <w:proofErr w:type="gramStart"/>
      <w:r w:rsidRPr="00477731">
        <w:rPr>
          <w:rFonts w:ascii="Times New Roman" w:hAnsi="Times New Roman" w:cs="Times New Roman"/>
          <w:bCs/>
          <w:sz w:val="24"/>
        </w:rPr>
        <w:t>a,b</w:t>
      </w:r>
      <w:proofErr w:type="gramEnd"/>
      <w:r w:rsidRPr="00477731">
        <w:rPr>
          <w:rFonts w:ascii="Times New Roman" w:hAnsi="Times New Roman" w:cs="Times New Roman"/>
          <w:bCs/>
          <w:sz w:val="24"/>
        </w:rPr>
        <w:t xml:space="preserve">,c) exemplify the fact that </w:t>
      </w:r>
      <w:proofErr w:type="spellStart"/>
      <w:r w:rsidRPr="00477731">
        <w:rPr>
          <w:rFonts w:ascii="Times New Roman" w:hAnsi="Times New Roman" w:cs="Times New Roman"/>
          <w:i/>
          <w:sz w:val="24"/>
        </w:rPr>
        <w:t>tɪgɪl</w:t>
      </w:r>
      <w:proofErr w:type="spellEnd"/>
      <w:r w:rsidRPr="00477731">
        <w:rPr>
          <w:rFonts w:ascii="Times New Roman" w:hAnsi="Times New Roman" w:cs="Times New Roman"/>
          <w:bCs/>
          <w:sz w:val="24"/>
        </w:rPr>
        <w:t xml:space="preserve"> marks a Topic constituent by movement, of the subject (37a), the object (37b), a PP adjunct (37c), and a CP in (37e). </w:t>
      </w:r>
      <w:proofErr w:type="spellStart"/>
      <w:r w:rsidRPr="00477731">
        <w:rPr>
          <w:rFonts w:ascii="Times New Roman" w:hAnsi="Times New Roman" w:cs="Times New Roman"/>
          <w:bCs/>
          <w:i/>
          <w:iCs/>
          <w:sz w:val="24"/>
        </w:rPr>
        <w:t>tɪgɪl</w:t>
      </w:r>
      <w:proofErr w:type="spellEnd"/>
      <w:r w:rsidRPr="00477731">
        <w:rPr>
          <w:rFonts w:ascii="Times New Roman" w:hAnsi="Times New Roman" w:cs="Times New Roman"/>
          <w:bCs/>
          <w:sz w:val="24"/>
        </w:rPr>
        <w:t xml:space="preserve"> is therefore necessarily preceded by a constituent, with F-Topic value, as illustrated by (37d). As shown by (37f) the constituent cannot be indefinite.</w:t>
      </w:r>
    </w:p>
    <w:p w14:paraId="5135216F" w14:textId="77777777" w:rsidR="00EE77C9" w:rsidRPr="00477731" w:rsidRDefault="00EE77C9" w:rsidP="008E4BB1">
      <w:pPr>
        <w:spacing w:after="0" w:line="360" w:lineRule="auto"/>
        <w:jc w:val="both"/>
        <w:rPr>
          <w:rFonts w:ascii="Times New Roman" w:hAnsi="Times New Roman" w:cs="Times New Roman"/>
          <w:bCs/>
          <w:sz w:val="24"/>
        </w:rPr>
      </w:pPr>
    </w:p>
    <w:p w14:paraId="7BEFD848" w14:textId="02D1A4D7" w:rsidR="00EE77C9" w:rsidRPr="00477731" w:rsidRDefault="00EE77C9" w:rsidP="00622A40">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(37)</w:t>
      </w:r>
      <w:r w:rsidRPr="00477731">
        <w:rPr>
          <w:rFonts w:ascii="Times New Roman" w:hAnsi="Times New Roman" w:cs="Times New Roman"/>
          <w:bCs/>
          <w:sz w:val="24"/>
        </w:rPr>
        <w:tab/>
        <w:t xml:space="preserve">a. </w:t>
      </w:r>
      <w:proofErr w:type="spellStart"/>
      <w:r w:rsidRPr="00477731">
        <w:rPr>
          <w:rFonts w:ascii="Times New Roman" w:hAnsi="Times New Roman" w:cs="Times New Roman"/>
          <w:bCs/>
          <w:sz w:val="24"/>
        </w:rPr>
        <w:t>ʕali</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bCs/>
          <w:iCs/>
          <w:sz w:val="24"/>
        </w:rPr>
        <w:t>tɪgɪl</w:t>
      </w:r>
      <w:proofErr w:type="spellEnd"/>
      <w:r w:rsidRPr="00477731">
        <w:rPr>
          <w:rFonts w:ascii="Times New Roman" w:hAnsi="Times New Roman" w:cs="Times New Roman"/>
          <w:b/>
          <w:bCs/>
          <w:iCs/>
          <w:sz w:val="24"/>
        </w:rPr>
        <w:t xml:space="preserve"> </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                   l-</w:t>
      </w:r>
      <w:r w:rsidRPr="00477731">
        <w:rPr>
          <w:rFonts w:ascii="Times New Roman" w:hAnsi="Times New Roman" w:cs="Times New Roman"/>
          <w:sz w:val="24"/>
        </w:rPr>
        <w:t xml:space="preserve">koala     </w:t>
      </w:r>
      <w:r w:rsidRPr="00477731">
        <w:rPr>
          <w:rFonts w:ascii="Times New Roman" w:hAnsi="Times New Roman" w:cs="Times New Roman"/>
          <w:bCs/>
          <w:sz w:val="24"/>
        </w:rPr>
        <w:t xml:space="preserve">      bi-l-</w:t>
      </w:r>
      <w:proofErr w:type="spellStart"/>
      <w:r w:rsidRPr="00477731">
        <w:rPr>
          <w:rFonts w:ascii="Times New Roman" w:hAnsi="Times New Roman" w:cs="Times New Roman"/>
          <w:bCs/>
          <w:sz w:val="24"/>
        </w:rPr>
        <w:t>ħadiqah</w:t>
      </w:r>
      <w:proofErr w:type="spellEnd"/>
    </w:p>
    <w:p w14:paraId="3B494BA6" w14:textId="02058A6D" w:rsidR="00EE77C9" w:rsidRPr="00477731" w:rsidRDefault="00EE77C9" w:rsidP="000B75E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Ali     F-Top    </w:t>
      </w:r>
      <w:proofErr w:type="gramStart"/>
      <w:r w:rsidRPr="00477731">
        <w:rPr>
          <w:rFonts w:ascii="Times New Roman" w:hAnsi="Times New Roman" w:cs="Times New Roman"/>
          <w:bCs/>
          <w:sz w:val="24"/>
        </w:rPr>
        <w:t>saw.3SG.M</w:t>
      </w:r>
      <w:proofErr w:type="gramEnd"/>
      <w:r w:rsidRPr="00477731">
        <w:rPr>
          <w:rFonts w:ascii="Times New Roman" w:hAnsi="Times New Roman" w:cs="Times New Roman"/>
          <w:bCs/>
          <w:sz w:val="24"/>
        </w:rPr>
        <w:t xml:space="preserve">     DEF-</w:t>
      </w:r>
      <w:r w:rsidRPr="00477731">
        <w:rPr>
          <w:rFonts w:ascii="Times New Roman" w:hAnsi="Times New Roman" w:cs="Times New Roman"/>
          <w:sz w:val="24"/>
        </w:rPr>
        <w:t>koala</w:t>
      </w:r>
      <w:r w:rsidRPr="00477731">
        <w:rPr>
          <w:rFonts w:ascii="Times New Roman" w:hAnsi="Times New Roman" w:cs="Times New Roman"/>
          <w:bCs/>
          <w:sz w:val="24"/>
        </w:rPr>
        <w:t xml:space="preserve">    in-DEF-garden</w:t>
      </w:r>
    </w:p>
    <w:p w14:paraId="05E80523" w14:textId="2AFF1CCD" w:rsidR="00EE77C9" w:rsidRPr="00477731" w:rsidRDefault="00EE77C9" w:rsidP="00A12478">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ab/>
        <w:t xml:space="preserve">   ‘Ali, he saw the </w:t>
      </w:r>
      <w:r w:rsidRPr="00477731">
        <w:rPr>
          <w:rFonts w:ascii="Times New Roman" w:hAnsi="Times New Roman" w:cs="Times New Roman"/>
          <w:sz w:val="24"/>
        </w:rPr>
        <w:t>koala</w:t>
      </w:r>
      <w:r w:rsidRPr="00477731">
        <w:rPr>
          <w:rFonts w:ascii="Times New Roman" w:hAnsi="Times New Roman" w:cs="Times New Roman"/>
          <w:bCs/>
          <w:sz w:val="24"/>
        </w:rPr>
        <w:t xml:space="preserve"> in the garden.’</w:t>
      </w:r>
    </w:p>
    <w:p w14:paraId="2AD8D526" w14:textId="77777777" w:rsidR="00EE77C9" w:rsidRPr="00477731" w:rsidRDefault="00EE77C9" w:rsidP="00A12478">
      <w:pPr>
        <w:spacing w:after="0" w:line="360" w:lineRule="auto"/>
        <w:jc w:val="both"/>
        <w:rPr>
          <w:rFonts w:ascii="Times New Roman" w:hAnsi="Times New Roman" w:cs="Times New Roman"/>
          <w:bCs/>
          <w:sz w:val="24"/>
        </w:rPr>
      </w:pPr>
    </w:p>
    <w:p w14:paraId="492A61CC" w14:textId="3F388F15" w:rsidR="00EE77C9" w:rsidRPr="00477731" w:rsidRDefault="00EE77C9" w:rsidP="00804576">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b.   l-</w:t>
      </w:r>
      <w:r w:rsidRPr="00477731">
        <w:rPr>
          <w:rFonts w:ascii="Times New Roman" w:hAnsi="Times New Roman" w:cs="Times New Roman"/>
          <w:sz w:val="24"/>
        </w:rPr>
        <w:t xml:space="preserve">koala  </w:t>
      </w:r>
      <w:r w:rsidRPr="00477731">
        <w:rPr>
          <w:rFonts w:ascii="Times New Roman" w:hAnsi="Times New Roman" w:cs="Times New Roman"/>
          <w:bCs/>
          <w:sz w:val="24"/>
        </w:rPr>
        <w:t xml:space="preserve">      </w:t>
      </w:r>
      <w:r w:rsidRPr="00477731">
        <w:rPr>
          <w:rFonts w:ascii="Times New Roman" w:hAnsi="Times New Roman" w:cs="Times New Roman"/>
          <w:sz w:val="24"/>
        </w:rPr>
        <w:t xml:space="preserve"> </w:t>
      </w:r>
      <w:r w:rsidRPr="00477731">
        <w:rPr>
          <w:rFonts w:ascii="Times New Roman" w:hAnsi="Times New Roman" w:cs="Times New Roman"/>
          <w:bCs/>
          <w:sz w:val="24"/>
        </w:rPr>
        <w:t xml:space="preserve">      </w:t>
      </w:r>
      <w:proofErr w:type="spellStart"/>
      <w:r w:rsidRPr="00477731">
        <w:rPr>
          <w:rFonts w:ascii="Times New Roman" w:hAnsi="Times New Roman" w:cs="Times New Roman"/>
          <w:b/>
          <w:bCs/>
          <w:iCs/>
          <w:sz w:val="24"/>
        </w:rPr>
        <w:t>tɪgɪl</w:t>
      </w:r>
      <w:proofErr w:type="spellEnd"/>
      <w:r w:rsidRPr="00477731">
        <w:rPr>
          <w:rFonts w:ascii="Times New Roman" w:hAnsi="Times New Roman" w:cs="Times New Roman"/>
          <w:b/>
          <w:sz w:val="24"/>
        </w:rPr>
        <w:t xml:space="preserve"> </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w:t>
      </w:r>
      <w:r w:rsidRPr="00477731">
        <w:rPr>
          <w:rFonts w:ascii="Times New Roman" w:hAnsi="Times New Roman" w:cs="Times New Roman"/>
          <w:b/>
          <w:sz w:val="24"/>
        </w:rPr>
        <w:t>ah</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ʕali</w:t>
      </w:r>
      <w:proofErr w:type="spellEnd"/>
      <w:r w:rsidRPr="00477731">
        <w:rPr>
          <w:rFonts w:ascii="Times New Roman" w:hAnsi="Times New Roman" w:cs="Times New Roman"/>
          <w:bCs/>
          <w:sz w:val="24"/>
        </w:rPr>
        <w:t xml:space="preserve">          bi-l-</w:t>
      </w:r>
      <w:proofErr w:type="spellStart"/>
      <w:r w:rsidRPr="00477731">
        <w:rPr>
          <w:rFonts w:ascii="Times New Roman" w:hAnsi="Times New Roman" w:cs="Times New Roman"/>
          <w:bCs/>
          <w:sz w:val="24"/>
        </w:rPr>
        <w:t>ħadiqah</w:t>
      </w:r>
      <w:proofErr w:type="spellEnd"/>
    </w:p>
    <w:p w14:paraId="79F6AD84" w14:textId="23EFBD29" w:rsidR="00EE77C9" w:rsidRPr="00477731" w:rsidRDefault="00EE77C9" w:rsidP="000B75E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DEF-</w:t>
      </w:r>
      <w:r w:rsidRPr="00477731">
        <w:rPr>
          <w:rFonts w:ascii="Times New Roman" w:hAnsi="Times New Roman" w:cs="Times New Roman"/>
          <w:sz w:val="24"/>
        </w:rPr>
        <w:t>koala</w:t>
      </w:r>
      <w:r w:rsidRPr="00477731">
        <w:rPr>
          <w:rFonts w:ascii="Times New Roman" w:hAnsi="Times New Roman" w:cs="Times New Roman"/>
          <w:bCs/>
          <w:sz w:val="24"/>
        </w:rPr>
        <w:t xml:space="preserve">        F-Top   </w:t>
      </w:r>
      <w:proofErr w:type="gramStart"/>
      <w:r w:rsidRPr="00477731">
        <w:rPr>
          <w:rFonts w:ascii="Times New Roman" w:hAnsi="Times New Roman" w:cs="Times New Roman"/>
          <w:bCs/>
          <w:sz w:val="24"/>
        </w:rPr>
        <w:t>saw.3SG.M</w:t>
      </w:r>
      <w:proofErr w:type="gramEnd"/>
      <w:r w:rsidRPr="00477731">
        <w:rPr>
          <w:rFonts w:ascii="Times New Roman" w:hAnsi="Times New Roman" w:cs="Times New Roman"/>
          <w:bCs/>
          <w:sz w:val="24"/>
        </w:rPr>
        <w:t>-3SG.F    Ali         in-DEF-garden</w:t>
      </w:r>
    </w:p>
    <w:p w14:paraId="076B9C10" w14:textId="2BC2D37A" w:rsidR="00EE77C9" w:rsidRPr="00477731" w:rsidRDefault="00EE77C9" w:rsidP="00BD14E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ab/>
        <w:t xml:space="preserve">   ‘The </w:t>
      </w:r>
      <w:r w:rsidRPr="00477731">
        <w:rPr>
          <w:rFonts w:ascii="Times New Roman" w:hAnsi="Times New Roman" w:cs="Times New Roman"/>
          <w:sz w:val="24"/>
        </w:rPr>
        <w:t>koala</w:t>
      </w:r>
      <w:r w:rsidRPr="00477731">
        <w:rPr>
          <w:rFonts w:ascii="Times New Roman" w:hAnsi="Times New Roman" w:cs="Times New Roman"/>
          <w:bCs/>
          <w:sz w:val="24"/>
        </w:rPr>
        <w:t>, Ali saw it in the garden.’</w:t>
      </w:r>
    </w:p>
    <w:p w14:paraId="079C2548" w14:textId="67D09D2B" w:rsidR="00EE77C9" w:rsidRPr="00477731" w:rsidRDefault="00EE77C9" w:rsidP="00A12478">
      <w:pPr>
        <w:spacing w:after="0" w:line="360" w:lineRule="auto"/>
        <w:ind w:firstLine="720"/>
        <w:jc w:val="both"/>
        <w:rPr>
          <w:rFonts w:ascii="Times New Roman" w:hAnsi="Times New Roman" w:cs="Times New Roman"/>
          <w:bCs/>
          <w:sz w:val="24"/>
        </w:rPr>
      </w:pPr>
    </w:p>
    <w:p w14:paraId="6D3F92D6" w14:textId="156A776E" w:rsidR="00EE77C9" w:rsidRPr="00477731" w:rsidRDefault="00EE77C9" w:rsidP="006A319E">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c.   bi-l-</w:t>
      </w:r>
      <w:proofErr w:type="spellStart"/>
      <w:r w:rsidRPr="00477731">
        <w:rPr>
          <w:rFonts w:ascii="Times New Roman" w:hAnsi="Times New Roman" w:cs="Times New Roman"/>
          <w:bCs/>
          <w:sz w:val="24"/>
        </w:rPr>
        <w:t>ħadiqah</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bCs/>
          <w:iCs/>
          <w:sz w:val="24"/>
        </w:rPr>
        <w:t>tɪgɪl</w:t>
      </w:r>
      <w:proofErr w:type="spellEnd"/>
      <w:r w:rsidRPr="00477731">
        <w:rPr>
          <w:rFonts w:ascii="Times New Roman" w:hAnsi="Times New Roman" w:cs="Times New Roman"/>
          <w:b/>
          <w:sz w:val="24"/>
        </w:rPr>
        <w:t xml:space="preserve"> </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ʕali</w:t>
      </w:r>
      <w:proofErr w:type="spellEnd"/>
      <w:r w:rsidRPr="00477731">
        <w:rPr>
          <w:rFonts w:ascii="Times New Roman" w:hAnsi="Times New Roman" w:cs="Times New Roman"/>
          <w:bCs/>
          <w:sz w:val="24"/>
        </w:rPr>
        <w:t xml:space="preserve">           l-</w:t>
      </w:r>
      <w:r w:rsidRPr="00477731">
        <w:rPr>
          <w:rFonts w:ascii="Times New Roman" w:hAnsi="Times New Roman" w:cs="Times New Roman"/>
          <w:sz w:val="24"/>
        </w:rPr>
        <w:t>koala</w:t>
      </w:r>
      <w:r w:rsidRPr="00477731">
        <w:rPr>
          <w:rFonts w:ascii="Times New Roman" w:hAnsi="Times New Roman" w:cs="Times New Roman"/>
          <w:bCs/>
          <w:sz w:val="24"/>
        </w:rPr>
        <w:t xml:space="preserve">    </w:t>
      </w:r>
    </w:p>
    <w:p w14:paraId="3AF1193F" w14:textId="3A8696F8" w:rsidR="00EE77C9" w:rsidRPr="00477731" w:rsidRDefault="00EE77C9" w:rsidP="001160EE">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in-DEF-</w:t>
      </w:r>
      <w:proofErr w:type="gramStart"/>
      <w:r w:rsidRPr="00477731">
        <w:rPr>
          <w:rFonts w:ascii="Times New Roman" w:hAnsi="Times New Roman" w:cs="Times New Roman"/>
          <w:bCs/>
          <w:sz w:val="24"/>
        </w:rPr>
        <w:t>garden  F</w:t>
      </w:r>
      <w:proofErr w:type="gramEnd"/>
      <w:r w:rsidRPr="00477731">
        <w:rPr>
          <w:rFonts w:ascii="Times New Roman" w:hAnsi="Times New Roman" w:cs="Times New Roman"/>
          <w:bCs/>
          <w:sz w:val="24"/>
        </w:rPr>
        <w:t xml:space="preserve">-Top    saw.3SG.M    Ali            DEF-rose       </w:t>
      </w:r>
    </w:p>
    <w:p w14:paraId="1885C429" w14:textId="15A3341D" w:rsidR="00EE77C9" w:rsidRPr="00477731" w:rsidRDefault="00EE77C9" w:rsidP="00BD14E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ab/>
        <w:t xml:space="preserve">   ‘In the garden, Ali saw the </w:t>
      </w:r>
      <w:r w:rsidRPr="00477731">
        <w:rPr>
          <w:rFonts w:ascii="Times New Roman" w:hAnsi="Times New Roman" w:cs="Times New Roman"/>
          <w:sz w:val="24"/>
        </w:rPr>
        <w:t>koala</w:t>
      </w:r>
      <w:r w:rsidRPr="00477731">
        <w:rPr>
          <w:rFonts w:ascii="Times New Roman" w:hAnsi="Times New Roman" w:cs="Times New Roman"/>
          <w:bCs/>
          <w:sz w:val="24"/>
        </w:rPr>
        <w:t>.’</w:t>
      </w:r>
    </w:p>
    <w:p w14:paraId="7ECF26E0" w14:textId="77777777" w:rsidR="00EE77C9" w:rsidRPr="00477731" w:rsidRDefault="00EE77C9" w:rsidP="00BD14E0">
      <w:pPr>
        <w:spacing w:after="0" w:line="360" w:lineRule="auto"/>
        <w:jc w:val="both"/>
        <w:rPr>
          <w:rFonts w:ascii="Times New Roman" w:hAnsi="Times New Roman" w:cs="Times New Roman"/>
          <w:bCs/>
          <w:sz w:val="24"/>
        </w:rPr>
      </w:pPr>
    </w:p>
    <w:p w14:paraId="030BDFC3" w14:textId="0BB20EDA" w:rsidR="00EE77C9" w:rsidRPr="00477731" w:rsidRDefault="00EE77C9" w:rsidP="00EE77C9">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lastRenderedPageBreak/>
        <w:t xml:space="preserve">         d.   *</w:t>
      </w:r>
      <w:proofErr w:type="spellStart"/>
      <w:r w:rsidRPr="00477731">
        <w:rPr>
          <w:rFonts w:ascii="Times New Roman" w:hAnsi="Times New Roman" w:cs="Times New Roman"/>
          <w:b/>
          <w:bCs/>
          <w:iCs/>
          <w:sz w:val="24"/>
        </w:rPr>
        <w:t>tɪgɪl</w:t>
      </w:r>
      <w:proofErr w:type="spellEnd"/>
      <w:r w:rsidRPr="00477731">
        <w:rPr>
          <w:rFonts w:ascii="Times New Roman" w:hAnsi="Times New Roman" w:cs="Times New Roman"/>
          <w:b/>
          <w:sz w:val="24"/>
        </w:rPr>
        <w:t xml:space="preserve"> </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ʕali</w:t>
      </w:r>
      <w:proofErr w:type="spellEnd"/>
      <w:r w:rsidRPr="00477731">
        <w:rPr>
          <w:rFonts w:ascii="Times New Roman" w:hAnsi="Times New Roman" w:cs="Times New Roman"/>
          <w:bCs/>
          <w:sz w:val="24"/>
        </w:rPr>
        <w:t xml:space="preserve">        l-</w:t>
      </w:r>
      <w:r w:rsidRPr="00477731">
        <w:rPr>
          <w:rFonts w:ascii="Times New Roman" w:hAnsi="Times New Roman" w:cs="Times New Roman"/>
          <w:sz w:val="24"/>
        </w:rPr>
        <w:t xml:space="preserve">koala  </w:t>
      </w:r>
      <w:r w:rsidRPr="00477731">
        <w:rPr>
          <w:rFonts w:ascii="Times New Roman" w:hAnsi="Times New Roman" w:cs="Times New Roman"/>
          <w:bCs/>
          <w:sz w:val="24"/>
        </w:rPr>
        <w:t xml:space="preserve">           bi-l-</w:t>
      </w:r>
      <w:proofErr w:type="spellStart"/>
      <w:r w:rsidRPr="00477731">
        <w:rPr>
          <w:rFonts w:ascii="Times New Roman" w:hAnsi="Times New Roman" w:cs="Times New Roman"/>
          <w:bCs/>
          <w:sz w:val="24"/>
        </w:rPr>
        <w:t>ħadiqah</w:t>
      </w:r>
      <w:proofErr w:type="spellEnd"/>
      <w:r w:rsidRPr="00477731">
        <w:rPr>
          <w:rFonts w:ascii="Times New Roman" w:hAnsi="Times New Roman" w:cs="Times New Roman"/>
          <w:bCs/>
          <w:sz w:val="24"/>
        </w:rPr>
        <w:t xml:space="preserve">       </w:t>
      </w:r>
    </w:p>
    <w:p w14:paraId="696FCDFA" w14:textId="07F1ABC9" w:rsidR="00EE77C9" w:rsidRPr="00477731" w:rsidRDefault="00EE77C9" w:rsidP="00BD14E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F-Top    </w:t>
      </w:r>
      <w:proofErr w:type="gramStart"/>
      <w:r w:rsidRPr="00477731">
        <w:rPr>
          <w:rFonts w:ascii="Times New Roman" w:hAnsi="Times New Roman" w:cs="Times New Roman"/>
          <w:bCs/>
          <w:sz w:val="24"/>
        </w:rPr>
        <w:t>saw.3SG.M</w:t>
      </w:r>
      <w:proofErr w:type="gramEnd"/>
      <w:r w:rsidRPr="00477731">
        <w:rPr>
          <w:rFonts w:ascii="Times New Roman" w:hAnsi="Times New Roman" w:cs="Times New Roman"/>
          <w:bCs/>
          <w:sz w:val="24"/>
        </w:rPr>
        <w:t xml:space="preserve">    Ali         DEF-</w:t>
      </w:r>
      <w:r w:rsidRPr="00477731">
        <w:rPr>
          <w:rFonts w:ascii="Times New Roman" w:hAnsi="Times New Roman" w:cs="Times New Roman"/>
          <w:sz w:val="24"/>
        </w:rPr>
        <w:t>koala</w:t>
      </w:r>
      <w:r w:rsidRPr="00477731">
        <w:rPr>
          <w:rFonts w:ascii="Times New Roman" w:hAnsi="Times New Roman" w:cs="Times New Roman"/>
          <w:bCs/>
          <w:sz w:val="24"/>
        </w:rPr>
        <w:t xml:space="preserve">      in-DEF-garden</w:t>
      </w:r>
    </w:p>
    <w:p w14:paraId="6B764B5E" w14:textId="77777777" w:rsidR="00EE77C9" w:rsidRPr="00477731" w:rsidRDefault="00EE77C9" w:rsidP="00BD14E0">
      <w:pPr>
        <w:spacing w:after="0" w:line="360" w:lineRule="auto"/>
        <w:jc w:val="both"/>
        <w:rPr>
          <w:rFonts w:ascii="Times New Roman" w:hAnsi="Times New Roman" w:cs="Times New Roman"/>
          <w:bCs/>
          <w:sz w:val="24"/>
        </w:rPr>
      </w:pPr>
    </w:p>
    <w:p w14:paraId="58C73132" w14:textId="56BA3B1A" w:rsidR="00EE77C9" w:rsidRPr="00477731" w:rsidRDefault="00EE77C9" w:rsidP="008E4BB1">
      <w:pPr>
        <w:spacing w:after="0" w:line="360" w:lineRule="auto"/>
        <w:jc w:val="both"/>
        <w:rPr>
          <w:rFonts w:ascii="Times New Roman" w:hAnsi="Times New Roman" w:cs="Times New Roman"/>
          <w:b/>
          <w:bCs/>
          <w:iCs/>
          <w:sz w:val="24"/>
        </w:rPr>
      </w:pPr>
      <w:r w:rsidRPr="00477731">
        <w:rPr>
          <w:rFonts w:ascii="Times New Roman" w:hAnsi="Times New Roman" w:cs="Times New Roman"/>
          <w:bCs/>
          <w:sz w:val="24"/>
        </w:rPr>
        <w:t xml:space="preserve">        e.    </w:t>
      </w:r>
      <w:proofErr w:type="spellStart"/>
      <w:r w:rsidRPr="00477731">
        <w:rPr>
          <w:rFonts w:ascii="Times New Roman" w:hAnsi="Times New Roman" w:cs="Times New Roman"/>
          <w:bCs/>
          <w:sz w:val="24"/>
        </w:rPr>
        <w:t>qal</w:t>
      </w:r>
      <w:proofErr w:type="spellEnd"/>
      <w:r w:rsidRPr="00477731">
        <w:rPr>
          <w:rFonts w:ascii="Times New Roman" w:hAnsi="Times New Roman" w:cs="Times New Roman"/>
          <w:bCs/>
          <w:sz w:val="24"/>
        </w:rPr>
        <w:t xml:space="preserve">   Firas   </w:t>
      </w:r>
      <w:proofErr w:type="spellStart"/>
      <w:r w:rsidRPr="00477731">
        <w:rPr>
          <w:rFonts w:ascii="Times New Roman" w:hAnsi="Times New Roman" w:cs="Times New Roman"/>
          <w:bCs/>
          <w:sz w:val="24"/>
        </w:rPr>
        <w:t>ʔin</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ʕali</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    l-</w:t>
      </w:r>
      <w:r w:rsidRPr="00477731">
        <w:rPr>
          <w:rFonts w:ascii="Times New Roman" w:hAnsi="Times New Roman" w:cs="Times New Roman"/>
          <w:sz w:val="24"/>
        </w:rPr>
        <w:t xml:space="preserve">koala  </w:t>
      </w:r>
      <w:r w:rsidRPr="00477731">
        <w:rPr>
          <w:rFonts w:ascii="Times New Roman" w:hAnsi="Times New Roman" w:cs="Times New Roman"/>
          <w:bCs/>
          <w:sz w:val="24"/>
        </w:rPr>
        <w:t xml:space="preserve">       bi-l-</w:t>
      </w:r>
      <w:proofErr w:type="spellStart"/>
      <w:r w:rsidRPr="00477731">
        <w:rPr>
          <w:rFonts w:ascii="Times New Roman" w:hAnsi="Times New Roman" w:cs="Times New Roman"/>
          <w:bCs/>
          <w:sz w:val="24"/>
        </w:rPr>
        <w:t>ħadiqah</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bCs/>
          <w:iCs/>
          <w:sz w:val="24"/>
        </w:rPr>
        <w:t>tɪgɪl</w:t>
      </w:r>
      <w:proofErr w:type="spellEnd"/>
    </w:p>
    <w:p w14:paraId="2B139792" w14:textId="02F04601" w:rsidR="00EE77C9" w:rsidRPr="00477731" w:rsidRDefault="00EE77C9" w:rsidP="00D35558">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proofErr w:type="gramStart"/>
      <w:r w:rsidRPr="00477731">
        <w:rPr>
          <w:rFonts w:ascii="Times New Roman" w:hAnsi="Times New Roman" w:cs="Times New Roman"/>
          <w:bCs/>
          <w:sz w:val="24"/>
        </w:rPr>
        <w:t>said  Firas</w:t>
      </w:r>
      <w:proofErr w:type="gramEnd"/>
      <w:r w:rsidRPr="00477731">
        <w:rPr>
          <w:rFonts w:ascii="Times New Roman" w:hAnsi="Times New Roman" w:cs="Times New Roman"/>
          <w:bCs/>
          <w:sz w:val="24"/>
        </w:rPr>
        <w:t xml:space="preserve">   Comp  Ali    saw  DEF-</w:t>
      </w:r>
      <w:r w:rsidRPr="00477731">
        <w:rPr>
          <w:rFonts w:ascii="Times New Roman" w:hAnsi="Times New Roman" w:cs="Times New Roman"/>
          <w:sz w:val="24"/>
        </w:rPr>
        <w:t xml:space="preserve">koala </w:t>
      </w:r>
      <w:r w:rsidRPr="00477731">
        <w:rPr>
          <w:rFonts w:ascii="Times New Roman" w:hAnsi="Times New Roman" w:cs="Times New Roman"/>
          <w:bCs/>
          <w:sz w:val="24"/>
        </w:rPr>
        <w:t xml:space="preserve">  in-DEF-garden   F-Top</w:t>
      </w:r>
    </w:p>
    <w:p w14:paraId="417A2AC4" w14:textId="48F069B2" w:rsidR="00EE77C9" w:rsidRPr="00477731" w:rsidRDefault="00EE77C9" w:rsidP="00D35558">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ab/>
        <w:t xml:space="preserve"> ‘Firas said that Ali saw the koala in the garden.’</w:t>
      </w:r>
    </w:p>
    <w:p w14:paraId="1DB286AB" w14:textId="77777777" w:rsidR="00EE77C9" w:rsidRPr="00477731" w:rsidRDefault="00EE77C9" w:rsidP="00D35558">
      <w:pPr>
        <w:spacing w:after="0" w:line="360" w:lineRule="auto"/>
        <w:jc w:val="both"/>
        <w:rPr>
          <w:rFonts w:ascii="Times New Roman" w:hAnsi="Times New Roman" w:cs="Times New Roman"/>
          <w:bCs/>
          <w:sz w:val="24"/>
        </w:rPr>
      </w:pPr>
    </w:p>
    <w:p w14:paraId="246F4BD0" w14:textId="0FA6B9C4" w:rsidR="00EE77C9" w:rsidRPr="00477731" w:rsidRDefault="00EE77C9" w:rsidP="00831795">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f.    *</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bCs/>
          <w:iCs/>
          <w:sz w:val="24"/>
        </w:rPr>
        <w:t>tɪgɪl</w:t>
      </w:r>
      <w:proofErr w:type="spellEnd"/>
      <w:r w:rsidRPr="00477731">
        <w:rPr>
          <w:rFonts w:ascii="Times New Roman" w:hAnsi="Times New Roman" w:cs="Times New Roman"/>
          <w:b/>
          <w:bCs/>
          <w:iCs/>
          <w:sz w:val="24"/>
        </w:rPr>
        <w:t xml:space="preserve"> </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                   l-</w:t>
      </w:r>
      <w:r w:rsidRPr="00477731">
        <w:rPr>
          <w:rFonts w:ascii="Times New Roman" w:hAnsi="Times New Roman" w:cs="Times New Roman"/>
          <w:sz w:val="24"/>
        </w:rPr>
        <w:t xml:space="preserve">koala     </w:t>
      </w:r>
      <w:r w:rsidRPr="00477731">
        <w:rPr>
          <w:rFonts w:ascii="Times New Roman" w:hAnsi="Times New Roman" w:cs="Times New Roman"/>
          <w:bCs/>
          <w:sz w:val="24"/>
        </w:rPr>
        <w:t xml:space="preserve">      bi-l-</w:t>
      </w:r>
      <w:proofErr w:type="spellStart"/>
      <w:r w:rsidRPr="00477731">
        <w:rPr>
          <w:rFonts w:ascii="Times New Roman" w:hAnsi="Times New Roman" w:cs="Times New Roman"/>
          <w:bCs/>
          <w:sz w:val="24"/>
        </w:rPr>
        <w:t>ħadiqah</w:t>
      </w:r>
      <w:proofErr w:type="spellEnd"/>
    </w:p>
    <w:p w14:paraId="5CBC2694" w14:textId="668393B3" w:rsidR="00EE77C9" w:rsidRPr="00477731" w:rsidRDefault="00EE77C9" w:rsidP="00831795">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a.boy</w:t>
      </w:r>
      <w:proofErr w:type="spellEnd"/>
      <w:r w:rsidRPr="00477731">
        <w:rPr>
          <w:rFonts w:ascii="Times New Roman" w:hAnsi="Times New Roman" w:cs="Times New Roman"/>
          <w:bCs/>
          <w:sz w:val="24"/>
        </w:rPr>
        <w:t xml:space="preserve">     F-Top   </w:t>
      </w:r>
      <w:proofErr w:type="gramStart"/>
      <w:r w:rsidRPr="00477731">
        <w:rPr>
          <w:rFonts w:ascii="Times New Roman" w:hAnsi="Times New Roman" w:cs="Times New Roman"/>
          <w:bCs/>
          <w:sz w:val="24"/>
        </w:rPr>
        <w:t>saw.3SG.M</w:t>
      </w:r>
      <w:proofErr w:type="gramEnd"/>
      <w:r w:rsidRPr="00477731">
        <w:rPr>
          <w:rFonts w:ascii="Times New Roman" w:hAnsi="Times New Roman" w:cs="Times New Roman"/>
          <w:bCs/>
          <w:sz w:val="24"/>
        </w:rPr>
        <w:t xml:space="preserve">     DEF-</w:t>
      </w:r>
      <w:r w:rsidRPr="00477731">
        <w:rPr>
          <w:rFonts w:ascii="Times New Roman" w:hAnsi="Times New Roman" w:cs="Times New Roman"/>
          <w:sz w:val="24"/>
        </w:rPr>
        <w:t>koala</w:t>
      </w:r>
      <w:r w:rsidRPr="00477731">
        <w:rPr>
          <w:rFonts w:ascii="Times New Roman" w:hAnsi="Times New Roman" w:cs="Times New Roman"/>
          <w:bCs/>
          <w:sz w:val="24"/>
        </w:rPr>
        <w:t xml:space="preserve">    in-DEF-garden</w:t>
      </w:r>
    </w:p>
    <w:p w14:paraId="64E50E42" w14:textId="4306E388" w:rsidR="00EE77C9" w:rsidRPr="00477731" w:rsidRDefault="00EE77C9" w:rsidP="00831795">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ab/>
        <w:t xml:space="preserve">   Intended: ‘A boy saw the </w:t>
      </w:r>
      <w:r w:rsidRPr="00477731">
        <w:rPr>
          <w:rFonts w:ascii="Times New Roman" w:hAnsi="Times New Roman" w:cs="Times New Roman"/>
          <w:sz w:val="24"/>
        </w:rPr>
        <w:t>koala</w:t>
      </w:r>
      <w:r w:rsidRPr="00477731">
        <w:rPr>
          <w:rFonts w:ascii="Times New Roman" w:hAnsi="Times New Roman" w:cs="Times New Roman"/>
          <w:bCs/>
          <w:sz w:val="24"/>
        </w:rPr>
        <w:t xml:space="preserve"> in the garden.’</w:t>
      </w:r>
    </w:p>
    <w:p w14:paraId="65E55C52" w14:textId="19DB3E77" w:rsidR="00EE77C9" w:rsidRPr="00477731" w:rsidRDefault="00EE77C9" w:rsidP="00D35558">
      <w:pPr>
        <w:spacing w:after="0" w:line="360" w:lineRule="auto"/>
        <w:jc w:val="both"/>
        <w:rPr>
          <w:rFonts w:ascii="Times New Roman" w:hAnsi="Times New Roman" w:cs="Times New Roman"/>
          <w:bCs/>
          <w:sz w:val="24"/>
          <w:highlight w:val="yellow"/>
        </w:rPr>
      </w:pPr>
      <w:r w:rsidRPr="00477731">
        <w:rPr>
          <w:rFonts w:ascii="Times New Roman" w:hAnsi="Times New Roman" w:cs="Times New Roman"/>
          <w:bCs/>
          <w:sz w:val="24"/>
        </w:rPr>
        <w:t xml:space="preserve">                  </w:t>
      </w:r>
    </w:p>
    <w:p w14:paraId="5CDFC21E" w14:textId="3FDC9D9A" w:rsidR="00EE77C9" w:rsidRPr="00477731" w:rsidRDefault="00EE77C9" w:rsidP="008E4BB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(37e) could be the answer to the question ‘Why do you think that Ali saw the koala in the garden?’ The focus would be ‘Firas said x’, and the complement clause would be F-Topic. We assume that the entire embedded clause has moved and remerged with F-</w:t>
      </w:r>
      <w:proofErr w:type="spellStart"/>
      <w:r w:rsidRPr="00477731">
        <w:rPr>
          <w:rFonts w:ascii="Times New Roman" w:hAnsi="Times New Roman" w:cs="Times New Roman"/>
          <w:bCs/>
          <w:sz w:val="24"/>
        </w:rPr>
        <w:t>TopP</w:t>
      </w:r>
      <w:proofErr w:type="spellEnd"/>
      <w:r w:rsidRPr="00477731">
        <w:rPr>
          <w:rFonts w:ascii="Times New Roman" w:hAnsi="Times New Roman" w:cs="Times New Roman"/>
          <w:bCs/>
          <w:sz w:val="24"/>
        </w:rPr>
        <w:t xml:space="preserve"> headed by </w:t>
      </w:r>
      <w:proofErr w:type="spellStart"/>
      <w:r w:rsidRPr="00477731">
        <w:rPr>
          <w:rFonts w:ascii="Times New Roman" w:hAnsi="Times New Roman" w:cs="Times New Roman"/>
          <w:bCs/>
          <w:i/>
          <w:iCs/>
          <w:sz w:val="24"/>
        </w:rPr>
        <w:t>tɪgɪl</w:t>
      </w:r>
      <w:proofErr w:type="spellEnd"/>
      <w:r w:rsidRPr="00477731">
        <w:rPr>
          <w:rFonts w:ascii="Times New Roman" w:hAnsi="Times New Roman" w:cs="Times New Roman"/>
          <w:bCs/>
          <w:sz w:val="24"/>
        </w:rPr>
        <w:t xml:space="preserve">.  In instances where the F-Top head is realised as </w:t>
      </w:r>
      <w:proofErr w:type="spellStart"/>
      <w:r w:rsidRPr="00477731">
        <w:rPr>
          <w:rFonts w:ascii="Times New Roman" w:hAnsi="Times New Roman" w:cs="Times New Roman"/>
          <w:i/>
          <w:sz w:val="24"/>
        </w:rPr>
        <w:t>tɪgɪl</w:t>
      </w:r>
      <w:proofErr w:type="spellEnd"/>
      <w:r w:rsidRPr="00477731">
        <w:rPr>
          <w:rFonts w:ascii="Times New Roman" w:hAnsi="Times New Roman" w:cs="Times New Roman"/>
          <w:bCs/>
          <w:sz w:val="24"/>
        </w:rPr>
        <w:t xml:space="preserve">, F-Topic marking is only done by movement, no matter what syntactic category the marked constituent is. </w:t>
      </w:r>
    </w:p>
    <w:p w14:paraId="5F6F6E55" w14:textId="2A4BB964" w:rsidR="00EE77C9" w:rsidRPr="00477731" w:rsidRDefault="00EE77C9" w:rsidP="001A5449">
      <w:pPr>
        <w:spacing w:after="0" w:line="360" w:lineRule="auto"/>
        <w:jc w:val="both"/>
        <w:rPr>
          <w:rFonts w:ascii="Times New Roman" w:hAnsi="Times New Roman" w:cs="Times New Roman"/>
          <w:sz w:val="24"/>
          <w:highlight w:val="yellow"/>
        </w:rPr>
      </w:pPr>
      <w:r w:rsidRPr="00477731">
        <w:rPr>
          <w:rFonts w:ascii="Times New Roman" w:hAnsi="Times New Roman" w:cs="Times New Roman"/>
          <w:bCs/>
          <w:sz w:val="24"/>
        </w:rPr>
        <w:tab/>
        <w:t xml:space="preserve">We have opted to model the syntax of the Topic particles in terms of Chomsky’s (2001) Agree. This operation requires two sets of complementary features: an unvalued and a valued feature on the probe (the C-head) and matching valued and unvalued features on the goal, the argument or adverbial interpreted as Topic. The valued feature on the probe is a Topic value, copied by the δ-feature on the goal. The unvalued feature on the probe in the case of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sz w:val="24"/>
        </w:rPr>
        <w:t xml:space="preserve"> is [</w:t>
      </w:r>
      <w:proofErr w:type="spellStart"/>
      <w:r w:rsidRPr="00477731">
        <w:rPr>
          <w:rFonts w:ascii="Times New Roman" w:hAnsi="Times New Roman" w:cs="Times New Roman"/>
          <w:sz w:val="24"/>
        </w:rPr>
        <w:t>uφ</w:t>
      </w:r>
      <w:proofErr w:type="spellEnd"/>
      <w:r w:rsidRPr="00477731">
        <w:rPr>
          <w:rFonts w:ascii="Times New Roman" w:hAnsi="Times New Roman" w:cs="Times New Roman"/>
          <w:sz w:val="24"/>
        </w:rPr>
        <w:t xml:space="preserve">], copying the φ-values of the goal. The non-agreeing particles, including </w:t>
      </w:r>
      <w:proofErr w:type="spellStart"/>
      <w:r w:rsidRPr="00477731">
        <w:rPr>
          <w:rFonts w:ascii="Times New Roman" w:hAnsi="Times New Roman" w:cs="Times New Roman"/>
          <w:bCs/>
          <w:i/>
          <w:iCs/>
          <w:sz w:val="24"/>
        </w:rPr>
        <w:t>tɪgɪl</w:t>
      </w:r>
      <w:proofErr w:type="spellEnd"/>
      <w:r w:rsidRPr="00477731">
        <w:rPr>
          <w:rFonts w:ascii="Times New Roman" w:hAnsi="Times New Roman" w:cs="Times New Roman"/>
          <w:bCs/>
          <w:iCs/>
          <w:sz w:val="24"/>
        </w:rPr>
        <w:t>, have no such feature. What all the Topic particles have in common, though, is that they mark a definite constituent; only definite constituents can be Topics. We postulate, therefore, an unvalued definite feature [</w:t>
      </w:r>
      <w:proofErr w:type="spellStart"/>
      <w:r w:rsidRPr="00477731">
        <w:rPr>
          <w:rFonts w:ascii="Times New Roman" w:hAnsi="Times New Roman" w:cs="Times New Roman"/>
          <w:bCs/>
          <w:iCs/>
          <w:sz w:val="24"/>
        </w:rPr>
        <w:t>uDef</w:t>
      </w:r>
      <w:proofErr w:type="spellEnd"/>
      <w:r w:rsidRPr="00477731">
        <w:rPr>
          <w:rFonts w:ascii="Times New Roman" w:hAnsi="Times New Roman" w:cs="Times New Roman"/>
          <w:bCs/>
          <w:iCs/>
          <w:sz w:val="24"/>
        </w:rPr>
        <w:t xml:space="preserve">] on the Topic C-heads, meaning that the C-head needs to link up with a definite constituent that will thereby be assigned a Topic value. </w:t>
      </w:r>
      <w:bookmarkStart w:id="24" w:name="_Hlk123824623"/>
      <w:r w:rsidRPr="00477731">
        <w:rPr>
          <w:rFonts w:ascii="Times New Roman" w:hAnsi="Times New Roman" w:cs="Times New Roman"/>
          <w:bCs/>
          <w:iCs/>
          <w:sz w:val="24"/>
        </w:rPr>
        <w:t xml:space="preserve">Some of the C-heads have, in addition, a </w:t>
      </w:r>
      <w:proofErr w:type="spellStart"/>
      <w:r w:rsidRPr="00477731">
        <w:rPr>
          <w:rFonts w:ascii="Times New Roman" w:hAnsi="Times New Roman" w:cs="Times New Roman"/>
          <w:bCs/>
          <w:iCs/>
          <w:sz w:val="24"/>
        </w:rPr>
        <w:t>uφ</w:t>
      </w:r>
      <w:proofErr w:type="spellEnd"/>
      <w:r w:rsidRPr="00477731">
        <w:rPr>
          <w:rFonts w:ascii="Times New Roman" w:hAnsi="Times New Roman" w:cs="Times New Roman"/>
          <w:bCs/>
          <w:iCs/>
          <w:sz w:val="24"/>
        </w:rPr>
        <w:t>-feature. For those that do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sz w:val="24"/>
        </w:rPr>
        <w:t xml:space="preserve"> and </w:t>
      </w:r>
      <w:r w:rsidRPr="00477731">
        <w:rPr>
          <w:rFonts w:ascii="Times New Roman" w:hAnsi="Times New Roman" w:cs="Times New Roman"/>
          <w:bCs/>
          <w:i/>
          <w:iCs/>
          <w:sz w:val="24"/>
        </w:rPr>
        <w:t>tara</w:t>
      </w:r>
      <w:r w:rsidRPr="00477731">
        <w:rPr>
          <w:rFonts w:ascii="Times New Roman" w:hAnsi="Times New Roman" w:cs="Times New Roman"/>
          <w:bCs/>
          <w:iCs/>
          <w:sz w:val="24"/>
        </w:rPr>
        <w:t>; see below)</w:t>
      </w:r>
      <w:r w:rsidRPr="00477731">
        <w:rPr>
          <w:rFonts w:ascii="Times New Roman" w:hAnsi="Times New Roman" w:cs="Times New Roman"/>
          <w:sz w:val="24"/>
        </w:rPr>
        <w:t xml:space="preserve">, Agree is satisfied by copying the φ-feature values of the definite goal (if the goal has any). </w:t>
      </w:r>
      <w:bookmarkEnd w:id="24"/>
      <w:r w:rsidRPr="00477731">
        <w:rPr>
          <w:rFonts w:ascii="Times New Roman" w:hAnsi="Times New Roman" w:cs="Times New Roman"/>
          <w:sz w:val="24"/>
        </w:rPr>
        <w:t xml:space="preserve">For the Topic C-heads that do not have </w:t>
      </w:r>
      <w:proofErr w:type="spellStart"/>
      <w:r w:rsidRPr="00477731">
        <w:rPr>
          <w:rFonts w:ascii="Times New Roman" w:hAnsi="Times New Roman" w:cs="Times New Roman"/>
          <w:sz w:val="24"/>
        </w:rPr>
        <w:t>uφ</w:t>
      </w:r>
      <w:proofErr w:type="spellEnd"/>
      <w:r w:rsidRPr="00477731">
        <w:rPr>
          <w:rFonts w:ascii="Times New Roman" w:hAnsi="Times New Roman" w:cs="Times New Roman"/>
          <w:sz w:val="24"/>
        </w:rPr>
        <w:t xml:space="preserve">-features, valuation of the </w:t>
      </w:r>
      <w:proofErr w:type="spellStart"/>
      <w:r w:rsidRPr="00477731">
        <w:rPr>
          <w:rFonts w:ascii="Times New Roman" w:hAnsi="Times New Roman" w:cs="Times New Roman"/>
          <w:sz w:val="24"/>
        </w:rPr>
        <w:t>uDef</w:t>
      </w:r>
      <w:proofErr w:type="spellEnd"/>
      <w:r w:rsidRPr="00477731">
        <w:rPr>
          <w:rFonts w:ascii="Times New Roman" w:hAnsi="Times New Roman" w:cs="Times New Roman"/>
          <w:sz w:val="24"/>
        </w:rPr>
        <w:t xml:space="preserve">-feature requires movement, </w:t>
      </w:r>
      <w:proofErr w:type="gramStart"/>
      <w:r w:rsidRPr="00477731">
        <w:rPr>
          <w:rFonts w:ascii="Times New Roman" w:hAnsi="Times New Roman" w:cs="Times New Roman"/>
          <w:sz w:val="24"/>
        </w:rPr>
        <w:t>i.e.</w:t>
      </w:r>
      <w:proofErr w:type="gramEnd"/>
      <w:r w:rsidRPr="00477731">
        <w:rPr>
          <w:rFonts w:ascii="Times New Roman" w:hAnsi="Times New Roman" w:cs="Times New Roman"/>
          <w:sz w:val="24"/>
        </w:rPr>
        <w:t xml:space="preserve"> copying the entire goal, remerging it with the projection of the Topic head. In the case of goals that do not have accessible φ-features, copying the entire goal is how the Topic C-head and the definite </w:t>
      </w:r>
      <w:r w:rsidRPr="00477731">
        <w:rPr>
          <w:rFonts w:ascii="Times New Roman" w:hAnsi="Times New Roman" w:cs="Times New Roman"/>
          <w:sz w:val="24"/>
        </w:rPr>
        <w:lastRenderedPageBreak/>
        <w:t>constituent are linked.</w:t>
      </w:r>
      <w:r w:rsidRPr="00477731">
        <w:rPr>
          <w:rFonts w:ascii="Times New Roman" w:hAnsi="Times New Roman" w:cs="Times New Roman"/>
          <w:bCs/>
          <w:iCs/>
          <w:sz w:val="24"/>
        </w:rPr>
        <w:t xml:space="preserve"> This rules out linking the Topic C-head and an indefinite constituent by agreement or movement, as in (37f).</w:t>
      </w:r>
      <w:r w:rsidRPr="00477731">
        <w:rPr>
          <w:rStyle w:val="FootnoteReference"/>
          <w:rFonts w:ascii="Times New Roman" w:hAnsi="Times New Roman" w:cs="Times New Roman"/>
          <w:sz w:val="24"/>
        </w:rPr>
        <w:footnoteReference w:id="19"/>
      </w:r>
    </w:p>
    <w:p w14:paraId="04A8C17B" w14:textId="39A78AC7" w:rsidR="00EE77C9" w:rsidRPr="00477731" w:rsidRDefault="00EE77C9" w:rsidP="000157C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ab/>
      </w:r>
    </w:p>
    <w:p w14:paraId="12FD1F22" w14:textId="7807B4EB" w:rsidR="00EE77C9" w:rsidRPr="00477731" w:rsidRDefault="00EE77C9" w:rsidP="000A18D4">
      <w:pPr>
        <w:keepNext/>
        <w:spacing w:after="0" w:line="360" w:lineRule="auto"/>
        <w:rPr>
          <w:rFonts w:ascii="Times New Roman" w:hAnsi="Times New Roman" w:cs="Times New Roman"/>
          <w:bCs/>
          <w:i/>
          <w:iCs/>
          <w:sz w:val="24"/>
        </w:rPr>
      </w:pPr>
      <w:r w:rsidRPr="00477731">
        <w:rPr>
          <w:rFonts w:ascii="Times New Roman" w:hAnsi="Times New Roman" w:cs="Times New Roman"/>
          <w:bCs/>
          <w:i/>
          <w:iCs/>
          <w:sz w:val="24"/>
        </w:rPr>
        <w:t>4.5.</w:t>
      </w:r>
      <w:r w:rsidRPr="00477731">
        <w:rPr>
          <w:rFonts w:ascii="Times New Roman" w:hAnsi="Times New Roman" w:cs="Times New Roman"/>
          <w:bCs/>
          <w:i/>
          <w:iCs/>
          <w:sz w:val="24"/>
        </w:rPr>
        <w:tab/>
        <w:t xml:space="preserve">C-Topic: subject, object, and adverbial </w:t>
      </w:r>
    </w:p>
    <w:p w14:paraId="4FD01EB6" w14:textId="596F5FF4" w:rsidR="00EE77C9" w:rsidRPr="00477731" w:rsidRDefault="00EE77C9" w:rsidP="0010597D">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In section 3.2 we introduced the particles marking C-Topic, the agreeing </w:t>
      </w:r>
      <w:r w:rsidRPr="00477731">
        <w:rPr>
          <w:rFonts w:ascii="Times New Roman" w:hAnsi="Times New Roman" w:cs="Times New Roman"/>
          <w:i/>
          <w:iCs/>
          <w:sz w:val="24"/>
        </w:rPr>
        <w:t>tara</w:t>
      </w:r>
      <w:r w:rsidRPr="00477731">
        <w:rPr>
          <w:rFonts w:ascii="Times New Roman" w:hAnsi="Times New Roman" w:cs="Times New Roman"/>
          <w:sz w:val="24"/>
        </w:rPr>
        <w:t xml:space="preserve"> and the non-agreeing </w:t>
      </w:r>
      <w:proofErr w:type="spellStart"/>
      <w:r w:rsidRPr="00477731">
        <w:rPr>
          <w:rFonts w:ascii="Times New Roman" w:hAnsi="Times New Roman" w:cs="Times New Roman"/>
          <w:i/>
          <w:iCs/>
          <w:sz w:val="24"/>
        </w:rPr>
        <w:t>zad</w:t>
      </w:r>
      <w:proofErr w:type="spellEnd"/>
      <w:r w:rsidRPr="00477731">
        <w:rPr>
          <w:rFonts w:ascii="Times New Roman" w:hAnsi="Times New Roman" w:cs="Times New Roman"/>
          <w:sz w:val="24"/>
        </w:rPr>
        <w:t xml:space="preserve">., and in section 4.1 we showed the derivation of a sentence with </w:t>
      </w:r>
      <w:r w:rsidRPr="00477731">
        <w:rPr>
          <w:rFonts w:ascii="Times New Roman" w:hAnsi="Times New Roman" w:cs="Times New Roman"/>
          <w:i/>
          <w:sz w:val="24"/>
        </w:rPr>
        <w:t>tara</w:t>
      </w:r>
      <w:r w:rsidRPr="00477731">
        <w:rPr>
          <w:rFonts w:ascii="Times New Roman" w:hAnsi="Times New Roman" w:cs="Times New Roman"/>
          <w:sz w:val="24"/>
        </w:rPr>
        <w:t xml:space="preserve"> and a Topic object. Recapitulating, </w:t>
      </w:r>
      <w:r w:rsidRPr="00477731">
        <w:rPr>
          <w:rFonts w:ascii="Times New Roman" w:hAnsi="Times New Roman" w:cs="Times New Roman"/>
          <w:i/>
          <w:iCs/>
          <w:sz w:val="24"/>
        </w:rPr>
        <w:t>tara</w:t>
      </w:r>
      <w:r w:rsidRPr="00477731">
        <w:rPr>
          <w:rFonts w:ascii="Times New Roman" w:hAnsi="Times New Roman" w:cs="Times New Roman"/>
          <w:sz w:val="24"/>
        </w:rPr>
        <w:t xml:space="preserve"> marks a constituent as Contrastive Topic by agreement, if the constituent is a DP, and movement if the constituent is a PP. Combining agreement and movement is not an option, as shown by (38d).</w:t>
      </w:r>
    </w:p>
    <w:p w14:paraId="3EE69011" w14:textId="77777777" w:rsidR="00EE77C9" w:rsidRPr="00477731" w:rsidRDefault="00EE77C9" w:rsidP="00835F45">
      <w:pPr>
        <w:spacing w:after="0" w:line="360" w:lineRule="auto"/>
        <w:jc w:val="both"/>
        <w:rPr>
          <w:rFonts w:ascii="Times New Roman" w:hAnsi="Times New Roman" w:cs="Times New Roman"/>
          <w:sz w:val="24"/>
        </w:rPr>
      </w:pPr>
    </w:p>
    <w:p w14:paraId="7D4079E0" w14:textId="413B5B36" w:rsidR="00EE77C9" w:rsidRPr="00477731" w:rsidRDefault="00EE77C9" w:rsidP="00835F45">
      <w:pPr>
        <w:spacing w:after="0" w:line="360" w:lineRule="auto"/>
        <w:jc w:val="both"/>
        <w:rPr>
          <w:rFonts w:ascii="Times New Roman" w:hAnsi="Times New Roman" w:cs="Times New Roman"/>
          <w:bCs/>
          <w:sz w:val="24"/>
          <w:lang w:val="sv-FI"/>
        </w:rPr>
      </w:pPr>
      <w:r w:rsidRPr="00477731">
        <w:rPr>
          <w:rFonts w:ascii="Times New Roman" w:hAnsi="Times New Roman" w:cs="Times New Roman"/>
          <w:sz w:val="24"/>
          <w:lang w:val="sv-FI"/>
        </w:rPr>
        <w:t xml:space="preserve">(38)      </w:t>
      </w:r>
      <w:r w:rsidRPr="00477731">
        <w:rPr>
          <w:rFonts w:ascii="Times New Roman" w:hAnsi="Times New Roman" w:cs="Times New Roman"/>
          <w:bCs/>
          <w:sz w:val="24"/>
          <w:lang w:val="sv-FI"/>
        </w:rPr>
        <w:t xml:space="preserve">a. </w:t>
      </w:r>
      <w:r w:rsidRPr="00477731">
        <w:rPr>
          <w:rFonts w:ascii="Times New Roman" w:hAnsi="Times New Roman" w:cs="Times New Roman"/>
          <w:bCs/>
          <w:sz w:val="24"/>
          <w:lang w:val="sv-FI"/>
        </w:rPr>
        <w:tab/>
      </w:r>
      <w:r w:rsidRPr="00477731">
        <w:rPr>
          <w:rFonts w:ascii="Times New Roman" w:hAnsi="Times New Roman" w:cs="Times New Roman"/>
          <w:b/>
          <w:sz w:val="24"/>
          <w:lang w:val="sv-FI"/>
        </w:rPr>
        <w:t>tara</w:t>
      </w:r>
      <w:r w:rsidRPr="00477731">
        <w:rPr>
          <w:rFonts w:ascii="Times New Roman" w:hAnsi="Times New Roman" w:cs="Times New Roman"/>
          <w:bCs/>
          <w:sz w:val="24"/>
          <w:lang w:val="sv-FI"/>
        </w:rPr>
        <w:t xml:space="preserve">-h                ʕOMAR    raʕa   </w:t>
      </w:r>
      <w:r w:rsidRPr="00477731">
        <w:rPr>
          <w:rFonts w:ascii="Times New Roman" w:hAnsi="Times New Roman" w:cs="Times New Roman"/>
          <w:bCs/>
          <w:sz w:val="24"/>
          <w:lang w:val="sv-FI"/>
        </w:rPr>
        <w:tab/>
        <w:t xml:space="preserve">        l-ħurmah        bi-taxafi</w:t>
      </w:r>
    </w:p>
    <w:p w14:paraId="2D90847B" w14:textId="7CA55609" w:rsidR="00EE77C9" w:rsidRPr="00477731" w:rsidRDefault="00EE77C9" w:rsidP="00C876C9">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lang w:val="sv-FI"/>
        </w:rPr>
        <w:tab/>
      </w:r>
      <w:r w:rsidRPr="00477731">
        <w:rPr>
          <w:rFonts w:ascii="Times New Roman" w:hAnsi="Times New Roman" w:cs="Times New Roman"/>
          <w:bCs/>
          <w:sz w:val="24"/>
        </w:rPr>
        <w:t xml:space="preserve">C-Top-3SGM    Omar        </w:t>
      </w:r>
      <w:proofErr w:type="gramStart"/>
      <w:r w:rsidRPr="00477731">
        <w:rPr>
          <w:rFonts w:ascii="Times New Roman" w:hAnsi="Times New Roman" w:cs="Times New Roman"/>
          <w:bCs/>
          <w:sz w:val="24"/>
        </w:rPr>
        <w:t>watch</w:t>
      </w:r>
      <w:r w:rsidRPr="00477731">
        <w:rPr>
          <w:rFonts w:ascii="Times New Roman" w:hAnsi="Times New Roman" w:cs="Times New Roman"/>
          <w:sz w:val="24"/>
        </w:rPr>
        <w:t>.</w:t>
      </w:r>
      <w:r w:rsidRPr="00477731">
        <w:rPr>
          <w:rFonts w:ascii="Times New Roman" w:hAnsi="Times New Roman" w:cs="Times New Roman"/>
          <w:bCs/>
          <w:sz w:val="24"/>
        </w:rPr>
        <w:t>3SG.M</w:t>
      </w:r>
      <w:proofErr w:type="gramEnd"/>
      <w:r w:rsidRPr="00477731">
        <w:rPr>
          <w:rFonts w:ascii="Times New Roman" w:hAnsi="Times New Roman" w:cs="Times New Roman"/>
          <w:sz w:val="24"/>
        </w:rPr>
        <w:t xml:space="preserve">  </w:t>
      </w:r>
      <w:r w:rsidRPr="00477731">
        <w:rPr>
          <w:rFonts w:ascii="Times New Roman" w:hAnsi="Times New Roman" w:cs="Times New Roman"/>
          <w:bCs/>
          <w:sz w:val="24"/>
        </w:rPr>
        <w:t>DEF-woman  in-secret</w:t>
      </w:r>
    </w:p>
    <w:p w14:paraId="1C373123" w14:textId="3C0F2D3E" w:rsidR="00EE77C9" w:rsidRPr="00477731" w:rsidRDefault="00EE77C9" w:rsidP="00A50E45">
      <w:pPr>
        <w:spacing w:after="0" w:line="360" w:lineRule="auto"/>
        <w:ind w:left="1440"/>
        <w:jc w:val="both"/>
        <w:rPr>
          <w:rFonts w:ascii="Times New Roman" w:hAnsi="Times New Roman" w:cs="Times New Roman"/>
          <w:bCs/>
          <w:sz w:val="24"/>
        </w:rPr>
      </w:pPr>
      <w:r w:rsidRPr="00477731">
        <w:rPr>
          <w:rFonts w:ascii="Times New Roman" w:hAnsi="Times New Roman" w:cs="Times New Roman"/>
          <w:bCs/>
          <w:sz w:val="24"/>
        </w:rPr>
        <w:t>‘OMAR, (not anyone else in the discourse-given set), watched the woman secretly.’</w:t>
      </w:r>
    </w:p>
    <w:p w14:paraId="0C64C603" w14:textId="77777777" w:rsidR="00EE77C9" w:rsidRPr="00477731" w:rsidRDefault="00EE77C9" w:rsidP="008E4BB1">
      <w:pPr>
        <w:spacing w:after="0" w:line="360" w:lineRule="auto"/>
        <w:jc w:val="both"/>
        <w:rPr>
          <w:rFonts w:ascii="Times New Roman" w:hAnsi="Times New Roman" w:cs="Times New Roman"/>
          <w:bCs/>
          <w:sz w:val="24"/>
        </w:rPr>
      </w:pPr>
    </w:p>
    <w:p w14:paraId="110D20B5" w14:textId="07443AE7" w:rsidR="00EE77C9" w:rsidRPr="00477731" w:rsidRDefault="00EE77C9" w:rsidP="008706B7">
      <w:pPr>
        <w:keepNext/>
        <w:spacing w:after="0" w:line="360" w:lineRule="auto"/>
        <w:jc w:val="both"/>
        <w:rPr>
          <w:rFonts w:ascii="Times New Roman" w:hAnsi="Times New Roman" w:cs="Times New Roman"/>
          <w:bCs/>
          <w:sz w:val="24"/>
        </w:rPr>
      </w:pPr>
      <w:r w:rsidRPr="00477731">
        <w:rPr>
          <w:rFonts w:ascii="Times New Roman" w:hAnsi="Times New Roman" w:cs="Times New Roman"/>
          <w:b/>
          <w:sz w:val="24"/>
        </w:rPr>
        <w:t xml:space="preserve">            </w:t>
      </w:r>
      <w:r w:rsidRPr="00477731">
        <w:rPr>
          <w:rFonts w:ascii="Times New Roman" w:hAnsi="Times New Roman" w:cs="Times New Roman"/>
          <w:bCs/>
          <w:sz w:val="24"/>
        </w:rPr>
        <w:t>b.</w:t>
      </w:r>
      <w:r w:rsidRPr="00477731">
        <w:rPr>
          <w:rFonts w:ascii="Times New Roman" w:hAnsi="Times New Roman" w:cs="Times New Roman"/>
          <w:b/>
          <w:sz w:val="24"/>
        </w:rPr>
        <w:t xml:space="preserve"> </w:t>
      </w:r>
      <w:r w:rsidRPr="00477731">
        <w:rPr>
          <w:rFonts w:ascii="Times New Roman" w:hAnsi="Times New Roman" w:cs="Times New Roman"/>
          <w:b/>
          <w:sz w:val="24"/>
        </w:rPr>
        <w:tab/>
        <w:t>tara</w:t>
      </w:r>
      <w:r w:rsidRPr="00477731">
        <w:rPr>
          <w:rFonts w:ascii="Times New Roman" w:hAnsi="Times New Roman" w:cs="Times New Roman"/>
          <w:bCs/>
          <w:sz w:val="24"/>
        </w:rPr>
        <w:t xml:space="preserve">-ah               </w:t>
      </w:r>
      <w:proofErr w:type="spellStart"/>
      <w:r w:rsidRPr="00477731">
        <w:rPr>
          <w:rFonts w:ascii="Times New Roman" w:hAnsi="Times New Roman" w:cs="Times New Roman"/>
          <w:bCs/>
          <w:sz w:val="24"/>
        </w:rPr>
        <w:t>raʕa</w:t>
      </w:r>
      <w:proofErr w:type="spellEnd"/>
      <w:r w:rsidRPr="00477731">
        <w:rPr>
          <w:rFonts w:ascii="Times New Roman" w:hAnsi="Times New Roman" w:cs="Times New Roman"/>
          <w:bCs/>
          <w:sz w:val="24"/>
        </w:rPr>
        <w:t xml:space="preserve">-ah                       L-ĦURMAH    </w:t>
      </w:r>
      <w:proofErr w:type="spellStart"/>
      <w:proofErr w:type="gramStart"/>
      <w:r w:rsidRPr="00477731">
        <w:rPr>
          <w:rFonts w:ascii="Times New Roman" w:hAnsi="Times New Roman" w:cs="Times New Roman"/>
          <w:bCs/>
          <w:sz w:val="24"/>
        </w:rPr>
        <w:t>ʔomar</w:t>
      </w:r>
      <w:proofErr w:type="spellEnd"/>
      <w:r w:rsidRPr="00477731">
        <w:rPr>
          <w:rFonts w:ascii="Times New Roman" w:hAnsi="Times New Roman" w:cs="Times New Roman"/>
          <w:bCs/>
          <w:sz w:val="24"/>
        </w:rPr>
        <w:t xml:space="preserve">  bi</w:t>
      </w:r>
      <w:proofErr w:type="gramEnd"/>
      <w:r w:rsidRPr="00477731">
        <w:rPr>
          <w:rFonts w:ascii="Times New Roman" w:hAnsi="Times New Roman" w:cs="Times New Roman"/>
          <w:bCs/>
          <w:sz w:val="24"/>
        </w:rPr>
        <w:t>-</w:t>
      </w:r>
      <w:proofErr w:type="spellStart"/>
      <w:r w:rsidRPr="00477731">
        <w:rPr>
          <w:rFonts w:ascii="Times New Roman" w:hAnsi="Times New Roman" w:cs="Times New Roman"/>
          <w:bCs/>
          <w:sz w:val="24"/>
        </w:rPr>
        <w:t>taxafi</w:t>
      </w:r>
      <w:proofErr w:type="spellEnd"/>
    </w:p>
    <w:p w14:paraId="3FAC7B66" w14:textId="2A988AD9" w:rsidR="00EE77C9" w:rsidRPr="00477731" w:rsidRDefault="00EE77C9" w:rsidP="00C876C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 xml:space="preserve">C-Top-3SG.F    </w:t>
      </w:r>
      <w:proofErr w:type="gramStart"/>
      <w:r w:rsidRPr="00477731">
        <w:rPr>
          <w:rFonts w:ascii="Times New Roman" w:hAnsi="Times New Roman" w:cs="Times New Roman"/>
          <w:bCs/>
          <w:sz w:val="24"/>
        </w:rPr>
        <w:t>watch</w:t>
      </w:r>
      <w:r w:rsidRPr="00477731">
        <w:rPr>
          <w:rFonts w:ascii="Times New Roman" w:hAnsi="Times New Roman" w:cs="Times New Roman"/>
          <w:sz w:val="24"/>
        </w:rPr>
        <w:t>.</w:t>
      </w:r>
      <w:r w:rsidRPr="00477731">
        <w:rPr>
          <w:rFonts w:ascii="Times New Roman" w:hAnsi="Times New Roman" w:cs="Times New Roman"/>
          <w:bCs/>
          <w:sz w:val="24"/>
        </w:rPr>
        <w:t>3SG.M</w:t>
      </w:r>
      <w:proofErr w:type="gramEnd"/>
      <w:r w:rsidRPr="00477731">
        <w:rPr>
          <w:rFonts w:ascii="Times New Roman" w:hAnsi="Times New Roman" w:cs="Times New Roman"/>
          <w:bCs/>
          <w:sz w:val="24"/>
        </w:rPr>
        <w:t>-3SG.F DEF-woman     Omar   in-secret</w:t>
      </w:r>
    </w:p>
    <w:p w14:paraId="5706C202" w14:textId="64D15A0A" w:rsidR="00EE77C9" w:rsidRPr="00477731" w:rsidRDefault="00EE77C9" w:rsidP="005F51D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‘THE WOMAN, Omar watched secretly.’</w:t>
      </w:r>
    </w:p>
    <w:p w14:paraId="5377DB85" w14:textId="77777777" w:rsidR="00EE77C9" w:rsidRPr="00477731" w:rsidRDefault="00EE77C9" w:rsidP="005F51D9">
      <w:pPr>
        <w:spacing w:after="0" w:line="360" w:lineRule="auto"/>
        <w:jc w:val="both"/>
        <w:rPr>
          <w:rFonts w:ascii="Times New Roman" w:hAnsi="Times New Roman" w:cs="Times New Roman"/>
          <w:bCs/>
          <w:sz w:val="24"/>
        </w:rPr>
      </w:pPr>
    </w:p>
    <w:p w14:paraId="265C6422" w14:textId="7B39983C" w:rsidR="00EE77C9" w:rsidRPr="00477731" w:rsidRDefault="00EE77C9" w:rsidP="00CE1049">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rPr>
        <w:tab/>
      </w:r>
      <w:r w:rsidRPr="00477731">
        <w:rPr>
          <w:rFonts w:ascii="Times New Roman" w:hAnsi="Times New Roman" w:cs="Times New Roman"/>
          <w:bCs/>
          <w:sz w:val="24"/>
          <w:lang w:val="sv-FI"/>
        </w:rPr>
        <w:t>c.</w:t>
      </w:r>
      <w:r w:rsidRPr="00477731">
        <w:rPr>
          <w:rFonts w:ascii="Times New Roman" w:hAnsi="Times New Roman" w:cs="Times New Roman"/>
          <w:bCs/>
          <w:sz w:val="24"/>
          <w:lang w:val="sv-FI"/>
        </w:rPr>
        <w:tab/>
        <w:t>BI-TAXAFI</w:t>
      </w:r>
      <w:r w:rsidRPr="00477731">
        <w:rPr>
          <w:rFonts w:ascii="Times New Roman" w:hAnsi="Times New Roman" w:cs="Times New Roman"/>
          <w:b/>
          <w:sz w:val="24"/>
          <w:lang w:val="sv-FI"/>
        </w:rPr>
        <w:t xml:space="preserve">    tara</w:t>
      </w:r>
      <w:r w:rsidRPr="00477731">
        <w:rPr>
          <w:rFonts w:ascii="Times New Roman" w:hAnsi="Times New Roman" w:cs="Times New Roman"/>
          <w:bCs/>
          <w:sz w:val="24"/>
          <w:lang w:val="sv-FI"/>
        </w:rPr>
        <w:t xml:space="preserve">      </w:t>
      </w:r>
      <w:r w:rsidRPr="00477731">
        <w:rPr>
          <w:rFonts w:ascii="Times New Roman" w:hAnsi="Times New Roman" w:cs="Times New Roman"/>
          <w:bCs/>
          <w:lang w:val="sv-FI"/>
        </w:rPr>
        <w:t>ʕ</w:t>
      </w:r>
      <w:r w:rsidRPr="00477731">
        <w:rPr>
          <w:rFonts w:ascii="Times New Roman" w:hAnsi="Times New Roman" w:cs="Times New Roman"/>
          <w:bCs/>
          <w:sz w:val="24"/>
          <w:lang w:val="sv-FI"/>
        </w:rPr>
        <w:t xml:space="preserve">omar     raʕa      </w:t>
      </w:r>
      <w:r w:rsidRPr="00477731">
        <w:rPr>
          <w:rFonts w:ascii="Times New Roman" w:hAnsi="Times New Roman" w:cs="Times New Roman"/>
          <w:bCs/>
          <w:sz w:val="24"/>
          <w:lang w:val="sv-FI"/>
        </w:rPr>
        <w:tab/>
        <w:t xml:space="preserve">        l-ħurmah       </w:t>
      </w:r>
    </w:p>
    <w:p w14:paraId="417A3688" w14:textId="05A11BC4" w:rsidR="00EE77C9" w:rsidRPr="00477731" w:rsidRDefault="00EE77C9" w:rsidP="00CE1049">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lang w:val="sv-FI"/>
        </w:rPr>
        <w:tab/>
      </w:r>
      <w:r w:rsidRPr="00477731">
        <w:rPr>
          <w:rFonts w:ascii="Times New Roman" w:hAnsi="Times New Roman" w:cs="Times New Roman"/>
          <w:bCs/>
          <w:sz w:val="24"/>
        </w:rPr>
        <w:t xml:space="preserve">in-secret         C-Top    Omar     </w:t>
      </w:r>
      <w:proofErr w:type="gramStart"/>
      <w:r w:rsidRPr="00477731">
        <w:rPr>
          <w:rFonts w:ascii="Times New Roman" w:hAnsi="Times New Roman" w:cs="Times New Roman"/>
          <w:bCs/>
          <w:sz w:val="24"/>
        </w:rPr>
        <w:t>watch</w:t>
      </w:r>
      <w:r w:rsidRPr="00477731">
        <w:rPr>
          <w:rFonts w:ascii="Times New Roman" w:hAnsi="Times New Roman" w:cs="Times New Roman"/>
          <w:sz w:val="24"/>
        </w:rPr>
        <w:t>.</w:t>
      </w:r>
      <w:r w:rsidRPr="00477731">
        <w:rPr>
          <w:rFonts w:ascii="Times New Roman" w:hAnsi="Times New Roman" w:cs="Times New Roman"/>
          <w:bCs/>
          <w:sz w:val="24"/>
        </w:rPr>
        <w:t>3SG.M</w:t>
      </w:r>
      <w:proofErr w:type="gramEnd"/>
      <w:r w:rsidRPr="00477731">
        <w:rPr>
          <w:rFonts w:ascii="Times New Roman" w:hAnsi="Times New Roman" w:cs="Times New Roman"/>
          <w:sz w:val="24"/>
        </w:rPr>
        <w:t xml:space="preserve">  </w:t>
      </w:r>
      <w:r w:rsidRPr="00477731">
        <w:rPr>
          <w:rFonts w:ascii="Times New Roman" w:hAnsi="Times New Roman" w:cs="Times New Roman"/>
          <w:bCs/>
          <w:sz w:val="24"/>
        </w:rPr>
        <w:t xml:space="preserve">  DEF-woman  </w:t>
      </w:r>
    </w:p>
    <w:p w14:paraId="088AD281" w14:textId="10B2D1F2" w:rsidR="00EE77C9" w:rsidRPr="00477731" w:rsidRDefault="00EE77C9" w:rsidP="00CE104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‘Omar did watch the woman SECRETLY.’</w:t>
      </w:r>
    </w:p>
    <w:p w14:paraId="335CD5F2" w14:textId="77777777" w:rsidR="00EE77C9" w:rsidRPr="00477731" w:rsidRDefault="00EE77C9" w:rsidP="00CE1049">
      <w:pPr>
        <w:spacing w:after="0" w:line="360" w:lineRule="auto"/>
        <w:jc w:val="both"/>
        <w:rPr>
          <w:rFonts w:ascii="Times New Roman" w:hAnsi="Times New Roman" w:cs="Times New Roman"/>
          <w:bCs/>
          <w:sz w:val="24"/>
        </w:rPr>
      </w:pPr>
    </w:p>
    <w:p w14:paraId="7FB2D7AE" w14:textId="0E6588D5" w:rsidR="00EE77C9" w:rsidRPr="00477731" w:rsidRDefault="00EE77C9" w:rsidP="00625278">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rPr>
        <w:tab/>
      </w:r>
      <w:r w:rsidRPr="00477731">
        <w:rPr>
          <w:rFonts w:ascii="Times New Roman" w:hAnsi="Times New Roman" w:cs="Times New Roman"/>
          <w:bCs/>
          <w:sz w:val="24"/>
          <w:lang w:val="sv-FI"/>
        </w:rPr>
        <w:t>d.</w:t>
      </w:r>
      <w:r w:rsidRPr="00477731">
        <w:rPr>
          <w:rFonts w:ascii="Times New Roman" w:hAnsi="Times New Roman" w:cs="Times New Roman"/>
          <w:bCs/>
          <w:sz w:val="24"/>
          <w:lang w:val="sv-FI"/>
        </w:rPr>
        <w:tab/>
        <w:t xml:space="preserve">*ʕOMAR  </w:t>
      </w:r>
      <w:r w:rsidRPr="00477731">
        <w:rPr>
          <w:rFonts w:ascii="Times New Roman" w:hAnsi="Times New Roman" w:cs="Times New Roman"/>
          <w:b/>
          <w:sz w:val="24"/>
          <w:lang w:val="sv-FI"/>
        </w:rPr>
        <w:t>tara</w:t>
      </w:r>
      <w:r w:rsidRPr="00477731">
        <w:rPr>
          <w:rFonts w:ascii="Times New Roman" w:hAnsi="Times New Roman" w:cs="Times New Roman"/>
          <w:bCs/>
          <w:sz w:val="24"/>
          <w:lang w:val="sv-FI"/>
        </w:rPr>
        <w:t xml:space="preserve">-h              raʕa   </w:t>
      </w:r>
      <w:r w:rsidRPr="00477731">
        <w:rPr>
          <w:rFonts w:ascii="Times New Roman" w:hAnsi="Times New Roman" w:cs="Times New Roman"/>
          <w:bCs/>
          <w:sz w:val="24"/>
          <w:lang w:val="sv-FI"/>
        </w:rPr>
        <w:tab/>
        <w:t xml:space="preserve">      l-ħurmah       bi-taxafi</w:t>
      </w:r>
    </w:p>
    <w:p w14:paraId="0B0938D5" w14:textId="683F014F" w:rsidR="00EE77C9" w:rsidRPr="00477731" w:rsidRDefault="00EE77C9" w:rsidP="00625278">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lang w:val="sv-FI"/>
        </w:rPr>
        <w:tab/>
        <w:t xml:space="preserve">  </w:t>
      </w:r>
      <w:r w:rsidRPr="00477731">
        <w:rPr>
          <w:rFonts w:ascii="Times New Roman" w:hAnsi="Times New Roman" w:cs="Times New Roman"/>
          <w:bCs/>
          <w:sz w:val="24"/>
        </w:rPr>
        <w:t>Omar      C-Top-3</w:t>
      </w:r>
      <w:proofErr w:type="gramStart"/>
      <w:r w:rsidRPr="00477731">
        <w:rPr>
          <w:rFonts w:ascii="Times New Roman" w:hAnsi="Times New Roman" w:cs="Times New Roman"/>
          <w:bCs/>
          <w:sz w:val="24"/>
        </w:rPr>
        <w:t>SGM  watch</w:t>
      </w:r>
      <w:proofErr w:type="gramEnd"/>
      <w:r w:rsidRPr="00477731">
        <w:rPr>
          <w:rFonts w:ascii="Times New Roman" w:hAnsi="Times New Roman" w:cs="Times New Roman"/>
          <w:sz w:val="24"/>
        </w:rPr>
        <w:t>.</w:t>
      </w:r>
      <w:r w:rsidRPr="00477731">
        <w:rPr>
          <w:rFonts w:ascii="Times New Roman" w:hAnsi="Times New Roman" w:cs="Times New Roman"/>
          <w:bCs/>
          <w:sz w:val="24"/>
        </w:rPr>
        <w:t>3SG.M</w:t>
      </w:r>
      <w:r w:rsidRPr="00477731">
        <w:rPr>
          <w:rFonts w:ascii="Times New Roman" w:hAnsi="Times New Roman" w:cs="Times New Roman"/>
          <w:sz w:val="24"/>
        </w:rPr>
        <w:t xml:space="preserve"> </w:t>
      </w:r>
      <w:r w:rsidRPr="00477731">
        <w:rPr>
          <w:rFonts w:ascii="Times New Roman" w:hAnsi="Times New Roman" w:cs="Times New Roman"/>
          <w:bCs/>
          <w:sz w:val="24"/>
        </w:rPr>
        <w:t>DEF-woman  in-secret</w:t>
      </w:r>
    </w:p>
    <w:p w14:paraId="7BD5F85A" w14:textId="3B6B01EA" w:rsidR="00EE77C9" w:rsidRPr="00477731" w:rsidRDefault="00EE77C9" w:rsidP="00625278">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 xml:space="preserve"> Intended: ‘OMAR watched the woman secretly.’</w:t>
      </w:r>
    </w:p>
    <w:p w14:paraId="382D59B4" w14:textId="0DF1A1A8" w:rsidR="00EE77C9" w:rsidRPr="00477731" w:rsidRDefault="00EE77C9" w:rsidP="005F51D9">
      <w:pPr>
        <w:spacing w:after="0" w:line="360" w:lineRule="auto"/>
        <w:jc w:val="both"/>
        <w:rPr>
          <w:rFonts w:ascii="Times New Roman" w:hAnsi="Times New Roman" w:cs="Times New Roman"/>
          <w:bCs/>
          <w:sz w:val="24"/>
        </w:rPr>
      </w:pPr>
    </w:p>
    <w:p w14:paraId="1CE519CC" w14:textId="497350EC" w:rsidR="00EE77C9" w:rsidRPr="00477731" w:rsidRDefault="00EE77C9" w:rsidP="008E4BB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A </w:t>
      </w:r>
      <w:proofErr w:type="spellStart"/>
      <w:r w:rsidRPr="00477731">
        <w:rPr>
          <w:rFonts w:ascii="Times New Roman" w:hAnsi="Times New Roman" w:cs="Times New Roman"/>
          <w:bCs/>
          <w:sz w:val="24"/>
        </w:rPr>
        <w:t>postsyntactic</w:t>
      </w:r>
      <w:proofErr w:type="spellEnd"/>
      <w:r w:rsidRPr="00477731">
        <w:rPr>
          <w:rFonts w:ascii="Times New Roman" w:hAnsi="Times New Roman" w:cs="Times New Roman"/>
          <w:bCs/>
          <w:sz w:val="24"/>
        </w:rPr>
        <w:t xml:space="preserve"> prosodic rule will assign nuclear accent to the constituent marked by </w:t>
      </w:r>
      <w:r w:rsidRPr="00477731">
        <w:rPr>
          <w:rFonts w:ascii="Times New Roman" w:hAnsi="Times New Roman" w:cs="Times New Roman"/>
          <w:bCs/>
          <w:i/>
          <w:sz w:val="24"/>
        </w:rPr>
        <w:t>tara</w:t>
      </w:r>
      <w:r w:rsidRPr="00477731">
        <w:rPr>
          <w:rFonts w:ascii="Times New Roman" w:hAnsi="Times New Roman" w:cs="Times New Roman"/>
          <w:bCs/>
          <w:sz w:val="24"/>
        </w:rPr>
        <w:t>. The interpretation is that the marked constituent refers to an individual or group selected from of a discourse-given set</w:t>
      </w:r>
      <w:proofErr w:type="gramStart"/>
      <w:r w:rsidRPr="00477731">
        <w:rPr>
          <w:rFonts w:ascii="Times New Roman" w:hAnsi="Times New Roman" w:cs="Times New Roman"/>
          <w:bCs/>
          <w:sz w:val="24"/>
        </w:rPr>
        <w:t>, that is to say, it</w:t>
      </w:r>
      <w:proofErr w:type="gramEnd"/>
      <w:r w:rsidRPr="00477731">
        <w:rPr>
          <w:rFonts w:ascii="Times New Roman" w:hAnsi="Times New Roman" w:cs="Times New Roman"/>
          <w:bCs/>
          <w:sz w:val="24"/>
        </w:rPr>
        <w:t xml:space="preserve"> is Contrastive Topic. As </w:t>
      </w:r>
      <w:proofErr w:type="gramStart"/>
      <w:r w:rsidRPr="00477731">
        <w:rPr>
          <w:rFonts w:ascii="Times New Roman" w:hAnsi="Times New Roman" w:cs="Times New Roman"/>
          <w:bCs/>
          <w:sz w:val="24"/>
        </w:rPr>
        <w:t>discussed</w:t>
      </w:r>
      <w:proofErr w:type="gramEnd"/>
      <w:r w:rsidRPr="00477731">
        <w:rPr>
          <w:rFonts w:ascii="Times New Roman" w:hAnsi="Times New Roman" w:cs="Times New Roman"/>
          <w:bCs/>
          <w:sz w:val="24"/>
        </w:rPr>
        <w:t xml:space="preserve"> and exemplified in section 3.2, the constituent marked by </w:t>
      </w:r>
      <w:r w:rsidRPr="00477731">
        <w:rPr>
          <w:rFonts w:ascii="Times New Roman" w:hAnsi="Times New Roman" w:cs="Times New Roman"/>
          <w:bCs/>
          <w:i/>
          <w:sz w:val="24"/>
        </w:rPr>
        <w:t>tara</w:t>
      </w:r>
      <w:r w:rsidRPr="00477731">
        <w:rPr>
          <w:rFonts w:ascii="Times New Roman" w:hAnsi="Times New Roman" w:cs="Times New Roman"/>
          <w:bCs/>
          <w:sz w:val="24"/>
        </w:rPr>
        <w:t xml:space="preserve"> must be definite, which shows that </w:t>
      </w:r>
      <w:r w:rsidRPr="00477731">
        <w:rPr>
          <w:rFonts w:ascii="Times New Roman" w:hAnsi="Times New Roman" w:cs="Times New Roman"/>
          <w:bCs/>
          <w:i/>
          <w:sz w:val="24"/>
        </w:rPr>
        <w:t>tara</w:t>
      </w:r>
      <w:r w:rsidRPr="00477731">
        <w:rPr>
          <w:rFonts w:ascii="Times New Roman" w:hAnsi="Times New Roman" w:cs="Times New Roman"/>
          <w:bCs/>
          <w:sz w:val="24"/>
        </w:rPr>
        <w:t xml:space="preserve"> does indeed mark Contrastive Topic, not Contrastive Focus.</w:t>
      </w:r>
    </w:p>
    <w:p w14:paraId="3A7E87F9" w14:textId="596EAEC7" w:rsidR="00EE77C9" w:rsidRPr="00477731" w:rsidRDefault="00EE77C9" w:rsidP="00355C85">
      <w:pPr>
        <w:spacing w:after="0" w:line="360" w:lineRule="auto"/>
        <w:ind w:firstLine="720"/>
        <w:jc w:val="both"/>
        <w:rPr>
          <w:rFonts w:ascii="Times New Roman" w:hAnsi="Times New Roman" w:cs="Times New Roman"/>
          <w:bCs/>
          <w:sz w:val="24"/>
        </w:rPr>
      </w:pPr>
      <w:r w:rsidRPr="00477731">
        <w:rPr>
          <w:rFonts w:ascii="Times New Roman" w:hAnsi="Times New Roman" w:cs="Times New Roman"/>
          <w:sz w:val="24"/>
        </w:rPr>
        <w:t xml:space="preserve">The derivation of sentences with </w:t>
      </w:r>
      <w:r w:rsidRPr="00477731">
        <w:rPr>
          <w:rFonts w:ascii="Times New Roman" w:hAnsi="Times New Roman" w:cs="Times New Roman"/>
          <w:i/>
          <w:sz w:val="24"/>
        </w:rPr>
        <w:t>tara</w:t>
      </w:r>
      <w:r w:rsidRPr="00477731">
        <w:rPr>
          <w:rFonts w:ascii="Times New Roman" w:hAnsi="Times New Roman" w:cs="Times New Roman"/>
          <w:sz w:val="24"/>
        </w:rPr>
        <w:t xml:space="preserve"> involves the same syntactic operations and conditions as in the case of the F-Topic particle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iCs/>
          <w:sz w:val="24"/>
        </w:rPr>
        <w:t xml:space="preserve">. The C-Topic head has an inherently valued C-Topic feature and a set of unvalued </w:t>
      </w:r>
      <w:r w:rsidRPr="00477731">
        <w:rPr>
          <w:rFonts w:ascii="Times New Roman" w:hAnsi="Times New Roman" w:cs="Times New Roman"/>
          <w:bCs/>
          <w:sz w:val="24"/>
        </w:rPr>
        <w:t>φ-features</w:t>
      </w:r>
      <w:r w:rsidRPr="00477731">
        <w:rPr>
          <w:rFonts w:ascii="Times New Roman" w:hAnsi="Times New Roman" w:cs="Times New Roman"/>
          <w:bCs/>
          <w:iCs/>
          <w:sz w:val="24"/>
        </w:rPr>
        <w:t xml:space="preserve">. It probes TP for a constituent with matching, active features, that is a set of valued </w:t>
      </w:r>
      <w:r w:rsidRPr="00477731">
        <w:rPr>
          <w:rFonts w:ascii="Times New Roman" w:hAnsi="Times New Roman" w:cs="Times New Roman"/>
          <w:bCs/>
          <w:sz w:val="24"/>
        </w:rPr>
        <w:t xml:space="preserve">φ-features and an unvalued δ-feature. If </w:t>
      </w:r>
      <w:r w:rsidRPr="00477731">
        <w:rPr>
          <w:rFonts w:ascii="Times New Roman" w:hAnsi="Times New Roman" w:cs="Times New Roman"/>
          <w:bCs/>
          <w:iCs/>
          <w:sz w:val="24"/>
        </w:rPr>
        <w:t xml:space="preserve">it finds such a constituent, which presupposes that it is close enough, it copies the </w:t>
      </w:r>
      <w:r w:rsidRPr="00477731">
        <w:rPr>
          <w:rFonts w:ascii="Times New Roman" w:hAnsi="Times New Roman" w:cs="Times New Roman"/>
          <w:bCs/>
          <w:sz w:val="24"/>
        </w:rPr>
        <w:t>φ-features, while the constituent copies the C-Topic feature of the C-head. If the constituent with an active δ-feature does not have φ-features, the entire constituent is copied, remerging with CP, the δ-feature copying the C-Topic value of the C-head.</w:t>
      </w:r>
    </w:p>
    <w:p w14:paraId="58826CB0" w14:textId="2CDB0C66" w:rsidR="00EE77C9" w:rsidRPr="00477731" w:rsidRDefault="00EE77C9" w:rsidP="006F13D2">
      <w:pPr>
        <w:spacing w:after="0" w:line="360" w:lineRule="auto"/>
        <w:jc w:val="both"/>
        <w:rPr>
          <w:rFonts w:ascii="Times New Roman" w:hAnsi="Times New Roman" w:cs="Times New Roman"/>
          <w:bCs/>
          <w:iCs/>
          <w:sz w:val="24"/>
        </w:rPr>
      </w:pPr>
      <w:r w:rsidRPr="00477731">
        <w:rPr>
          <w:rFonts w:ascii="Times New Roman" w:hAnsi="Times New Roman" w:cs="Times New Roman"/>
          <w:bCs/>
          <w:iCs/>
          <w:sz w:val="24"/>
        </w:rPr>
        <w:tab/>
        <w:t xml:space="preserve">The C-Topic particle </w:t>
      </w:r>
      <w:proofErr w:type="spellStart"/>
      <w:r w:rsidRPr="00477731">
        <w:rPr>
          <w:rFonts w:ascii="Times New Roman" w:hAnsi="Times New Roman" w:cs="Times New Roman"/>
          <w:bCs/>
          <w:i/>
          <w:iCs/>
          <w:sz w:val="24"/>
        </w:rPr>
        <w:t>zad</w:t>
      </w:r>
      <w:proofErr w:type="spellEnd"/>
      <w:r w:rsidRPr="00477731">
        <w:rPr>
          <w:rFonts w:ascii="Times New Roman" w:hAnsi="Times New Roman" w:cs="Times New Roman"/>
          <w:bCs/>
          <w:iCs/>
          <w:sz w:val="24"/>
        </w:rPr>
        <w:t xml:space="preserve"> has a derivation like the F-Topic particle </w:t>
      </w:r>
      <w:proofErr w:type="spellStart"/>
      <w:r w:rsidRPr="00477731">
        <w:rPr>
          <w:rFonts w:ascii="Times New Roman" w:hAnsi="Times New Roman" w:cs="Times New Roman"/>
          <w:bCs/>
          <w:i/>
          <w:iCs/>
          <w:sz w:val="24"/>
        </w:rPr>
        <w:t>tɪgɪl</w:t>
      </w:r>
      <w:proofErr w:type="spellEnd"/>
      <w:r w:rsidRPr="00477731">
        <w:rPr>
          <w:rFonts w:ascii="Times New Roman" w:hAnsi="Times New Roman" w:cs="Times New Roman"/>
          <w:bCs/>
          <w:i/>
          <w:iCs/>
          <w:sz w:val="24"/>
        </w:rPr>
        <w:t xml:space="preserve">, </w:t>
      </w:r>
      <w:r w:rsidRPr="00477731">
        <w:rPr>
          <w:rFonts w:ascii="Times New Roman" w:hAnsi="Times New Roman" w:cs="Times New Roman"/>
          <w:bCs/>
          <w:iCs/>
          <w:sz w:val="24"/>
        </w:rPr>
        <w:t>exemplified in (39</w:t>
      </w:r>
      <w:proofErr w:type="gramStart"/>
      <w:r w:rsidRPr="00477731">
        <w:rPr>
          <w:rFonts w:ascii="Times New Roman" w:hAnsi="Times New Roman" w:cs="Times New Roman"/>
          <w:bCs/>
          <w:iCs/>
          <w:sz w:val="24"/>
        </w:rPr>
        <w:t>a,b</w:t>
      </w:r>
      <w:proofErr w:type="gramEnd"/>
      <w:r w:rsidRPr="00477731">
        <w:rPr>
          <w:rFonts w:ascii="Times New Roman" w:hAnsi="Times New Roman" w:cs="Times New Roman"/>
          <w:bCs/>
          <w:iCs/>
          <w:sz w:val="24"/>
        </w:rPr>
        <w:t xml:space="preserve">). Being a topic marker, </w:t>
      </w:r>
      <w:proofErr w:type="spellStart"/>
      <w:r w:rsidRPr="00477731">
        <w:rPr>
          <w:rFonts w:ascii="Times New Roman" w:hAnsi="Times New Roman" w:cs="Times New Roman"/>
          <w:bCs/>
          <w:i/>
          <w:sz w:val="24"/>
        </w:rPr>
        <w:t>zad</w:t>
      </w:r>
      <w:proofErr w:type="spellEnd"/>
      <w:r w:rsidRPr="00477731">
        <w:rPr>
          <w:rFonts w:ascii="Times New Roman" w:hAnsi="Times New Roman" w:cs="Times New Roman"/>
          <w:bCs/>
          <w:iCs/>
          <w:sz w:val="24"/>
        </w:rPr>
        <w:t xml:space="preserve"> never marks an indefinite DP (39c). </w:t>
      </w:r>
    </w:p>
    <w:p w14:paraId="240CB6B4" w14:textId="77777777" w:rsidR="00EE77C9" w:rsidRPr="00477731" w:rsidRDefault="00EE77C9" w:rsidP="008E4BB1">
      <w:pPr>
        <w:spacing w:after="0" w:line="360" w:lineRule="auto"/>
        <w:jc w:val="both"/>
        <w:rPr>
          <w:rFonts w:ascii="Times New Roman" w:hAnsi="Times New Roman" w:cs="Times New Roman"/>
          <w:bCs/>
          <w:iCs/>
          <w:sz w:val="24"/>
        </w:rPr>
      </w:pPr>
    </w:p>
    <w:p w14:paraId="32D7E57D" w14:textId="73C444E0" w:rsidR="00EE77C9" w:rsidRPr="00477731" w:rsidRDefault="00EE77C9" w:rsidP="00DD2619">
      <w:pPr>
        <w:keepNext/>
        <w:spacing w:after="0" w:line="360" w:lineRule="auto"/>
        <w:jc w:val="both"/>
        <w:rPr>
          <w:rFonts w:ascii="Times New Roman" w:hAnsi="Times New Roman" w:cs="Times New Roman"/>
          <w:bCs/>
          <w:sz w:val="24"/>
        </w:rPr>
      </w:pPr>
      <w:r w:rsidRPr="00477731">
        <w:rPr>
          <w:rFonts w:ascii="Times New Roman" w:hAnsi="Times New Roman" w:cs="Times New Roman"/>
          <w:bCs/>
          <w:iCs/>
          <w:sz w:val="24"/>
        </w:rPr>
        <w:t>(39)</w:t>
      </w:r>
      <w:r w:rsidRPr="00477731">
        <w:rPr>
          <w:rFonts w:ascii="Times New Roman" w:hAnsi="Times New Roman" w:cs="Times New Roman"/>
          <w:bCs/>
          <w:iCs/>
          <w:sz w:val="24"/>
        </w:rPr>
        <w:tab/>
        <w:t>a.</w:t>
      </w:r>
      <w:r w:rsidRPr="00477731">
        <w:rPr>
          <w:rFonts w:ascii="Times New Roman" w:hAnsi="Times New Roman" w:cs="Times New Roman"/>
          <w:bCs/>
          <w:iCs/>
          <w:sz w:val="24"/>
        </w:rPr>
        <w:tab/>
      </w:r>
      <w:proofErr w:type="spellStart"/>
      <w:proofErr w:type="gramStart"/>
      <w:r w:rsidRPr="00477731">
        <w:rPr>
          <w:rFonts w:ascii="Times New Roman" w:hAnsi="Times New Roman" w:cs="Times New Roman"/>
          <w:bCs/>
          <w:sz w:val="24"/>
        </w:rPr>
        <w:t>ʕ</w:t>
      </w:r>
      <w:r w:rsidRPr="00477731">
        <w:rPr>
          <w:rFonts w:ascii="Times New Roman" w:hAnsi="Times New Roman" w:cs="Times New Roman"/>
          <w:bCs/>
          <w:caps/>
          <w:sz w:val="24"/>
        </w:rPr>
        <w:t>omar</w:t>
      </w:r>
      <w:proofErr w:type="spellEnd"/>
      <w:r w:rsidRPr="00477731">
        <w:rPr>
          <w:rFonts w:ascii="Times New Roman" w:hAnsi="Times New Roman" w:cs="Times New Roman"/>
          <w:bCs/>
          <w:caps/>
          <w:sz w:val="24"/>
        </w:rPr>
        <w:t xml:space="preserve"> </w:t>
      </w:r>
      <w:r w:rsidRPr="00477731">
        <w:rPr>
          <w:rFonts w:ascii="Times New Roman" w:hAnsi="Times New Roman" w:cs="Times New Roman"/>
          <w:b/>
          <w:bCs/>
          <w:sz w:val="24"/>
        </w:rPr>
        <w:t xml:space="preserve"> </w:t>
      </w:r>
      <w:proofErr w:type="spellStart"/>
      <w:r w:rsidRPr="00477731">
        <w:rPr>
          <w:rFonts w:ascii="Times New Roman" w:hAnsi="Times New Roman" w:cs="Times New Roman"/>
          <w:b/>
          <w:bCs/>
          <w:sz w:val="24"/>
        </w:rPr>
        <w:t>zad</w:t>
      </w:r>
      <w:proofErr w:type="spellEnd"/>
      <w:proofErr w:type="gramEnd"/>
      <w:r w:rsidRPr="00477731">
        <w:rPr>
          <w:rFonts w:ascii="Times New Roman" w:hAnsi="Times New Roman" w:cs="Times New Roman"/>
          <w:bCs/>
          <w:sz w:val="24"/>
        </w:rPr>
        <w:t xml:space="preserve">      ʃaf</w:t>
      </w:r>
      <w:r w:rsidRPr="00477731">
        <w:rPr>
          <w:rFonts w:ascii="Times New Roman" w:hAnsi="Times New Roman" w:cs="Times New Roman"/>
          <w:sz w:val="24"/>
        </w:rPr>
        <w:t>.</w:t>
      </w:r>
      <w:r w:rsidRPr="00477731">
        <w:rPr>
          <w:rFonts w:ascii="Times New Roman" w:hAnsi="Times New Roman" w:cs="Times New Roman"/>
          <w:bCs/>
          <w:sz w:val="24"/>
        </w:rPr>
        <w:t>3SG.M</w:t>
      </w:r>
      <w:r w:rsidRPr="00477731">
        <w:rPr>
          <w:rFonts w:ascii="Times New Roman" w:hAnsi="Times New Roman" w:cs="Times New Roman"/>
          <w:sz w:val="24"/>
        </w:rPr>
        <w:t xml:space="preserve">  </w:t>
      </w:r>
      <w:r w:rsidRPr="00477731">
        <w:rPr>
          <w:rFonts w:ascii="Times New Roman" w:hAnsi="Times New Roman" w:cs="Times New Roman"/>
          <w:bCs/>
          <w:sz w:val="24"/>
        </w:rPr>
        <w:t xml:space="preserve"> l-</w:t>
      </w:r>
      <w:proofErr w:type="spellStart"/>
      <w:r w:rsidRPr="00477731">
        <w:rPr>
          <w:rFonts w:ascii="Times New Roman" w:hAnsi="Times New Roman" w:cs="Times New Roman"/>
          <w:bCs/>
          <w:sz w:val="24"/>
        </w:rPr>
        <w:t>ħurmah</w:t>
      </w:r>
      <w:proofErr w:type="spellEnd"/>
      <w:r w:rsidRPr="00477731">
        <w:rPr>
          <w:rFonts w:ascii="Times New Roman" w:hAnsi="Times New Roman" w:cs="Times New Roman"/>
          <w:bCs/>
          <w:sz w:val="24"/>
        </w:rPr>
        <w:t xml:space="preserve">                         .</w:t>
      </w:r>
    </w:p>
    <w:p w14:paraId="74DFA696" w14:textId="6A776CD5" w:rsidR="00EE77C9" w:rsidRPr="00477731" w:rsidRDefault="00EE77C9" w:rsidP="00DD2619">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 xml:space="preserve">Omar       C-Top </w:t>
      </w:r>
      <w:proofErr w:type="gramStart"/>
      <w:r w:rsidRPr="00477731">
        <w:rPr>
          <w:rFonts w:ascii="Times New Roman" w:hAnsi="Times New Roman" w:cs="Times New Roman"/>
          <w:bCs/>
          <w:sz w:val="24"/>
        </w:rPr>
        <w:t xml:space="preserve">saw  </w:t>
      </w:r>
      <w:r w:rsidRPr="00477731">
        <w:rPr>
          <w:rFonts w:ascii="Times New Roman" w:hAnsi="Times New Roman" w:cs="Times New Roman"/>
          <w:bCs/>
          <w:sz w:val="24"/>
        </w:rPr>
        <w:tab/>
      </w:r>
      <w:proofErr w:type="gramEnd"/>
      <w:r w:rsidRPr="00477731">
        <w:rPr>
          <w:rFonts w:ascii="Times New Roman" w:hAnsi="Times New Roman" w:cs="Times New Roman"/>
          <w:bCs/>
          <w:sz w:val="24"/>
        </w:rPr>
        <w:t xml:space="preserve">        DEF-woman      </w:t>
      </w:r>
    </w:p>
    <w:p w14:paraId="754B89E3" w14:textId="6AD99EDF" w:rsidR="00EE77C9" w:rsidRPr="00477731" w:rsidRDefault="00EE77C9" w:rsidP="00DD2619">
      <w:pPr>
        <w:keepNext/>
        <w:spacing w:after="0" w:line="360" w:lineRule="auto"/>
        <w:jc w:val="both"/>
        <w:rPr>
          <w:rFonts w:ascii="Times New Roman" w:hAnsi="Times New Roman" w:cs="Times New Roman"/>
          <w:bCs/>
          <w:iCs/>
          <w:sz w:val="24"/>
        </w:rPr>
      </w:pPr>
      <w:r w:rsidRPr="00477731">
        <w:rPr>
          <w:rFonts w:ascii="Times New Roman" w:hAnsi="Times New Roman" w:cs="Times New Roman"/>
          <w:bCs/>
          <w:sz w:val="24"/>
        </w:rPr>
        <w:tab/>
      </w:r>
      <w:r w:rsidRPr="00477731">
        <w:rPr>
          <w:rFonts w:ascii="Times New Roman" w:hAnsi="Times New Roman" w:cs="Times New Roman"/>
          <w:bCs/>
          <w:sz w:val="24"/>
        </w:rPr>
        <w:tab/>
        <w:t>‘OMAR saw the woman.’</w:t>
      </w:r>
      <w:r w:rsidRPr="00477731">
        <w:rPr>
          <w:rFonts w:ascii="Times New Roman" w:hAnsi="Times New Roman" w:cs="Times New Roman"/>
          <w:bCs/>
          <w:iCs/>
          <w:sz w:val="24"/>
        </w:rPr>
        <w:tab/>
      </w:r>
    </w:p>
    <w:p w14:paraId="06CE1353" w14:textId="77777777" w:rsidR="00EE77C9" w:rsidRPr="00477731" w:rsidRDefault="00EE77C9" w:rsidP="00E03D3D">
      <w:pPr>
        <w:keepNext/>
        <w:spacing w:after="0" w:line="360" w:lineRule="auto"/>
        <w:jc w:val="both"/>
        <w:rPr>
          <w:rFonts w:ascii="Times New Roman" w:hAnsi="Times New Roman" w:cs="Times New Roman"/>
          <w:bCs/>
          <w:iCs/>
          <w:sz w:val="24"/>
        </w:rPr>
      </w:pPr>
    </w:p>
    <w:p w14:paraId="5D961ECF" w14:textId="63B98460" w:rsidR="00EE77C9" w:rsidRPr="00477731" w:rsidRDefault="00EE77C9" w:rsidP="00513F5A">
      <w:pPr>
        <w:keepNext/>
        <w:spacing w:after="0" w:line="360" w:lineRule="auto"/>
        <w:ind w:firstLine="720"/>
        <w:jc w:val="both"/>
        <w:rPr>
          <w:rFonts w:ascii="Times New Roman" w:hAnsi="Times New Roman" w:cs="Times New Roman"/>
          <w:bCs/>
          <w:sz w:val="24"/>
        </w:rPr>
      </w:pPr>
      <w:r w:rsidRPr="00477731">
        <w:rPr>
          <w:rFonts w:ascii="Times New Roman" w:hAnsi="Times New Roman" w:cs="Times New Roman"/>
          <w:bCs/>
          <w:sz w:val="24"/>
        </w:rPr>
        <w:t>b.</w:t>
      </w:r>
      <w:r w:rsidRPr="00477731">
        <w:rPr>
          <w:rFonts w:ascii="Times New Roman" w:hAnsi="Times New Roman" w:cs="Times New Roman"/>
          <w:bCs/>
          <w:sz w:val="24"/>
        </w:rPr>
        <w:tab/>
        <w:t xml:space="preserve">L-ĦURMAH      </w:t>
      </w:r>
      <w:proofErr w:type="spellStart"/>
      <w:r w:rsidRPr="00477731">
        <w:rPr>
          <w:rFonts w:ascii="Times New Roman" w:hAnsi="Times New Roman" w:cs="Times New Roman"/>
          <w:b/>
          <w:bCs/>
          <w:sz w:val="24"/>
        </w:rPr>
        <w:t>zad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-ah                       </w:t>
      </w:r>
      <w:proofErr w:type="spellStart"/>
      <w:r w:rsidRPr="00477731">
        <w:rPr>
          <w:rFonts w:ascii="Times New Roman" w:hAnsi="Times New Roman" w:cs="Times New Roman"/>
          <w:bCs/>
        </w:rPr>
        <w:t>ʕ</w:t>
      </w:r>
      <w:r w:rsidRPr="00477731">
        <w:rPr>
          <w:rFonts w:ascii="Times New Roman" w:hAnsi="Times New Roman" w:cs="Times New Roman"/>
          <w:bCs/>
          <w:sz w:val="24"/>
        </w:rPr>
        <w:t>omar</w:t>
      </w:r>
      <w:proofErr w:type="spellEnd"/>
      <w:r w:rsidRPr="00477731">
        <w:rPr>
          <w:rFonts w:ascii="Times New Roman" w:hAnsi="Times New Roman" w:cs="Times New Roman"/>
          <w:bCs/>
          <w:sz w:val="24"/>
        </w:rPr>
        <w:t>.</w:t>
      </w:r>
    </w:p>
    <w:p w14:paraId="6328D36C" w14:textId="4B932CC7" w:rsidR="00EE77C9" w:rsidRPr="00477731" w:rsidRDefault="00EE77C9" w:rsidP="001160EE">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 xml:space="preserve">DEF-woman      C-Top   </w:t>
      </w:r>
      <w:proofErr w:type="gramStart"/>
      <w:r w:rsidRPr="00477731">
        <w:rPr>
          <w:rFonts w:ascii="Times New Roman" w:hAnsi="Times New Roman" w:cs="Times New Roman"/>
          <w:bCs/>
          <w:sz w:val="24"/>
        </w:rPr>
        <w:t>saw</w:t>
      </w:r>
      <w:r w:rsidRPr="00477731">
        <w:rPr>
          <w:rFonts w:ascii="Times New Roman" w:hAnsi="Times New Roman" w:cs="Times New Roman"/>
          <w:sz w:val="24"/>
        </w:rPr>
        <w:t>.</w:t>
      </w:r>
      <w:r w:rsidRPr="00477731">
        <w:rPr>
          <w:rFonts w:ascii="Times New Roman" w:hAnsi="Times New Roman" w:cs="Times New Roman"/>
          <w:bCs/>
          <w:sz w:val="24"/>
        </w:rPr>
        <w:t>3SG.M</w:t>
      </w:r>
      <w:proofErr w:type="gramEnd"/>
      <w:r w:rsidRPr="00477731">
        <w:rPr>
          <w:rFonts w:ascii="Times New Roman" w:hAnsi="Times New Roman" w:cs="Times New Roman"/>
          <w:bCs/>
          <w:sz w:val="24"/>
        </w:rPr>
        <w:t xml:space="preserve">-3SG.F  Omar   </w:t>
      </w:r>
    </w:p>
    <w:p w14:paraId="3043C97A" w14:textId="68299B3E" w:rsidR="00EE77C9" w:rsidRPr="00477731" w:rsidRDefault="00EE77C9" w:rsidP="00F26D93">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‘THE WOMAN, Omar saw.’</w:t>
      </w:r>
    </w:p>
    <w:p w14:paraId="63830D89" w14:textId="35AB2ED7" w:rsidR="00EE77C9" w:rsidRPr="00477731" w:rsidRDefault="00EE77C9" w:rsidP="00F26D93">
      <w:pPr>
        <w:spacing w:after="0" w:line="360" w:lineRule="auto"/>
        <w:jc w:val="both"/>
        <w:rPr>
          <w:rFonts w:ascii="Times New Roman" w:hAnsi="Times New Roman" w:cs="Times New Roman"/>
          <w:bCs/>
          <w:sz w:val="24"/>
        </w:rPr>
      </w:pPr>
    </w:p>
    <w:p w14:paraId="1CA8089D" w14:textId="3E2B8CFD" w:rsidR="00EE77C9" w:rsidRPr="00477731" w:rsidRDefault="00EE77C9" w:rsidP="00A90C0A">
      <w:pPr>
        <w:keepNext/>
        <w:spacing w:after="0" w:line="360" w:lineRule="auto"/>
        <w:ind w:firstLine="720"/>
        <w:jc w:val="both"/>
        <w:rPr>
          <w:rFonts w:ascii="Times New Roman" w:hAnsi="Times New Roman" w:cs="Times New Roman"/>
          <w:bCs/>
          <w:sz w:val="24"/>
        </w:rPr>
      </w:pPr>
      <w:r w:rsidRPr="00477731">
        <w:rPr>
          <w:rFonts w:ascii="Times New Roman" w:hAnsi="Times New Roman" w:cs="Times New Roman"/>
          <w:sz w:val="24"/>
        </w:rPr>
        <w:t xml:space="preserve">c.  </w:t>
      </w:r>
      <w:r w:rsidRPr="00477731">
        <w:rPr>
          <w:rFonts w:ascii="Times New Roman" w:hAnsi="Times New Roman" w:cs="Times New Roman"/>
          <w:sz w:val="24"/>
        </w:rPr>
        <w:tab/>
      </w:r>
      <w:r w:rsidRPr="00477731">
        <w:rPr>
          <w:rFonts w:ascii="Times New Roman" w:hAnsi="Times New Roman" w:cs="Times New Roman"/>
          <w:b/>
          <w:bCs/>
          <w:sz w:val="24"/>
        </w:rPr>
        <w:t>*</w:t>
      </w:r>
      <w:r w:rsidRPr="00477731">
        <w:rPr>
          <w:rFonts w:ascii="Times New Roman" w:hAnsi="Times New Roman" w:cs="Times New Roman"/>
          <w:bCs/>
          <w:sz w:val="24"/>
        </w:rPr>
        <w:t xml:space="preserve">ĦURMAH      </w:t>
      </w:r>
      <w:proofErr w:type="spellStart"/>
      <w:r w:rsidRPr="00477731">
        <w:rPr>
          <w:rFonts w:ascii="Times New Roman" w:hAnsi="Times New Roman" w:cs="Times New Roman"/>
          <w:b/>
          <w:bCs/>
          <w:sz w:val="24"/>
        </w:rPr>
        <w:t>zad</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 xml:space="preserve"> (-</w:t>
      </w:r>
      <w:proofErr w:type="gramStart"/>
      <w:r w:rsidRPr="00477731">
        <w:rPr>
          <w:rFonts w:ascii="Times New Roman" w:hAnsi="Times New Roman" w:cs="Times New Roman"/>
          <w:bCs/>
          <w:sz w:val="24"/>
        </w:rPr>
        <w:t xml:space="preserve">ah)   </w:t>
      </w:r>
      <w:proofErr w:type="gramEnd"/>
      <w:r w:rsidRPr="00477731">
        <w:rPr>
          <w:rFonts w:ascii="Times New Roman" w:hAnsi="Times New Roman" w:cs="Times New Roman"/>
          <w:bCs/>
          <w:sz w:val="24"/>
        </w:rPr>
        <w:t xml:space="preserve">               </w:t>
      </w:r>
      <w:proofErr w:type="spellStart"/>
      <w:r w:rsidRPr="00477731">
        <w:rPr>
          <w:rFonts w:ascii="Times New Roman" w:hAnsi="Times New Roman" w:cs="Times New Roman"/>
          <w:bCs/>
        </w:rPr>
        <w:t>ʕ</w:t>
      </w:r>
      <w:r w:rsidRPr="00477731">
        <w:rPr>
          <w:rFonts w:ascii="Times New Roman" w:hAnsi="Times New Roman" w:cs="Times New Roman"/>
          <w:bCs/>
          <w:sz w:val="24"/>
        </w:rPr>
        <w:t>omar</w:t>
      </w:r>
      <w:proofErr w:type="spellEnd"/>
      <w:r w:rsidRPr="00477731">
        <w:rPr>
          <w:rFonts w:ascii="Times New Roman" w:hAnsi="Times New Roman" w:cs="Times New Roman"/>
          <w:bCs/>
          <w:sz w:val="24"/>
        </w:rPr>
        <w:t>.</w:t>
      </w:r>
    </w:p>
    <w:p w14:paraId="755F2847" w14:textId="13923B83" w:rsidR="00EE77C9" w:rsidRPr="00477731" w:rsidRDefault="00EE77C9" w:rsidP="00A90C0A">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 xml:space="preserve">   woman            C-Top   </w:t>
      </w:r>
      <w:proofErr w:type="gramStart"/>
      <w:r w:rsidRPr="00477731">
        <w:rPr>
          <w:rFonts w:ascii="Times New Roman" w:hAnsi="Times New Roman" w:cs="Times New Roman"/>
          <w:bCs/>
          <w:sz w:val="24"/>
        </w:rPr>
        <w:t>saw</w:t>
      </w:r>
      <w:r w:rsidRPr="00477731">
        <w:rPr>
          <w:rFonts w:ascii="Times New Roman" w:hAnsi="Times New Roman" w:cs="Times New Roman"/>
          <w:sz w:val="24"/>
        </w:rPr>
        <w:t>.</w:t>
      </w:r>
      <w:r w:rsidRPr="00477731">
        <w:rPr>
          <w:rFonts w:ascii="Times New Roman" w:hAnsi="Times New Roman" w:cs="Times New Roman"/>
          <w:bCs/>
          <w:sz w:val="24"/>
        </w:rPr>
        <w:t>3SG.M</w:t>
      </w:r>
      <w:proofErr w:type="gramEnd"/>
      <w:r w:rsidRPr="00477731">
        <w:rPr>
          <w:rFonts w:ascii="Times New Roman" w:hAnsi="Times New Roman" w:cs="Times New Roman"/>
          <w:bCs/>
          <w:sz w:val="24"/>
        </w:rPr>
        <w:t xml:space="preserve">-3SG.F  Omar   </w:t>
      </w:r>
    </w:p>
    <w:p w14:paraId="6DEC2052" w14:textId="1CB1F650" w:rsidR="00EE77C9" w:rsidRPr="00477731" w:rsidRDefault="00EE77C9" w:rsidP="00A90C0A">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 xml:space="preserve">   Intended: ‘A WOMAN, Omar saw.’</w:t>
      </w:r>
    </w:p>
    <w:p w14:paraId="485F3765" w14:textId="16A0ECFE" w:rsidR="00EE77C9" w:rsidRPr="00477731" w:rsidRDefault="00EE77C9" w:rsidP="00A90C0A">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w:t>
      </w:r>
    </w:p>
    <w:p w14:paraId="75B846EE" w14:textId="60037368" w:rsidR="00EE77C9" w:rsidRPr="00477731" w:rsidRDefault="00EE77C9" w:rsidP="00F26D93">
      <w:pPr>
        <w:spacing w:after="0" w:line="360" w:lineRule="auto"/>
        <w:jc w:val="both"/>
        <w:rPr>
          <w:rFonts w:ascii="Times New Roman" w:hAnsi="Times New Roman" w:cs="Times New Roman"/>
          <w:bCs/>
          <w:sz w:val="24"/>
        </w:rPr>
      </w:pPr>
      <w:r w:rsidRPr="00477731">
        <w:rPr>
          <w:rFonts w:ascii="Times New Roman" w:hAnsi="Times New Roman" w:cs="Times New Roman"/>
          <w:sz w:val="24"/>
        </w:rPr>
        <w:t xml:space="preserve">       </w:t>
      </w:r>
      <w:r w:rsidRPr="00477731">
        <w:rPr>
          <w:rFonts w:ascii="Times New Roman" w:hAnsi="Times New Roman" w:cs="Times New Roman"/>
          <w:bCs/>
          <w:sz w:val="24"/>
        </w:rPr>
        <w:t xml:space="preserve">The derivation of (39b) is shown in (40). </w:t>
      </w:r>
    </w:p>
    <w:p w14:paraId="23A9545A" w14:textId="77777777" w:rsidR="00EE77C9" w:rsidRPr="00477731" w:rsidRDefault="00EE77C9" w:rsidP="00F26D93">
      <w:pPr>
        <w:spacing w:after="0" w:line="360" w:lineRule="auto"/>
        <w:jc w:val="both"/>
        <w:rPr>
          <w:rFonts w:ascii="Times New Roman" w:hAnsi="Times New Roman" w:cs="Times New Roman"/>
          <w:bCs/>
          <w:sz w:val="24"/>
        </w:rPr>
      </w:pPr>
    </w:p>
    <w:p w14:paraId="1DEA6A32" w14:textId="32ED2BEF" w:rsidR="00EE77C9" w:rsidRPr="00477731" w:rsidRDefault="00EE77C9" w:rsidP="00B839A7">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w:lastRenderedPageBreak/>
        <mc:AlternateContent>
          <mc:Choice Requires="wps">
            <w:drawing>
              <wp:anchor distT="0" distB="0" distL="114300" distR="114300" simplePos="0" relativeHeight="252260352" behindDoc="0" locked="0" layoutInCell="1" allowOverlap="1" wp14:anchorId="5DD90D46" wp14:editId="7CA366BD">
                <wp:simplePos x="0" y="0"/>
                <wp:positionH relativeFrom="column">
                  <wp:posOffset>378069</wp:posOffset>
                </wp:positionH>
                <wp:positionV relativeFrom="paragraph">
                  <wp:posOffset>183709</wp:posOffset>
                </wp:positionV>
                <wp:extent cx="252046" cy="246185"/>
                <wp:effectExtent l="0" t="0" r="34290" b="20955"/>
                <wp:wrapNone/>
                <wp:docPr id="13" name="Straight Connector 13"/>
                <wp:cNvGraphicFramePr/>
                <a:graphic xmlns:a="http://schemas.openxmlformats.org/drawingml/2006/main">
                  <a:graphicData uri="http://schemas.microsoft.com/office/word/2010/wordprocessingShape">
                    <wps:wsp>
                      <wps:cNvCnPr/>
                      <wps:spPr>
                        <a:xfrm flipV="1">
                          <a:off x="0" y="0"/>
                          <a:ext cx="252046" cy="246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1F598E" id="Straight Connector 13" o:spid="_x0000_s1026" style="position:absolute;flip:y;z-index:25226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5pt,14.45pt" to="49.6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61376" behindDoc="0" locked="0" layoutInCell="1" allowOverlap="1" wp14:anchorId="235991F4" wp14:editId="4FBB2E04">
                <wp:simplePos x="0" y="0"/>
                <wp:positionH relativeFrom="column">
                  <wp:posOffset>628650</wp:posOffset>
                </wp:positionH>
                <wp:positionV relativeFrom="paragraph">
                  <wp:posOffset>182880</wp:posOffset>
                </wp:positionV>
                <wp:extent cx="514350" cy="180975"/>
                <wp:effectExtent l="0" t="0" r="19050" b="28575"/>
                <wp:wrapNone/>
                <wp:docPr id="11" name="Straight Connector 11"/>
                <wp:cNvGraphicFramePr/>
                <a:graphic xmlns:a="http://schemas.openxmlformats.org/drawingml/2006/main">
                  <a:graphicData uri="http://schemas.microsoft.com/office/word/2010/wordprocessingShape">
                    <wps:wsp>
                      <wps:cNvCnPr/>
                      <wps:spPr>
                        <a:xfrm>
                          <a:off x="0" y="0"/>
                          <a:ext cx="514350" cy="180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C91352" id="Straight Connector 11" o:spid="_x0000_s1026" style="position:absolute;z-index:252261376;visibility:visible;mso-wrap-style:square;mso-wrap-distance-left:9pt;mso-wrap-distance-top:0;mso-wrap-distance-right:9pt;mso-wrap-distance-bottom:0;mso-position-horizontal:absolute;mso-position-horizontal-relative:text;mso-position-vertical:absolute;mso-position-vertical-relative:text" from="49.5pt,14.4pt" to="90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" strokecolor="#5b9bd5 [3204]" strokeweight=".5pt">
                <v:stroke joinstyle="miter"/>
              </v:line>
            </w:pict>
          </mc:Fallback>
        </mc:AlternateContent>
      </w:r>
      <w:r w:rsidRPr="00477731">
        <w:rPr>
          <w:rFonts w:ascii="Times New Roman" w:hAnsi="Times New Roman" w:cs="Times New Roman"/>
          <w:bCs/>
          <w:iCs/>
        </w:rPr>
        <w:t>(40)</w:t>
      </w:r>
      <w:r w:rsidRPr="00477731">
        <w:rPr>
          <w:rFonts w:ascii="Times New Roman" w:hAnsi="Times New Roman" w:cs="Times New Roman"/>
          <w:bCs/>
          <w:iCs/>
        </w:rPr>
        <w:tab/>
        <w:t xml:space="preserve">   </w:t>
      </w:r>
      <w:r w:rsidRPr="00477731">
        <w:rPr>
          <w:rFonts w:ascii="Times New Roman" w:hAnsi="Times New Roman" w:cs="Times New Roman"/>
        </w:rPr>
        <w:t>C-</w:t>
      </w:r>
      <w:proofErr w:type="spellStart"/>
      <w:r w:rsidRPr="00477731">
        <w:rPr>
          <w:rFonts w:ascii="Times New Roman" w:hAnsi="Times New Roman" w:cs="Times New Roman"/>
        </w:rPr>
        <w:t>TopP</w:t>
      </w:r>
      <w:proofErr w:type="spellEnd"/>
    </w:p>
    <w:p w14:paraId="44F8C1F3" w14:textId="46D642A0" w:rsidR="00EE77C9" w:rsidRPr="00477731" w:rsidRDefault="00EE77C9" w:rsidP="00B839A7">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63424" behindDoc="0" locked="0" layoutInCell="1" allowOverlap="1" wp14:anchorId="534BE3BB" wp14:editId="172974E6">
                <wp:simplePos x="0" y="0"/>
                <wp:positionH relativeFrom="column">
                  <wp:posOffset>1219200</wp:posOffset>
                </wp:positionH>
                <wp:positionV relativeFrom="paragraph">
                  <wp:posOffset>189865</wp:posOffset>
                </wp:positionV>
                <wp:extent cx="809625" cy="161925"/>
                <wp:effectExtent l="0" t="0" r="28575" b="28575"/>
                <wp:wrapNone/>
                <wp:docPr id="54" name="Straight Connector 54"/>
                <wp:cNvGraphicFramePr/>
                <a:graphic xmlns:a="http://schemas.openxmlformats.org/drawingml/2006/main">
                  <a:graphicData uri="http://schemas.microsoft.com/office/word/2010/wordprocessingShape">
                    <wps:wsp>
                      <wps:cNvCnPr/>
                      <wps:spPr>
                        <a:xfrm>
                          <a:off x="0" y="0"/>
                          <a:ext cx="80962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A3761" id="Straight Connector 54" o:spid="_x0000_s1026" style="position:absolute;z-index:252263424;visibility:visible;mso-wrap-style:square;mso-wrap-distance-left:9pt;mso-wrap-distance-top:0;mso-wrap-distance-right:9pt;mso-wrap-distance-bottom:0;mso-position-horizontal:absolute;mso-position-horizontal-relative:text;mso-position-vertical:absolute;mso-position-vertical-relative:text" from="96pt,14.95pt" to="159.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62400" behindDoc="0" locked="0" layoutInCell="1" allowOverlap="1" wp14:anchorId="54FBF395" wp14:editId="60BC818E">
                <wp:simplePos x="0" y="0"/>
                <wp:positionH relativeFrom="column">
                  <wp:posOffset>1000125</wp:posOffset>
                </wp:positionH>
                <wp:positionV relativeFrom="paragraph">
                  <wp:posOffset>189865</wp:posOffset>
                </wp:positionV>
                <wp:extent cx="219075" cy="161925"/>
                <wp:effectExtent l="0" t="0" r="28575" b="28575"/>
                <wp:wrapNone/>
                <wp:docPr id="55" name="Straight Connector 55"/>
                <wp:cNvGraphicFramePr/>
                <a:graphic xmlns:a="http://schemas.openxmlformats.org/drawingml/2006/main">
                  <a:graphicData uri="http://schemas.microsoft.com/office/word/2010/wordprocessingShape">
                    <wps:wsp>
                      <wps:cNvCnPr/>
                      <wps:spPr>
                        <a:xfrm flipV="1">
                          <a:off x="0" y="0"/>
                          <a:ext cx="219075"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AAB4C4" id="Straight Connector 55" o:spid="_x0000_s1026" style="position:absolute;flip:y;z-index:252262400;visibility:visible;mso-wrap-style:square;mso-wrap-distance-left:9pt;mso-wrap-distance-top:0;mso-wrap-distance-right:9pt;mso-wrap-distance-bottom:0;mso-position-horizontal:absolute;mso-position-horizontal-relative:text;mso-position-vertical:absolute;mso-position-vertical-relative:text" from="78.75pt,14.95pt" to="96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" strokecolor="#5b9bd5 [3204]" strokeweight=".5pt">
                <v:stroke joinstyle="miter"/>
              </v:line>
            </w:pict>
          </mc:Fallback>
        </mc:AlternateContent>
      </w:r>
      <w:r w:rsidRPr="00477731">
        <w:rPr>
          <w:rFonts w:ascii="Times New Roman" w:hAnsi="Times New Roman" w:cs="Times New Roman"/>
        </w:rPr>
        <w:t xml:space="preserve">        </w:t>
      </w:r>
      <w:r w:rsidRPr="00477731">
        <w:rPr>
          <w:rFonts w:ascii="Times New Roman" w:hAnsi="Times New Roman" w:cs="Times New Roman"/>
        </w:rPr>
        <w:tab/>
      </w:r>
      <w:r w:rsidRPr="00477731">
        <w:rPr>
          <w:rFonts w:ascii="Times New Roman" w:hAnsi="Times New Roman" w:cs="Times New Roman"/>
        </w:rPr>
        <w:tab/>
        <w:t xml:space="preserve">        TP</w:t>
      </w:r>
    </w:p>
    <w:p w14:paraId="1635738D" w14:textId="2F98E22C" w:rsidR="00EE77C9" w:rsidRPr="00477731" w:rsidRDefault="00EE77C9" w:rsidP="00B839A7">
      <w:pPr>
        <w:keepNext/>
        <w:spacing w:after="0" w:line="360" w:lineRule="auto"/>
        <w:jc w:val="both"/>
        <w:rPr>
          <w:rFonts w:ascii="Times New Roman" w:hAnsi="Times New Roman" w:cs="Times New Roman"/>
        </w:rPr>
      </w:pPr>
      <w:r w:rsidRPr="00477731">
        <w:rPr>
          <w:rFonts w:ascii="Times New Roman" w:hAnsi="Times New Roman" w:cs="Times New Roman"/>
          <w:bCs/>
          <w:noProof/>
          <w:lang w:eastAsia="en-GB"/>
        </w:rPr>
        <mc:AlternateContent>
          <mc:Choice Requires="wps">
            <w:drawing>
              <wp:anchor distT="0" distB="0" distL="114300" distR="114300" simplePos="0" relativeHeight="252275712" behindDoc="0" locked="0" layoutInCell="1" allowOverlap="1" wp14:anchorId="0D1ADABD" wp14:editId="66C5C8BD">
                <wp:simplePos x="0" y="0"/>
                <wp:positionH relativeFrom="column">
                  <wp:posOffset>140676</wp:posOffset>
                </wp:positionH>
                <wp:positionV relativeFrom="paragraph">
                  <wp:posOffset>23788</wp:posOffset>
                </wp:positionV>
                <wp:extent cx="492369" cy="430384"/>
                <wp:effectExtent l="0" t="0" r="22225" b="27305"/>
                <wp:wrapNone/>
                <wp:docPr id="53" name="Double Bracket 53"/>
                <wp:cNvGraphicFramePr/>
                <a:graphic xmlns:a="http://schemas.openxmlformats.org/drawingml/2006/main">
                  <a:graphicData uri="http://schemas.microsoft.com/office/word/2010/wordprocessingShape">
                    <wps:wsp>
                      <wps:cNvSpPr/>
                      <wps:spPr>
                        <a:xfrm>
                          <a:off x="0" y="0"/>
                          <a:ext cx="492369" cy="430384"/>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974DF" id="Double Bracket 53" o:spid="_x0000_s1026" type="#_x0000_t185" style="position:absolute;margin-left:11.1pt;margin-top:1.85pt;width:38.75pt;height:33.9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" strokecolor="#5b9bd5 [3204]" strokeweight=".5pt">
                <v:stroke joinstyle="miter"/>
              </v:shap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70592" behindDoc="0" locked="0" layoutInCell="1" allowOverlap="1" wp14:anchorId="3AC30A0A" wp14:editId="6764F939">
                <wp:simplePos x="0" y="0"/>
                <wp:positionH relativeFrom="column">
                  <wp:posOffset>933450</wp:posOffset>
                </wp:positionH>
                <wp:positionV relativeFrom="paragraph">
                  <wp:posOffset>215265</wp:posOffset>
                </wp:positionV>
                <wp:extent cx="0" cy="23812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80DB7" id="Straight Connector 56" o:spid="_x0000_s1026" style="position:absolute;z-index:252270592;visibility:visible;mso-wrap-style:square;mso-wrap-distance-left:9pt;mso-wrap-distance-top:0;mso-wrap-distance-right:9pt;mso-wrap-distance-bottom:0;mso-position-horizontal:absolute;mso-position-horizontal-relative:text;mso-position-vertical:absolute;mso-position-vertical-relative:text" from="73.5pt,16.95pt" to="73.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65472" behindDoc="0" locked="0" layoutInCell="1" allowOverlap="1" wp14:anchorId="27B9E683" wp14:editId="21CCEB29">
                <wp:simplePos x="0" y="0"/>
                <wp:positionH relativeFrom="column">
                  <wp:posOffset>2162175</wp:posOffset>
                </wp:positionH>
                <wp:positionV relativeFrom="paragraph">
                  <wp:posOffset>215265</wp:posOffset>
                </wp:positionV>
                <wp:extent cx="485775" cy="13335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48577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C225DE" id="Straight Connector 57" o:spid="_x0000_s1026" style="position:absolute;z-index:252265472;visibility:visible;mso-wrap-style:square;mso-wrap-distance-left:9pt;mso-wrap-distance-top:0;mso-wrap-distance-right:9pt;mso-wrap-distance-bottom:0;mso-position-horizontal:absolute;mso-position-horizontal-relative:text;mso-position-vertical:absolute;mso-position-vertical-relative:text" from="170.25pt,16.95pt" to="208.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64448" behindDoc="0" locked="0" layoutInCell="1" allowOverlap="1" wp14:anchorId="4D6646E1" wp14:editId="67BA0E69">
                <wp:simplePos x="0" y="0"/>
                <wp:positionH relativeFrom="column">
                  <wp:posOffset>1876425</wp:posOffset>
                </wp:positionH>
                <wp:positionV relativeFrom="paragraph">
                  <wp:posOffset>215265</wp:posOffset>
                </wp:positionV>
                <wp:extent cx="285750" cy="133350"/>
                <wp:effectExtent l="0" t="0" r="19050" b="19050"/>
                <wp:wrapNone/>
                <wp:docPr id="58" name="Straight Connector 58"/>
                <wp:cNvGraphicFramePr/>
                <a:graphic xmlns:a="http://schemas.openxmlformats.org/drawingml/2006/main">
                  <a:graphicData uri="http://schemas.microsoft.com/office/word/2010/wordprocessingShape">
                    <wps:wsp>
                      <wps:cNvCnPr/>
                      <wps:spPr>
                        <a:xfrm flipV="1">
                          <a:off x="0" y="0"/>
                          <a:ext cx="285750"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B3CEB8" id="Straight Connector 58" o:spid="_x0000_s1026" style="position:absolute;flip:y;z-index:252264448;visibility:visible;mso-wrap-style:square;mso-wrap-distance-left:9pt;mso-wrap-distance-top:0;mso-wrap-distance-right:9pt;mso-wrap-distance-bottom:0;mso-position-horizontal:absolute;mso-position-horizontal-relative:text;mso-position-vertical:absolute;mso-position-vertical-relative:text" from="147.75pt,16.95pt" to="170.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" strokecolor="#5b9bd5 [3204]" strokeweight=".5pt">
                <v:stroke joinstyle="miter"/>
              </v:line>
            </w:pict>
          </mc:Fallback>
        </mc:AlternateContent>
      </w:r>
      <w:r w:rsidRPr="00477731">
        <w:rPr>
          <w:rFonts w:ascii="Times New Roman" w:hAnsi="Times New Roman" w:cs="Times New Roman"/>
        </w:rPr>
        <w:t xml:space="preserve">      C-Top         T</w:t>
      </w:r>
      <w:r w:rsidRPr="00477731">
        <w:rPr>
          <w:rFonts w:ascii="Times New Roman" w:hAnsi="Times New Roman" w:cs="Times New Roman"/>
        </w:rPr>
        <w:tab/>
        <w:t xml:space="preserve">                     </w:t>
      </w:r>
      <w:proofErr w:type="spellStart"/>
      <w:r w:rsidRPr="00477731">
        <w:rPr>
          <w:rFonts w:ascii="Times New Roman" w:hAnsi="Times New Roman" w:cs="Times New Roman"/>
        </w:rPr>
        <w:t>vP</w:t>
      </w:r>
      <w:proofErr w:type="spellEnd"/>
    </w:p>
    <w:p w14:paraId="1B9EADC2" w14:textId="5E02834D" w:rsidR="00EE77C9" w:rsidRPr="00477731" w:rsidRDefault="00EE77C9" w:rsidP="00B839A7">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71616" behindDoc="0" locked="0" layoutInCell="1" allowOverlap="1" wp14:anchorId="67C7C8D4" wp14:editId="7670626D">
                <wp:simplePos x="0" y="0"/>
                <wp:positionH relativeFrom="column">
                  <wp:posOffset>1419225</wp:posOffset>
                </wp:positionH>
                <wp:positionV relativeFrom="paragraph">
                  <wp:posOffset>212725</wp:posOffset>
                </wp:positionV>
                <wp:extent cx="552450" cy="285750"/>
                <wp:effectExtent l="19050" t="19050" r="38100" b="19050"/>
                <wp:wrapNone/>
                <wp:docPr id="59" name="Isosceles Triangle 59"/>
                <wp:cNvGraphicFramePr/>
                <a:graphic xmlns:a="http://schemas.openxmlformats.org/drawingml/2006/main">
                  <a:graphicData uri="http://schemas.microsoft.com/office/word/2010/wordprocessingShape">
                    <wps:wsp>
                      <wps:cNvSpPr/>
                      <wps:spPr>
                        <a:xfrm>
                          <a:off x="0" y="0"/>
                          <a:ext cx="552450" cy="28575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FC9D1" id="Isosceles Triangle 59" o:spid="_x0000_s1026" type="#_x0000_t5" style="position:absolute;margin-left:111.75pt;margin-top:16.75pt;width:43.5pt;height:22.5pt;z-index:2522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67520" behindDoc="0" locked="0" layoutInCell="1" allowOverlap="1" wp14:anchorId="507CE1A3" wp14:editId="61E915BC">
                <wp:simplePos x="0" y="0"/>
                <wp:positionH relativeFrom="column">
                  <wp:posOffset>2752725</wp:posOffset>
                </wp:positionH>
                <wp:positionV relativeFrom="paragraph">
                  <wp:posOffset>212725</wp:posOffset>
                </wp:positionV>
                <wp:extent cx="361950" cy="10477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36195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5D4AE1" id="Straight Connector 60" o:spid="_x0000_s1026" style="position:absolute;z-index:252267520;visibility:visible;mso-wrap-style:square;mso-wrap-distance-left:9pt;mso-wrap-distance-top:0;mso-wrap-distance-right:9pt;mso-wrap-distance-bottom:0;mso-position-horizontal:absolute;mso-position-horizontal-relative:text;mso-position-vertical:absolute;mso-position-vertical-relative:text" from="216.75pt,16.75pt" to="24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66496" behindDoc="0" locked="0" layoutInCell="1" allowOverlap="1" wp14:anchorId="45F3C03D" wp14:editId="3322B010">
                <wp:simplePos x="0" y="0"/>
                <wp:positionH relativeFrom="column">
                  <wp:posOffset>2486025</wp:posOffset>
                </wp:positionH>
                <wp:positionV relativeFrom="paragraph">
                  <wp:posOffset>212725</wp:posOffset>
                </wp:positionV>
                <wp:extent cx="266700" cy="104775"/>
                <wp:effectExtent l="0" t="0" r="19050" b="28575"/>
                <wp:wrapNone/>
                <wp:docPr id="61" name="Straight Connector 61"/>
                <wp:cNvGraphicFramePr/>
                <a:graphic xmlns:a="http://schemas.openxmlformats.org/drawingml/2006/main">
                  <a:graphicData uri="http://schemas.microsoft.com/office/word/2010/wordprocessingShape">
                    <wps:wsp>
                      <wps:cNvCnPr/>
                      <wps:spPr>
                        <a:xfrm flipV="1">
                          <a:off x="0" y="0"/>
                          <a:ext cx="266700"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8A7064" id="Straight Connector 61" o:spid="_x0000_s1026" style="position:absolute;flip:y;z-index:252266496;visibility:visible;mso-wrap-style:square;mso-wrap-distance-left:9pt;mso-wrap-distance-top:0;mso-wrap-distance-right:9pt;mso-wrap-distance-bottom:0;mso-position-horizontal:absolute;mso-position-horizontal-relative:text;mso-position-vertical:absolute;mso-position-vertical-relative:text" from="195.75pt,16.75pt" to="216.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" strokecolor="#5b9bd5 [3204]" strokeweight=".5pt">
                <v:stroke joinstyle="miter"/>
              </v:line>
            </w:pict>
          </mc:Fallback>
        </mc:AlternateContent>
      </w:r>
      <w:r w:rsidRPr="00477731">
        <w:rPr>
          <w:rFonts w:ascii="Times New Roman" w:hAnsi="Times New Roman" w:cs="Times New Roman"/>
        </w:rPr>
        <w:t xml:space="preserve">       </w:t>
      </w:r>
      <w:proofErr w:type="spellStart"/>
      <w:proofErr w:type="gramStart"/>
      <w:r w:rsidRPr="00477731">
        <w:rPr>
          <w:rFonts w:ascii="Times New Roman" w:hAnsi="Times New Roman" w:cs="Times New Roman"/>
        </w:rPr>
        <w:t>uDef</w:t>
      </w:r>
      <w:proofErr w:type="spellEnd"/>
      <w:r w:rsidRPr="00477731">
        <w:rPr>
          <w:rFonts w:ascii="Times New Roman" w:hAnsi="Times New Roman" w:cs="Times New Roman"/>
        </w:rPr>
        <w:t xml:space="preserve">  </w:t>
      </w:r>
      <w:r w:rsidRPr="00477731">
        <w:rPr>
          <w:rFonts w:ascii="Times New Roman" w:hAnsi="Times New Roman" w:cs="Times New Roman"/>
        </w:rPr>
        <w:tab/>
      </w:r>
      <w:proofErr w:type="gramEnd"/>
      <w:r w:rsidRPr="00477731">
        <w:rPr>
          <w:rFonts w:ascii="Times New Roman" w:hAnsi="Times New Roman" w:cs="Times New Roman"/>
        </w:rPr>
        <w:tab/>
        <w:t xml:space="preserve">         DP</w:t>
      </w:r>
      <w:r w:rsidRPr="00477731">
        <w:rPr>
          <w:rFonts w:ascii="Times New Roman" w:hAnsi="Times New Roman" w:cs="Times New Roman"/>
        </w:rPr>
        <w:tab/>
        <w:t xml:space="preserve">            </w:t>
      </w:r>
      <w:proofErr w:type="spellStart"/>
      <w:r w:rsidRPr="00477731">
        <w:rPr>
          <w:rFonts w:ascii="Times New Roman" w:hAnsi="Times New Roman" w:cs="Times New Roman"/>
        </w:rPr>
        <w:t>vP</w:t>
      </w:r>
      <w:proofErr w:type="spellEnd"/>
    </w:p>
    <w:p w14:paraId="317CB488" w14:textId="42700C17" w:rsidR="00EE77C9" w:rsidRPr="00477731" w:rsidRDefault="00EE77C9" w:rsidP="00B839A7">
      <w:pPr>
        <w:keepNext/>
        <w:spacing w:after="0" w:line="360" w:lineRule="auto"/>
        <w:jc w:val="both"/>
        <w:rPr>
          <w:rFonts w:ascii="Times New Roman" w:hAnsi="Times New Roman" w:cs="Times New Roman"/>
        </w:rPr>
      </w:pPr>
      <w:r w:rsidRPr="00477731">
        <w:rPr>
          <w:rFonts w:ascii="Times New Roman" w:hAnsi="Times New Roman" w:cs="Times New Roman"/>
          <w:bCs/>
          <w:noProof/>
          <w:lang w:eastAsia="en-GB"/>
        </w:rPr>
        <mc:AlternateContent>
          <mc:Choice Requires="wps">
            <w:drawing>
              <wp:anchor distT="0" distB="0" distL="114300" distR="114300" simplePos="0" relativeHeight="252272640" behindDoc="0" locked="0" layoutInCell="1" allowOverlap="1" wp14:anchorId="54C92FBA" wp14:editId="643F7C64">
                <wp:simplePos x="0" y="0"/>
                <wp:positionH relativeFrom="column">
                  <wp:posOffset>2027208</wp:posOffset>
                </wp:positionH>
                <wp:positionV relativeFrom="paragraph">
                  <wp:posOffset>181490</wp:posOffset>
                </wp:positionV>
                <wp:extent cx="457200" cy="388189"/>
                <wp:effectExtent l="19050" t="19050" r="38100" b="12065"/>
                <wp:wrapNone/>
                <wp:docPr id="62" name="Isosceles Triangle 62"/>
                <wp:cNvGraphicFramePr/>
                <a:graphic xmlns:a="http://schemas.openxmlformats.org/drawingml/2006/main">
                  <a:graphicData uri="http://schemas.microsoft.com/office/word/2010/wordprocessingShape">
                    <wps:wsp>
                      <wps:cNvSpPr/>
                      <wps:spPr>
                        <a:xfrm>
                          <a:off x="0" y="0"/>
                          <a:ext cx="457200" cy="388189"/>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2746B" id="Isosceles Triangle 62" o:spid="_x0000_s1026" type="#_x0000_t5" style="position:absolute;margin-left:159.6pt;margin-top:14.3pt;width:36pt;height:30.5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69568" behindDoc="0" locked="0" layoutInCell="1" allowOverlap="1" wp14:anchorId="2ED8ABE3" wp14:editId="32D26FB1">
                <wp:simplePos x="0" y="0"/>
                <wp:positionH relativeFrom="column">
                  <wp:posOffset>3228975</wp:posOffset>
                </wp:positionH>
                <wp:positionV relativeFrom="paragraph">
                  <wp:posOffset>180975</wp:posOffset>
                </wp:positionV>
                <wp:extent cx="400050" cy="14287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400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F24D9E" id="Straight Connector 63" o:spid="_x0000_s1026" style="position:absolute;z-index:252269568;visibility:visible;mso-wrap-style:square;mso-wrap-distance-left:9pt;mso-wrap-distance-top:0;mso-wrap-distance-right:9pt;mso-wrap-distance-bottom:0;mso-position-horizontal:absolute;mso-position-horizontal-relative:text;mso-position-vertical:absolute;mso-position-vertical-relative:text" from="254.25pt,14.25pt" to="285.7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268544" behindDoc="0" locked="0" layoutInCell="1" allowOverlap="1" wp14:anchorId="41C13E68" wp14:editId="6A27A9D6">
                <wp:simplePos x="0" y="0"/>
                <wp:positionH relativeFrom="column">
                  <wp:posOffset>2828925</wp:posOffset>
                </wp:positionH>
                <wp:positionV relativeFrom="paragraph">
                  <wp:posOffset>180975</wp:posOffset>
                </wp:positionV>
                <wp:extent cx="400050" cy="142875"/>
                <wp:effectExtent l="0" t="0" r="19050" b="28575"/>
                <wp:wrapNone/>
                <wp:docPr id="64" name="Straight Connector 64"/>
                <wp:cNvGraphicFramePr/>
                <a:graphic xmlns:a="http://schemas.openxmlformats.org/drawingml/2006/main">
                  <a:graphicData uri="http://schemas.microsoft.com/office/word/2010/wordprocessingShape">
                    <wps:wsp>
                      <wps:cNvCnPr/>
                      <wps:spPr>
                        <a:xfrm flipV="1">
                          <a:off x="0" y="0"/>
                          <a:ext cx="400050"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479EB" id="Straight Connector 64" o:spid="_x0000_s1026" style="position:absolute;flip:y;z-index:252268544;visibility:visible;mso-wrap-style:square;mso-wrap-distance-left:9pt;mso-wrap-distance-top:0;mso-wrap-distance-right:9pt;mso-wrap-distance-bottom:0;mso-position-horizontal:absolute;mso-position-horizontal-relative:text;mso-position-vertical:absolute;mso-position-vertical-relative:text" from="222.75pt,14.25pt" to="254.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" strokecolor="#5b9bd5 [3204]" strokeweight=".5pt">
                <v:stroke joinstyle="miter"/>
              </v:line>
            </w:pict>
          </mc:Fallback>
        </mc:AlternateContent>
      </w:r>
      <w:r w:rsidRPr="00477731">
        <w:rPr>
          <w:rFonts w:ascii="Times New Roman" w:hAnsi="Times New Roman" w:cs="Times New Roman"/>
        </w:rPr>
        <w:t xml:space="preserve">       </w:t>
      </w:r>
      <w:proofErr w:type="spellStart"/>
      <w:r w:rsidRPr="00477731">
        <w:rPr>
          <w:rFonts w:ascii="Times New Roman" w:hAnsi="Times New Roman" w:cs="Times New Roman"/>
        </w:rPr>
        <w:t>zad</w:t>
      </w:r>
      <w:proofErr w:type="spellEnd"/>
      <w:r w:rsidRPr="00477731">
        <w:rPr>
          <w:rFonts w:ascii="Times New Roman" w:hAnsi="Times New Roman" w:cs="Times New Roman"/>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-ah</w:t>
      </w:r>
      <w:r w:rsidRPr="00477731">
        <w:rPr>
          <w:rFonts w:ascii="Times New Roman" w:hAnsi="Times New Roman" w:cs="Times New Roman"/>
        </w:rPr>
        <w:tab/>
      </w:r>
      <w:r w:rsidRPr="00477731">
        <w:rPr>
          <w:rFonts w:ascii="Times New Roman" w:hAnsi="Times New Roman" w:cs="Times New Roman"/>
        </w:rPr>
        <w:tab/>
        <w:t xml:space="preserve">            DP</w:t>
      </w:r>
      <w:r w:rsidRPr="00477731">
        <w:rPr>
          <w:rFonts w:ascii="Times New Roman" w:hAnsi="Times New Roman" w:cs="Times New Roman"/>
        </w:rPr>
        <w:tab/>
      </w:r>
      <w:r w:rsidRPr="00477731">
        <w:rPr>
          <w:rFonts w:ascii="Times New Roman" w:hAnsi="Times New Roman" w:cs="Times New Roman"/>
        </w:rPr>
        <w:tab/>
        <w:t>v’</w:t>
      </w:r>
    </w:p>
    <w:p w14:paraId="1826A312" w14:textId="5EBE37D0" w:rsidR="00EE77C9" w:rsidRPr="00477731" w:rsidRDefault="00EE77C9" w:rsidP="00B839A7">
      <w:pPr>
        <w:keepNext/>
        <w:spacing w:after="0" w:line="24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74688" behindDoc="0" locked="0" layoutInCell="1" allowOverlap="1" wp14:anchorId="63328A3F" wp14:editId="4B909230">
                <wp:simplePos x="0" y="0"/>
                <wp:positionH relativeFrom="column">
                  <wp:posOffset>2752724</wp:posOffset>
                </wp:positionH>
                <wp:positionV relativeFrom="paragraph">
                  <wp:posOffset>216535</wp:posOffset>
                </wp:positionV>
                <wp:extent cx="0" cy="247650"/>
                <wp:effectExtent l="0" t="0" r="19050" b="19050"/>
                <wp:wrapNone/>
                <wp:docPr id="66" name="Straight Connector 66"/>
                <wp:cNvGraphicFramePr/>
                <a:graphic xmlns:a="http://schemas.openxmlformats.org/drawingml/2006/main">
                  <a:graphicData uri="http://schemas.microsoft.com/office/word/2010/wordprocessingShape">
                    <wps:wsp>
                      <wps:cNvCnPr/>
                      <wps:spPr>
                        <a:xfrm flipH="1">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BF6EF2" id="Straight Connector 66" o:spid="_x0000_s1026" style="position:absolute;flip:x;z-index:25227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6.75pt,17.05pt" to="216.7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" strokecolor="#5b9bd5 [3204]" strokeweight=".5pt">
                <v:stroke joinstyle="miter"/>
              </v:line>
            </w:pict>
          </mc:Fallback>
        </mc:AlternateContent>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l-</w:t>
      </w:r>
      <w:proofErr w:type="spellStart"/>
      <w:r w:rsidRPr="00477731">
        <w:rPr>
          <w:rFonts w:ascii="Times New Roman" w:hAnsi="Times New Roman" w:cs="Times New Roman"/>
        </w:rPr>
        <w:t>ħurmaħ</w:t>
      </w:r>
      <w:proofErr w:type="spellEnd"/>
      <w:r w:rsidRPr="00477731">
        <w:rPr>
          <w:rFonts w:ascii="Times New Roman" w:hAnsi="Times New Roman" w:cs="Times New Roman"/>
        </w:rPr>
        <w:tab/>
        <w:t xml:space="preserve">            v</w:t>
      </w:r>
      <w:r w:rsidRPr="00477731">
        <w:rPr>
          <w:rFonts w:ascii="Times New Roman" w:hAnsi="Times New Roman" w:cs="Times New Roman"/>
        </w:rPr>
        <w:tab/>
        <w:t xml:space="preserve">              VP</w:t>
      </w:r>
      <w:r w:rsidRPr="00477731">
        <w:rPr>
          <w:rFonts w:ascii="Times New Roman" w:hAnsi="Times New Roman" w:cs="Times New Roman"/>
        </w:rPr>
        <w:tab/>
      </w:r>
      <w:r w:rsidRPr="00477731">
        <w:rPr>
          <w:rFonts w:ascii="Times New Roman" w:hAnsi="Times New Roman" w:cs="Times New Roman"/>
        </w:rPr>
        <w:tab/>
      </w:r>
    </w:p>
    <w:p w14:paraId="7EF8AFB0" w14:textId="4A08B83B" w:rsidR="00EE77C9" w:rsidRPr="00477731" w:rsidRDefault="00EE77C9" w:rsidP="00B839A7">
      <w:pPr>
        <w:keepNext/>
        <w:spacing w:after="0" w:line="24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273664" behindDoc="0" locked="0" layoutInCell="1" allowOverlap="1" wp14:anchorId="3B081FB6" wp14:editId="5A3B4CBE">
                <wp:simplePos x="0" y="0"/>
                <wp:positionH relativeFrom="column">
                  <wp:posOffset>3278038</wp:posOffset>
                </wp:positionH>
                <wp:positionV relativeFrom="paragraph">
                  <wp:posOffset>4457</wp:posOffset>
                </wp:positionV>
                <wp:extent cx="1164206" cy="414068"/>
                <wp:effectExtent l="38100" t="19050" r="55245" b="24130"/>
                <wp:wrapNone/>
                <wp:docPr id="65" name="Isosceles Triangle 65"/>
                <wp:cNvGraphicFramePr/>
                <a:graphic xmlns:a="http://schemas.openxmlformats.org/drawingml/2006/main">
                  <a:graphicData uri="http://schemas.microsoft.com/office/word/2010/wordprocessingShape">
                    <wps:wsp>
                      <wps:cNvSpPr/>
                      <wps:spPr>
                        <a:xfrm>
                          <a:off x="0" y="0"/>
                          <a:ext cx="1164206" cy="414068"/>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A421C" id="Isosceles Triangle 65" o:spid="_x0000_s1026" type="#_x0000_t5" style="position:absolute;margin-left:258.1pt;margin-top:.35pt;width:91.65pt;height:32.6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" filled="f" strokecolor="#1f4d78 [1604]" strokeweight="1pt"/>
            </w:pict>
          </mc:Fallback>
        </mc:AlternateContent>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w:t>
      </w:r>
      <w:proofErr w:type="spellStart"/>
      <w:r w:rsidRPr="00477731">
        <w:rPr>
          <w:rFonts w:ascii="Times New Roman" w:hAnsi="Times New Roman" w:cs="Times New Roman"/>
        </w:rPr>
        <w:t>uδ</w:t>
      </w:r>
      <w:proofErr w:type="spellEnd"/>
      <w:r w:rsidRPr="00477731">
        <w:rPr>
          <w:rFonts w:ascii="Times New Roman" w:hAnsi="Times New Roman" w:cs="Times New Roman"/>
        </w:rPr>
        <w:t>]</w:t>
      </w:r>
    </w:p>
    <w:p w14:paraId="1D4A9EF7" w14:textId="5FE2FCB5" w:rsidR="00EE77C9" w:rsidRPr="00477731" w:rsidRDefault="00EE77C9" w:rsidP="00B839A7">
      <w:pPr>
        <w:keepNext/>
        <w:spacing w:after="0" w:line="240" w:lineRule="auto"/>
        <w:jc w:val="both"/>
        <w:rPr>
          <w:rFonts w:ascii="Times New Roman" w:hAnsi="Times New Roman" w:cs="Times New Roman"/>
        </w:rPr>
      </w:pPr>
      <w:r w:rsidRPr="00477731">
        <w:rPr>
          <w:rFonts w:ascii="Times New Roman" w:hAnsi="Times New Roman" w:cs="Times New Roman"/>
        </w:rPr>
        <w:tab/>
        <w:t xml:space="preserve">       </w:t>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w:t>
      </w:r>
      <w:proofErr w:type="spellStart"/>
      <w:r w:rsidRPr="00477731">
        <w:rPr>
          <w:rFonts w:ascii="Times New Roman" w:hAnsi="Times New Roman" w:cs="Times New Roman"/>
          <w:bCs/>
        </w:rPr>
        <w:t>ʕomar</w:t>
      </w:r>
      <w:proofErr w:type="spellEnd"/>
    </w:p>
    <w:p w14:paraId="52C130C3" w14:textId="749B9670" w:rsidR="00EE77C9" w:rsidRPr="00477731" w:rsidRDefault="00EE77C9" w:rsidP="00B839A7">
      <w:pPr>
        <w:keepNext/>
        <w:spacing w:after="0" w:line="240" w:lineRule="auto"/>
        <w:jc w:val="both"/>
        <w:rPr>
          <w:rFonts w:ascii="Times New Roman" w:hAnsi="Times New Roman" w:cs="Times New Roman"/>
          <w:bCs/>
        </w:rPr>
      </w:pP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&lt;</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 xml:space="preserve">-ah&gt;        </w:t>
      </w:r>
    </w:p>
    <w:p w14:paraId="58788A2C" w14:textId="2FFBEF17" w:rsidR="00EE77C9" w:rsidRPr="00477731" w:rsidRDefault="00EE77C9" w:rsidP="00B839A7">
      <w:pPr>
        <w:keepNext/>
        <w:spacing w:after="0" w:line="240" w:lineRule="auto"/>
        <w:ind w:left="4320"/>
        <w:jc w:val="both"/>
        <w:rPr>
          <w:rFonts w:ascii="Times New Roman" w:hAnsi="Times New Roman" w:cs="Times New Roman"/>
          <w:bCs/>
        </w:rPr>
      </w:pPr>
      <w:r w:rsidRPr="00477731">
        <w:rPr>
          <w:rFonts w:ascii="Times New Roman" w:hAnsi="Times New Roman" w:cs="Times New Roman"/>
          <w:bCs/>
        </w:rPr>
        <w:t xml:space="preserve">                &lt;</w:t>
      </w:r>
      <w:proofErr w:type="spellStart"/>
      <w:r w:rsidRPr="00477731">
        <w:rPr>
          <w:rFonts w:ascii="Times New Roman" w:hAnsi="Times New Roman" w:cs="Times New Roman"/>
          <w:bCs/>
        </w:rPr>
        <w:t>ʃaf</w:t>
      </w:r>
      <w:proofErr w:type="spellEnd"/>
      <w:proofErr w:type="gramStart"/>
      <w:r w:rsidRPr="00477731">
        <w:rPr>
          <w:rFonts w:ascii="Times New Roman" w:hAnsi="Times New Roman" w:cs="Times New Roman"/>
          <w:bCs/>
        </w:rPr>
        <w:t>&gt;  &lt;</w:t>
      </w:r>
      <w:proofErr w:type="gramEnd"/>
      <w:r w:rsidRPr="00477731">
        <w:rPr>
          <w:rFonts w:ascii="Times New Roman" w:hAnsi="Times New Roman" w:cs="Times New Roman"/>
        </w:rPr>
        <w:t xml:space="preserve"> </w:t>
      </w:r>
      <w:proofErr w:type="spellStart"/>
      <w:r w:rsidRPr="00477731">
        <w:rPr>
          <w:rFonts w:ascii="Times New Roman" w:hAnsi="Times New Roman" w:cs="Times New Roman"/>
          <w:bCs/>
        </w:rPr>
        <w:t>ʕomar</w:t>
      </w:r>
      <w:proofErr w:type="spellEnd"/>
      <w:r w:rsidRPr="00477731">
        <w:rPr>
          <w:rFonts w:ascii="Times New Roman" w:hAnsi="Times New Roman" w:cs="Times New Roman"/>
          <w:bCs/>
        </w:rPr>
        <w:t xml:space="preserve"> &gt; ...</w:t>
      </w:r>
    </w:p>
    <w:p w14:paraId="5DF22605" w14:textId="77777777" w:rsidR="00EE77C9" w:rsidRPr="00477731" w:rsidRDefault="00EE77C9" w:rsidP="00B839A7">
      <w:pPr>
        <w:keepNext/>
        <w:spacing w:after="0" w:line="240" w:lineRule="auto"/>
        <w:ind w:left="4320"/>
        <w:jc w:val="both"/>
        <w:rPr>
          <w:rFonts w:ascii="Times New Roman" w:hAnsi="Times New Roman" w:cs="Times New Roman"/>
          <w:bCs/>
        </w:rPr>
      </w:pPr>
    </w:p>
    <w:p w14:paraId="335DDF08" w14:textId="5B8C753F" w:rsidR="00EE77C9" w:rsidRPr="00477731" w:rsidRDefault="00EE77C9" w:rsidP="000E6066">
      <w:pPr>
        <w:spacing w:after="0" w:line="360" w:lineRule="auto"/>
        <w:jc w:val="both"/>
        <w:rPr>
          <w:rFonts w:ascii="Times New Roman" w:hAnsi="Times New Roman" w:cs="Times New Roman"/>
          <w:bCs/>
          <w:iCs/>
          <w:sz w:val="24"/>
        </w:rPr>
      </w:pPr>
      <w:r w:rsidRPr="00477731">
        <w:rPr>
          <w:rFonts w:ascii="Times New Roman" w:hAnsi="Times New Roman" w:cs="Times New Roman"/>
          <w:bCs/>
          <w:iCs/>
          <w:sz w:val="24"/>
        </w:rPr>
        <w:t xml:space="preserve">This C-head has no φ-features, but an unvalued Def-feature paired with a valued C-Topic feature. It probes TP for a constituent with matching features, crucially including an active δ-feature. In this case the closest active constituent is the object, which is copied in full and remerged with CP, receiving C-Topic value. The result is the word order and interpretation shown in (39b). A prosodic rule assigns nuclear stress to the C-Topic-valued constituent. </w:t>
      </w:r>
    </w:p>
    <w:p w14:paraId="1744FFB1" w14:textId="0E3B6559" w:rsidR="00EE77C9" w:rsidRPr="00477731" w:rsidRDefault="00EE77C9" w:rsidP="00150144">
      <w:pPr>
        <w:spacing w:after="0" w:line="360" w:lineRule="auto"/>
        <w:jc w:val="both"/>
        <w:rPr>
          <w:rFonts w:ascii="Times New Roman" w:hAnsi="Times New Roman" w:cs="Times New Roman"/>
          <w:sz w:val="24"/>
        </w:rPr>
      </w:pPr>
      <w:r w:rsidRPr="00477731">
        <w:rPr>
          <w:rFonts w:ascii="Times New Roman" w:hAnsi="Times New Roman" w:cs="Times New Roman"/>
          <w:sz w:val="24"/>
        </w:rPr>
        <w:tab/>
        <w:t xml:space="preserve">In (41), featuring the particle </w:t>
      </w:r>
      <w:r w:rsidRPr="00477731">
        <w:rPr>
          <w:rFonts w:ascii="Times New Roman" w:hAnsi="Times New Roman" w:cs="Times New Roman"/>
          <w:i/>
          <w:sz w:val="24"/>
        </w:rPr>
        <w:t>tara</w:t>
      </w:r>
      <w:r w:rsidRPr="00477731">
        <w:rPr>
          <w:rFonts w:ascii="Times New Roman" w:hAnsi="Times New Roman" w:cs="Times New Roman"/>
          <w:sz w:val="24"/>
        </w:rPr>
        <w:t>, the fronted, contrastively focused constituent is an adverbial PP. (41) could be answer to a question ‘Did Omar watch the woman secretly a long time?’</w:t>
      </w:r>
    </w:p>
    <w:p w14:paraId="77468866" w14:textId="77777777" w:rsidR="00EE77C9" w:rsidRPr="00477731" w:rsidRDefault="00EE77C9" w:rsidP="00150144">
      <w:pPr>
        <w:spacing w:after="0" w:line="360" w:lineRule="auto"/>
        <w:jc w:val="both"/>
        <w:rPr>
          <w:rFonts w:ascii="Times New Roman" w:hAnsi="Times New Roman" w:cs="Times New Roman"/>
          <w:sz w:val="24"/>
        </w:rPr>
      </w:pPr>
    </w:p>
    <w:p w14:paraId="0E520739" w14:textId="044EABE7" w:rsidR="00EE77C9" w:rsidRPr="00477731" w:rsidRDefault="00EE77C9" w:rsidP="003B4E8A">
      <w:pPr>
        <w:keepNext/>
        <w:spacing w:after="0" w:line="360" w:lineRule="auto"/>
        <w:jc w:val="both"/>
        <w:rPr>
          <w:rFonts w:ascii="Times New Roman" w:hAnsi="Times New Roman" w:cs="Times New Roman"/>
          <w:bCs/>
          <w:sz w:val="24"/>
          <w:lang w:val="sv-FI"/>
        </w:rPr>
      </w:pPr>
      <w:r w:rsidRPr="00477731">
        <w:rPr>
          <w:rFonts w:ascii="Times New Roman" w:hAnsi="Times New Roman" w:cs="Times New Roman"/>
          <w:sz w:val="24"/>
          <w:lang w:val="sv-FI"/>
        </w:rPr>
        <w:t>(41)</w:t>
      </w:r>
      <w:r w:rsidRPr="00477731">
        <w:rPr>
          <w:rFonts w:ascii="Times New Roman" w:hAnsi="Times New Roman" w:cs="Times New Roman"/>
          <w:sz w:val="24"/>
          <w:lang w:val="sv-FI"/>
        </w:rPr>
        <w:tab/>
      </w:r>
      <w:r w:rsidRPr="00477731">
        <w:rPr>
          <w:rFonts w:ascii="Times New Roman" w:hAnsi="Times New Roman" w:cs="Times New Roman"/>
          <w:bCs/>
          <w:sz w:val="24"/>
          <w:lang w:val="sv-FI"/>
        </w:rPr>
        <w:t>BI-TAXAFI</w:t>
      </w:r>
      <w:r w:rsidRPr="00477731">
        <w:rPr>
          <w:rFonts w:ascii="Times New Roman" w:hAnsi="Times New Roman" w:cs="Times New Roman"/>
          <w:b/>
          <w:sz w:val="24"/>
          <w:lang w:val="sv-FI"/>
        </w:rPr>
        <w:t xml:space="preserve">     tara</w:t>
      </w:r>
      <w:r w:rsidRPr="00477731">
        <w:rPr>
          <w:rFonts w:ascii="Times New Roman" w:hAnsi="Times New Roman" w:cs="Times New Roman"/>
          <w:bCs/>
          <w:sz w:val="24"/>
          <w:lang w:val="sv-FI"/>
        </w:rPr>
        <w:t xml:space="preserve">       ʕomar   raʕa   </w:t>
      </w:r>
      <w:r w:rsidRPr="00477731">
        <w:rPr>
          <w:rFonts w:ascii="Times New Roman" w:hAnsi="Times New Roman" w:cs="Times New Roman"/>
          <w:bCs/>
          <w:sz w:val="24"/>
          <w:lang w:val="sv-FI"/>
        </w:rPr>
        <w:tab/>
        <w:t xml:space="preserve">           l-ħurmah       </w:t>
      </w:r>
    </w:p>
    <w:p w14:paraId="7BEBD4A5" w14:textId="133546E0" w:rsidR="00EE77C9" w:rsidRPr="00477731" w:rsidRDefault="00EE77C9" w:rsidP="003B4E8A">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rPr>
        <w:t xml:space="preserve">in-secret          C-Top    Omar    </w:t>
      </w:r>
      <w:proofErr w:type="gramStart"/>
      <w:r w:rsidRPr="00477731">
        <w:rPr>
          <w:rFonts w:ascii="Times New Roman" w:hAnsi="Times New Roman" w:cs="Times New Roman"/>
          <w:bCs/>
          <w:sz w:val="24"/>
        </w:rPr>
        <w:t>watch</w:t>
      </w:r>
      <w:r w:rsidRPr="00477731">
        <w:rPr>
          <w:rFonts w:ascii="Times New Roman" w:hAnsi="Times New Roman" w:cs="Times New Roman"/>
          <w:sz w:val="24"/>
        </w:rPr>
        <w:t>.</w:t>
      </w:r>
      <w:r w:rsidRPr="00477731">
        <w:rPr>
          <w:rFonts w:ascii="Times New Roman" w:hAnsi="Times New Roman" w:cs="Times New Roman"/>
          <w:bCs/>
          <w:sz w:val="24"/>
        </w:rPr>
        <w:t>3SG.M</w:t>
      </w:r>
      <w:proofErr w:type="gramEnd"/>
      <w:r w:rsidRPr="00477731">
        <w:rPr>
          <w:rFonts w:ascii="Times New Roman" w:hAnsi="Times New Roman" w:cs="Times New Roman"/>
          <w:sz w:val="24"/>
        </w:rPr>
        <w:t xml:space="preserve">  </w:t>
      </w:r>
      <w:r w:rsidRPr="00477731">
        <w:rPr>
          <w:rFonts w:ascii="Times New Roman" w:hAnsi="Times New Roman" w:cs="Times New Roman"/>
          <w:bCs/>
          <w:sz w:val="24"/>
        </w:rPr>
        <w:t xml:space="preserve">  DEF-woman  </w:t>
      </w:r>
    </w:p>
    <w:p w14:paraId="2149ADF6" w14:textId="7DECC32F" w:rsidR="00EE77C9" w:rsidRPr="00477731" w:rsidRDefault="00EE77C9" w:rsidP="00C44AFF">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‘Omar did watch the woman SECRETLY’ (but not a long time).’</w:t>
      </w:r>
    </w:p>
    <w:p w14:paraId="75E9A4BA" w14:textId="22A37F20" w:rsidR="00EE77C9" w:rsidRPr="00477731" w:rsidRDefault="00EE77C9" w:rsidP="00150144">
      <w:pPr>
        <w:spacing w:after="0" w:line="360" w:lineRule="auto"/>
        <w:jc w:val="both"/>
        <w:rPr>
          <w:rFonts w:ascii="Times New Roman" w:hAnsi="Times New Roman" w:cs="Times New Roman"/>
          <w:sz w:val="24"/>
        </w:rPr>
      </w:pPr>
    </w:p>
    <w:p w14:paraId="3C699C72" w14:textId="0633F910" w:rsidR="00EE77C9" w:rsidRPr="00477731" w:rsidRDefault="00EE77C9" w:rsidP="00150144">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As in the derivation of the adjunct F-Topic with the particle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sz w:val="24"/>
        </w:rPr>
        <w:t xml:space="preserve">, the adjunct moves, by hypothesis initially to the edge of </w:t>
      </w:r>
      <w:proofErr w:type="spellStart"/>
      <w:r w:rsidRPr="00477731">
        <w:rPr>
          <w:rFonts w:ascii="Times New Roman" w:hAnsi="Times New Roman" w:cs="Times New Roman"/>
          <w:sz w:val="24"/>
        </w:rPr>
        <w:t>vP</w:t>
      </w:r>
      <w:proofErr w:type="spellEnd"/>
      <w:r w:rsidRPr="00477731">
        <w:rPr>
          <w:rFonts w:ascii="Times New Roman" w:hAnsi="Times New Roman" w:cs="Times New Roman"/>
          <w:sz w:val="24"/>
        </w:rPr>
        <w:t xml:space="preserve">, by free movement, where it is accessible to the probing C-head containing the C-Topic and </w:t>
      </w:r>
      <w:proofErr w:type="spellStart"/>
      <w:r w:rsidRPr="00477731">
        <w:rPr>
          <w:rFonts w:ascii="Times New Roman" w:hAnsi="Times New Roman" w:cs="Times New Roman"/>
          <w:sz w:val="24"/>
        </w:rPr>
        <w:t>uφ</w:t>
      </w:r>
      <w:proofErr w:type="spellEnd"/>
      <w:r w:rsidRPr="00477731">
        <w:rPr>
          <w:rFonts w:ascii="Times New Roman" w:hAnsi="Times New Roman" w:cs="Times New Roman"/>
          <w:sz w:val="24"/>
        </w:rPr>
        <w:t>-features. Lacking accessible φ-features, the adjunct gets copied in full and remerges with CP (</w:t>
      </w:r>
      <w:proofErr w:type="spellStart"/>
      <w:r w:rsidRPr="00477731">
        <w:rPr>
          <w:rFonts w:ascii="Times New Roman" w:hAnsi="Times New Roman" w:cs="Times New Roman"/>
          <w:sz w:val="24"/>
        </w:rPr>
        <w:t>CTopP</w:t>
      </w:r>
      <w:proofErr w:type="spellEnd"/>
      <w:r w:rsidRPr="00477731">
        <w:rPr>
          <w:rFonts w:ascii="Times New Roman" w:hAnsi="Times New Roman" w:cs="Times New Roman"/>
          <w:sz w:val="24"/>
        </w:rPr>
        <w:t xml:space="preserve">), its own </w:t>
      </w:r>
      <w:proofErr w:type="spellStart"/>
      <w:r w:rsidRPr="00477731">
        <w:rPr>
          <w:rFonts w:ascii="Times New Roman" w:hAnsi="Times New Roman" w:cs="Times New Roman"/>
          <w:sz w:val="24"/>
        </w:rPr>
        <w:t>uδ</w:t>
      </w:r>
      <w:proofErr w:type="spellEnd"/>
      <w:r w:rsidRPr="00477731">
        <w:rPr>
          <w:rFonts w:ascii="Times New Roman" w:hAnsi="Times New Roman" w:cs="Times New Roman"/>
          <w:sz w:val="24"/>
        </w:rPr>
        <w:t xml:space="preserve">-feature copying the C-Topic value of C. The derivation is the same with </w:t>
      </w:r>
      <w:proofErr w:type="spellStart"/>
      <w:r w:rsidRPr="00477731">
        <w:rPr>
          <w:rFonts w:ascii="Times New Roman" w:hAnsi="Times New Roman" w:cs="Times New Roman"/>
          <w:i/>
          <w:sz w:val="24"/>
        </w:rPr>
        <w:t>zad</w:t>
      </w:r>
      <w:proofErr w:type="spellEnd"/>
      <w:r w:rsidRPr="00477731">
        <w:rPr>
          <w:rFonts w:ascii="Times New Roman" w:hAnsi="Times New Roman" w:cs="Times New Roman"/>
          <w:sz w:val="24"/>
        </w:rPr>
        <w:t>.</w:t>
      </w:r>
      <w:r w:rsidRPr="00477731">
        <w:rPr>
          <w:rStyle w:val="FootnoteReference"/>
          <w:rFonts w:ascii="Times New Roman" w:hAnsi="Times New Roman" w:cs="Times New Roman"/>
          <w:sz w:val="24"/>
        </w:rPr>
        <w:footnoteReference w:id="20"/>
      </w:r>
    </w:p>
    <w:p w14:paraId="67012449" w14:textId="77777777" w:rsidR="00EE77C9" w:rsidRPr="00477731" w:rsidRDefault="00EE77C9" w:rsidP="00150144">
      <w:pPr>
        <w:spacing w:after="0" w:line="360" w:lineRule="auto"/>
        <w:jc w:val="both"/>
        <w:rPr>
          <w:rFonts w:ascii="Times New Roman" w:hAnsi="Times New Roman" w:cs="Times New Roman"/>
          <w:sz w:val="28"/>
          <w:szCs w:val="24"/>
        </w:rPr>
      </w:pPr>
    </w:p>
    <w:p w14:paraId="5449FFC2" w14:textId="48DDDDB7" w:rsidR="00EE77C9" w:rsidRPr="00477731" w:rsidRDefault="00EE77C9" w:rsidP="000A18D4">
      <w:pPr>
        <w:keepNext/>
        <w:spacing w:after="0" w:line="360" w:lineRule="auto"/>
        <w:jc w:val="both"/>
        <w:rPr>
          <w:rFonts w:ascii="Times New Roman" w:hAnsi="Times New Roman" w:cs="Times New Roman"/>
          <w:bCs/>
          <w:i/>
          <w:iCs/>
          <w:sz w:val="24"/>
        </w:rPr>
      </w:pPr>
      <w:r w:rsidRPr="00477731">
        <w:rPr>
          <w:rFonts w:ascii="Times New Roman" w:hAnsi="Times New Roman" w:cs="Times New Roman"/>
          <w:bCs/>
          <w:i/>
          <w:iCs/>
          <w:sz w:val="24"/>
        </w:rPr>
        <w:t>4.6.</w:t>
      </w:r>
      <w:r w:rsidRPr="00477731">
        <w:rPr>
          <w:rFonts w:ascii="Times New Roman" w:hAnsi="Times New Roman" w:cs="Times New Roman"/>
          <w:bCs/>
          <w:i/>
          <w:iCs/>
          <w:sz w:val="24"/>
        </w:rPr>
        <w:tab/>
        <w:t xml:space="preserve"> S-Topic: subject, </w:t>
      </w:r>
      <w:proofErr w:type="gramStart"/>
      <w:r w:rsidRPr="00477731">
        <w:rPr>
          <w:rFonts w:ascii="Times New Roman" w:hAnsi="Times New Roman" w:cs="Times New Roman"/>
          <w:bCs/>
          <w:i/>
          <w:iCs/>
          <w:sz w:val="24"/>
        </w:rPr>
        <w:t>object</w:t>
      </w:r>
      <w:proofErr w:type="gramEnd"/>
      <w:r w:rsidRPr="00477731">
        <w:rPr>
          <w:rFonts w:ascii="Times New Roman" w:hAnsi="Times New Roman" w:cs="Times New Roman"/>
          <w:bCs/>
          <w:i/>
          <w:iCs/>
          <w:sz w:val="24"/>
        </w:rPr>
        <w:t xml:space="preserve"> and adjuncts  </w:t>
      </w:r>
    </w:p>
    <w:p w14:paraId="6CE907A6" w14:textId="698BA782" w:rsidR="00EE77C9" w:rsidRPr="00477731" w:rsidRDefault="00EE77C9" w:rsidP="008E4BB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S-Topic is the topmost head in the Topic hierarchy of the left periphery of NHA, paralleling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&amp; </w:t>
      </w:r>
      <w:proofErr w:type="spellStart"/>
      <w:r w:rsidRPr="00477731">
        <w:rPr>
          <w:rFonts w:ascii="Times New Roman" w:hAnsi="Times New Roman" w:cs="Times New Roman"/>
          <w:sz w:val="24"/>
        </w:rPr>
        <w:t>Hinterhölzl's</w:t>
      </w:r>
      <w:proofErr w:type="spellEnd"/>
      <w:r w:rsidRPr="00477731">
        <w:rPr>
          <w:rFonts w:ascii="Times New Roman" w:hAnsi="Times New Roman" w:cs="Times New Roman"/>
          <w:sz w:val="24"/>
        </w:rPr>
        <w:t xml:space="preserve"> (2007) findings for Italian and German</w:t>
      </w:r>
      <w:r w:rsidRPr="00477731">
        <w:rPr>
          <w:rFonts w:ascii="Times New Roman" w:hAnsi="Times New Roman" w:cs="Times New Roman"/>
          <w:bCs/>
          <w:sz w:val="24"/>
        </w:rPr>
        <w:t>, and presumably representing a universal pattern. Consider the following sentences:</w:t>
      </w:r>
    </w:p>
    <w:p w14:paraId="58DD5EAB" w14:textId="77777777" w:rsidR="00EE77C9" w:rsidRPr="00477731" w:rsidRDefault="00EE77C9" w:rsidP="008E4BB1">
      <w:pPr>
        <w:spacing w:after="0" w:line="360" w:lineRule="auto"/>
        <w:jc w:val="both"/>
        <w:rPr>
          <w:rFonts w:ascii="Times New Roman" w:hAnsi="Times New Roman" w:cs="Times New Roman"/>
          <w:bCs/>
          <w:sz w:val="24"/>
        </w:rPr>
      </w:pPr>
    </w:p>
    <w:p w14:paraId="05F17F8D" w14:textId="4C9D0D00" w:rsidR="00EE77C9" w:rsidRPr="00477731" w:rsidRDefault="00EE77C9" w:rsidP="008D0D6D">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(42)</w:t>
      </w:r>
      <w:r w:rsidRPr="00477731">
        <w:rPr>
          <w:rFonts w:ascii="Times New Roman" w:hAnsi="Times New Roman" w:cs="Times New Roman"/>
          <w:bCs/>
          <w:sz w:val="24"/>
        </w:rPr>
        <w:tab/>
      </w:r>
      <w:r w:rsidRPr="00477731">
        <w:rPr>
          <w:rFonts w:ascii="Times New Roman" w:hAnsi="Times New Roman" w:cs="Times New Roman"/>
          <w:bCs/>
          <w:sz w:val="28"/>
          <w:szCs w:val="24"/>
        </w:rPr>
        <w:t>a.</w:t>
      </w:r>
      <w:r w:rsidRPr="00477731">
        <w:rPr>
          <w:rFonts w:ascii="Times New Roman" w:hAnsi="Times New Roman" w:cs="Times New Roman"/>
          <w:bCs/>
          <w:sz w:val="28"/>
          <w:szCs w:val="24"/>
        </w:rPr>
        <w:tab/>
      </w:r>
      <w:r w:rsidRPr="00477731">
        <w:rPr>
          <w:rFonts w:ascii="Times New Roman" w:hAnsi="Times New Roman" w:cs="Times New Roman"/>
          <w:bCs/>
          <w:sz w:val="24"/>
        </w:rPr>
        <w:t xml:space="preserve">Manal    </w:t>
      </w:r>
      <w:r w:rsidRPr="00477731">
        <w:rPr>
          <w:rFonts w:ascii="Times New Roman" w:hAnsi="Times New Roman" w:cs="Times New Roman"/>
          <w:b/>
          <w:sz w:val="24"/>
        </w:rPr>
        <w:t>mar</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qarat</w:t>
      </w:r>
      <w:proofErr w:type="spellEnd"/>
      <w:r w:rsidRPr="00477731">
        <w:rPr>
          <w:rFonts w:ascii="Times New Roman" w:hAnsi="Times New Roman" w:cs="Times New Roman"/>
          <w:b/>
          <w:sz w:val="24"/>
        </w:rPr>
        <w:t xml:space="preserve">             </w:t>
      </w:r>
      <w:proofErr w:type="spellStart"/>
      <w:r w:rsidRPr="00477731">
        <w:rPr>
          <w:rFonts w:ascii="Times New Roman" w:hAnsi="Times New Roman" w:cs="Times New Roman"/>
          <w:bCs/>
          <w:sz w:val="24"/>
          <w:szCs w:val="24"/>
        </w:rPr>
        <w:t>ʔ</w:t>
      </w:r>
      <w:r w:rsidRPr="00477731">
        <w:rPr>
          <w:rFonts w:ascii="Times New Roman" w:hAnsi="Times New Roman" w:cs="Times New Roman"/>
          <w:bCs/>
          <w:sz w:val="24"/>
        </w:rPr>
        <w:t>el</w:t>
      </w:r>
      <w:proofErr w:type="spellEnd"/>
      <w:r w:rsidRPr="00477731">
        <w:rPr>
          <w:rFonts w:ascii="Times New Roman" w:hAnsi="Times New Roman" w:cs="Times New Roman"/>
          <w:bCs/>
          <w:sz w:val="24"/>
        </w:rPr>
        <w:t>-kitab       bi-l-</w:t>
      </w:r>
      <w:proofErr w:type="spellStart"/>
      <w:r w:rsidRPr="00477731">
        <w:rPr>
          <w:rFonts w:ascii="Times New Roman" w:hAnsi="Times New Roman" w:cs="Times New Roman"/>
          <w:bCs/>
          <w:sz w:val="24"/>
        </w:rPr>
        <w:t>hadiqah</w:t>
      </w:r>
      <w:proofErr w:type="spellEnd"/>
    </w:p>
    <w:p w14:paraId="1CB6E964" w14:textId="40088B32" w:rsidR="00EE77C9" w:rsidRPr="00477731" w:rsidRDefault="00EE77C9" w:rsidP="008D0D6D">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r>
      <w:r w:rsidRPr="00477731">
        <w:rPr>
          <w:rFonts w:ascii="Times New Roman" w:hAnsi="Times New Roman" w:cs="Times New Roman"/>
          <w:bCs/>
          <w:sz w:val="24"/>
        </w:rPr>
        <w:tab/>
        <w:t xml:space="preserve">Manal    </w:t>
      </w:r>
      <w:r w:rsidRPr="00477731">
        <w:rPr>
          <w:rFonts w:ascii="Times New Roman" w:hAnsi="Times New Roman" w:cs="Times New Roman"/>
          <w:b/>
          <w:sz w:val="24"/>
        </w:rPr>
        <w:t>S-Top</w:t>
      </w:r>
      <w:r w:rsidRPr="00477731">
        <w:rPr>
          <w:rFonts w:ascii="Times New Roman" w:hAnsi="Times New Roman" w:cs="Times New Roman"/>
          <w:bCs/>
          <w:sz w:val="24"/>
        </w:rPr>
        <w:t xml:space="preserve">   </w:t>
      </w:r>
      <w:proofErr w:type="gramStart"/>
      <w:r w:rsidRPr="00477731">
        <w:rPr>
          <w:rFonts w:ascii="Times New Roman" w:hAnsi="Times New Roman" w:cs="Times New Roman"/>
          <w:bCs/>
          <w:sz w:val="24"/>
        </w:rPr>
        <w:t>read.3SG.F</w:t>
      </w:r>
      <w:proofErr w:type="gramEnd"/>
      <w:r w:rsidRPr="00477731">
        <w:rPr>
          <w:rFonts w:ascii="Times New Roman" w:hAnsi="Times New Roman" w:cs="Times New Roman"/>
          <w:bCs/>
          <w:sz w:val="24"/>
        </w:rPr>
        <w:t xml:space="preserve">   DEF-book    in-DEF-garden   </w:t>
      </w:r>
    </w:p>
    <w:p w14:paraId="7D602E4C" w14:textId="22D0E0F8" w:rsidR="00EE77C9" w:rsidRPr="00477731" w:rsidRDefault="00EE77C9" w:rsidP="008E4BB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r>
      <w:r w:rsidRPr="00477731">
        <w:rPr>
          <w:rFonts w:ascii="Times New Roman" w:hAnsi="Times New Roman" w:cs="Times New Roman"/>
          <w:bCs/>
          <w:sz w:val="24"/>
        </w:rPr>
        <w:tab/>
        <w:t>‘As for Manal, she read the book in the garden.'</w:t>
      </w:r>
    </w:p>
    <w:p w14:paraId="6DDD135E" w14:textId="007F8E58" w:rsidR="00EE77C9" w:rsidRPr="00477731" w:rsidRDefault="00EE77C9" w:rsidP="008E4BB1">
      <w:pPr>
        <w:spacing w:after="0" w:line="360" w:lineRule="auto"/>
        <w:rPr>
          <w:rFonts w:ascii="Times New Roman" w:hAnsi="Times New Roman" w:cs="Times New Roman"/>
          <w:bCs/>
          <w:sz w:val="28"/>
          <w:szCs w:val="24"/>
        </w:rPr>
      </w:pPr>
    </w:p>
    <w:p w14:paraId="553CDD6E" w14:textId="13DD1D1F" w:rsidR="00EE77C9" w:rsidRPr="00477731" w:rsidRDefault="00EE77C9" w:rsidP="00784B0F">
      <w:pPr>
        <w:keepNext/>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8"/>
          <w:szCs w:val="24"/>
        </w:rPr>
        <w:t xml:space="preserve">    </w:t>
      </w:r>
      <w:r w:rsidRPr="00477731">
        <w:rPr>
          <w:rFonts w:ascii="Times New Roman" w:hAnsi="Times New Roman" w:cs="Times New Roman"/>
          <w:bCs/>
          <w:sz w:val="28"/>
          <w:szCs w:val="24"/>
        </w:rPr>
        <w:tab/>
      </w:r>
      <w:r w:rsidRPr="00477731">
        <w:rPr>
          <w:rFonts w:ascii="Times New Roman" w:hAnsi="Times New Roman" w:cs="Times New Roman"/>
          <w:bCs/>
          <w:sz w:val="28"/>
          <w:szCs w:val="24"/>
          <w:lang w:val="sv-FI"/>
        </w:rPr>
        <w:t>b.</w:t>
      </w:r>
      <w:r w:rsidRPr="00477731">
        <w:rPr>
          <w:rFonts w:ascii="Times New Roman" w:hAnsi="Times New Roman" w:cs="Times New Roman"/>
          <w:bCs/>
          <w:sz w:val="28"/>
          <w:szCs w:val="24"/>
          <w:lang w:val="sv-FI"/>
        </w:rPr>
        <w:tab/>
      </w:r>
      <w:r w:rsidRPr="00477731">
        <w:rPr>
          <w:rFonts w:ascii="Times New Roman" w:hAnsi="Times New Roman" w:cs="Times New Roman"/>
          <w:bCs/>
          <w:sz w:val="24"/>
          <w:szCs w:val="24"/>
          <w:lang w:val="sv-FI"/>
        </w:rPr>
        <w:t>ʔ</w:t>
      </w:r>
      <w:r w:rsidRPr="00477731">
        <w:rPr>
          <w:rFonts w:ascii="Times New Roman" w:hAnsi="Times New Roman" w:cs="Times New Roman"/>
          <w:bCs/>
          <w:sz w:val="24"/>
          <w:lang w:val="sv-FI"/>
        </w:rPr>
        <w:t xml:space="preserve">el-kitab        </w:t>
      </w:r>
      <w:r w:rsidRPr="00477731">
        <w:rPr>
          <w:rFonts w:ascii="Times New Roman" w:hAnsi="Times New Roman" w:cs="Times New Roman"/>
          <w:b/>
          <w:sz w:val="24"/>
          <w:lang w:val="sv-FI"/>
        </w:rPr>
        <w:t>mar</w:t>
      </w:r>
      <w:r w:rsidRPr="00477731">
        <w:rPr>
          <w:rFonts w:ascii="Times New Roman" w:hAnsi="Times New Roman" w:cs="Times New Roman"/>
          <w:bCs/>
          <w:sz w:val="24"/>
          <w:lang w:val="sv-FI"/>
        </w:rPr>
        <w:t xml:space="preserve">        Manal     qarat</w:t>
      </w:r>
      <w:r w:rsidRPr="00477731">
        <w:rPr>
          <w:rFonts w:ascii="Times New Roman" w:hAnsi="Times New Roman" w:cs="Times New Roman"/>
          <w:b/>
          <w:sz w:val="24"/>
          <w:lang w:val="sv-FI"/>
        </w:rPr>
        <w:t xml:space="preserve">-h                        </w:t>
      </w:r>
      <w:r w:rsidRPr="00477731">
        <w:rPr>
          <w:rFonts w:ascii="Times New Roman" w:hAnsi="Times New Roman" w:cs="Times New Roman"/>
          <w:bCs/>
          <w:sz w:val="24"/>
          <w:lang w:val="sv-FI"/>
        </w:rPr>
        <w:t xml:space="preserve">bi-l-hadiqah </w:t>
      </w:r>
      <w:r w:rsidRPr="00477731">
        <w:rPr>
          <w:rFonts w:ascii="Times New Roman" w:hAnsi="Times New Roman" w:cs="Times New Roman"/>
          <w:b/>
          <w:sz w:val="24"/>
          <w:lang w:val="sv-FI"/>
        </w:rPr>
        <w:t xml:space="preserve">              </w:t>
      </w:r>
    </w:p>
    <w:p w14:paraId="1B07AE8A" w14:textId="7D852196" w:rsidR="00EE77C9" w:rsidRPr="00477731" w:rsidRDefault="00EE77C9" w:rsidP="000B75E0">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lang w:val="sv-FI"/>
        </w:rPr>
        <w:tab/>
      </w:r>
      <w:r w:rsidRPr="00477731">
        <w:rPr>
          <w:rFonts w:ascii="Times New Roman" w:hAnsi="Times New Roman" w:cs="Times New Roman"/>
          <w:bCs/>
          <w:sz w:val="24"/>
          <w:lang w:val="sv-FI"/>
        </w:rPr>
        <w:tab/>
      </w:r>
      <w:r w:rsidRPr="00477731">
        <w:rPr>
          <w:rFonts w:ascii="Times New Roman" w:hAnsi="Times New Roman" w:cs="Times New Roman"/>
          <w:bCs/>
          <w:sz w:val="24"/>
        </w:rPr>
        <w:t xml:space="preserve">DEF-book    </w:t>
      </w:r>
      <w:r w:rsidRPr="00477731">
        <w:rPr>
          <w:rFonts w:ascii="Times New Roman" w:hAnsi="Times New Roman" w:cs="Times New Roman"/>
          <w:b/>
          <w:sz w:val="24"/>
        </w:rPr>
        <w:t>S-Top</w:t>
      </w:r>
      <w:r w:rsidRPr="00477731">
        <w:rPr>
          <w:rFonts w:ascii="Times New Roman" w:hAnsi="Times New Roman" w:cs="Times New Roman"/>
          <w:bCs/>
          <w:sz w:val="24"/>
        </w:rPr>
        <w:t xml:space="preserve">      Manal     </w:t>
      </w:r>
      <w:proofErr w:type="gramStart"/>
      <w:r w:rsidRPr="00477731">
        <w:rPr>
          <w:rFonts w:ascii="Times New Roman" w:hAnsi="Times New Roman" w:cs="Times New Roman"/>
          <w:bCs/>
          <w:sz w:val="24"/>
        </w:rPr>
        <w:t>read.3SG.F</w:t>
      </w:r>
      <w:proofErr w:type="gramEnd"/>
      <w:r w:rsidRPr="00477731">
        <w:rPr>
          <w:rFonts w:ascii="Times New Roman" w:hAnsi="Times New Roman" w:cs="Times New Roman"/>
          <w:bCs/>
          <w:sz w:val="24"/>
        </w:rPr>
        <w:t>-3SG.M   in-DEF-garden</w:t>
      </w:r>
    </w:p>
    <w:p w14:paraId="28C25533" w14:textId="3235ABF6" w:rsidR="00EE77C9" w:rsidRPr="00477731" w:rsidRDefault="00EE77C9" w:rsidP="003E53C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r>
      <w:r w:rsidRPr="00477731">
        <w:rPr>
          <w:rFonts w:ascii="Times New Roman" w:hAnsi="Times New Roman" w:cs="Times New Roman"/>
          <w:bCs/>
          <w:sz w:val="24"/>
        </w:rPr>
        <w:tab/>
        <w:t>‘As for the book, Manal read it in the garden.'</w:t>
      </w:r>
    </w:p>
    <w:p w14:paraId="04F44830" w14:textId="77777777" w:rsidR="00EE77C9" w:rsidRPr="00477731" w:rsidRDefault="00EE77C9" w:rsidP="008E4BB1">
      <w:pPr>
        <w:spacing w:after="0" w:line="360" w:lineRule="auto"/>
        <w:rPr>
          <w:rFonts w:ascii="Times New Roman" w:hAnsi="Times New Roman" w:cs="Times New Roman"/>
          <w:bCs/>
          <w:sz w:val="28"/>
          <w:szCs w:val="24"/>
        </w:rPr>
      </w:pPr>
    </w:p>
    <w:p w14:paraId="2A821A8D" w14:textId="51C0B76F" w:rsidR="00EE77C9" w:rsidRPr="00477731" w:rsidRDefault="00EE77C9" w:rsidP="001160EE">
      <w:pPr>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8"/>
          <w:szCs w:val="24"/>
        </w:rPr>
        <w:t xml:space="preserve">    </w:t>
      </w:r>
      <w:r w:rsidRPr="00477731">
        <w:rPr>
          <w:rFonts w:ascii="Times New Roman" w:hAnsi="Times New Roman" w:cs="Times New Roman"/>
          <w:bCs/>
          <w:sz w:val="28"/>
          <w:szCs w:val="24"/>
        </w:rPr>
        <w:tab/>
      </w:r>
      <w:r w:rsidRPr="00477731">
        <w:rPr>
          <w:rFonts w:ascii="Times New Roman" w:hAnsi="Times New Roman" w:cs="Times New Roman"/>
          <w:bCs/>
          <w:sz w:val="28"/>
          <w:szCs w:val="24"/>
          <w:lang w:val="sv-FI"/>
        </w:rPr>
        <w:t>c.</w:t>
      </w:r>
      <w:r w:rsidRPr="00477731">
        <w:rPr>
          <w:rFonts w:ascii="Times New Roman" w:hAnsi="Times New Roman" w:cs="Times New Roman"/>
          <w:bCs/>
          <w:sz w:val="28"/>
          <w:szCs w:val="24"/>
          <w:lang w:val="sv-FI"/>
        </w:rPr>
        <w:tab/>
      </w:r>
      <w:r w:rsidRPr="00477731">
        <w:rPr>
          <w:rFonts w:ascii="Times New Roman" w:hAnsi="Times New Roman" w:cs="Times New Roman"/>
          <w:bCs/>
          <w:sz w:val="24"/>
          <w:lang w:val="sv-FI"/>
        </w:rPr>
        <w:t xml:space="preserve">bi-l-hadiqah       </w:t>
      </w:r>
      <w:r w:rsidRPr="00477731">
        <w:rPr>
          <w:rFonts w:ascii="Times New Roman" w:hAnsi="Times New Roman" w:cs="Times New Roman"/>
          <w:b/>
          <w:sz w:val="24"/>
          <w:lang w:val="sv-FI"/>
        </w:rPr>
        <w:t>mar</w:t>
      </w:r>
      <w:r w:rsidRPr="00477731">
        <w:rPr>
          <w:rFonts w:ascii="Times New Roman" w:hAnsi="Times New Roman" w:cs="Times New Roman"/>
          <w:bCs/>
          <w:sz w:val="24"/>
          <w:lang w:val="sv-FI"/>
        </w:rPr>
        <w:t xml:space="preserve">      Manal      qarat</w:t>
      </w:r>
      <w:r w:rsidRPr="00477731">
        <w:rPr>
          <w:rFonts w:ascii="Times New Roman" w:hAnsi="Times New Roman" w:cs="Times New Roman"/>
          <w:b/>
          <w:sz w:val="24"/>
          <w:lang w:val="sv-FI"/>
        </w:rPr>
        <w:t xml:space="preserve">             </w:t>
      </w:r>
      <w:r w:rsidRPr="00477731">
        <w:rPr>
          <w:rFonts w:ascii="Times New Roman" w:hAnsi="Times New Roman" w:cs="Times New Roman"/>
          <w:bCs/>
          <w:sz w:val="24"/>
          <w:szCs w:val="24"/>
          <w:lang w:val="sv-FI"/>
        </w:rPr>
        <w:t>ʔ</w:t>
      </w:r>
      <w:r w:rsidRPr="00477731">
        <w:rPr>
          <w:rFonts w:ascii="Times New Roman" w:hAnsi="Times New Roman" w:cs="Times New Roman"/>
          <w:bCs/>
          <w:sz w:val="24"/>
          <w:lang w:val="sv-FI"/>
        </w:rPr>
        <w:t xml:space="preserve">el-kitab        </w:t>
      </w:r>
    </w:p>
    <w:p w14:paraId="5C416724" w14:textId="28CD0843" w:rsidR="00EE77C9" w:rsidRPr="00477731" w:rsidRDefault="00EE77C9" w:rsidP="000B75E0">
      <w:pPr>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lang w:val="sv-FI"/>
        </w:rPr>
        <w:tab/>
      </w:r>
      <w:r w:rsidRPr="00477731">
        <w:rPr>
          <w:rFonts w:ascii="Times New Roman" w:hAnsi="Times New Roman" w:cs="Times New Roman"/>
          <w:bCs/>
          <w:sz w:val="24"/>
          <w:lang w:val="sv-FI"/>
        </w:rPr>
        <w:tab/>
      </w:r>
      <w:r w:rsidRPr="00477731">
        <w:rPr>
          <w:rFonts w:ascii="Times New Roman" w:hAnsi="Times New Roman" w:cs="Times New Roman"/>
          <w:bCs/>
          <w:sz w:val="24"/>
        </w:rPr>
        <w:t xml:space="preserve">in-DEF-garden   </w:t>
      </w:r>
      <w:r w:rsidRPr="00477731">
        <w:rPr>
          <w:rFonts w:ascii="Times New Roman" w:hAnsi="Times New Roman" w:cs="Times New Roman"/>
          <w:b/>
          <w:sz w:val="24"/>
        </w:rPr>
        <w:t>S-</w:t>
      </w:r>
      <w:proofErr w:type="gramStart"/>
      <w:r w:rsidRPr="00477731">
        <w:rPr>
          <w:rFonts w:ascii="Times New Roman" w:hAnsi="Times New Roman" w:cs="Times New Roman"/>
          <w:b/>
          <w:sz w:val="24"/>
        </w:rPr>
        <w:t>Top</w:t>
      </w:r>
      <w:r w:rsidRPr="00477731">
        <w:rPr>
          <w:rFonts w:ascii="Times New Roman" w:hAnsi="Times New Roman" w:cs="Times New Roman"/>
          <w:bCs/>
          <w:sz w:val="24"/>
        </w:rPr>
        <w:t xml:space="preserve">  Manal</w:t>
      </w:r>
      <w:proofErr w:type="gramEnd"/>
      <w:r w:rsidRPr="00477731">
        <w:rPr>
          <w:rFonts w:ascii="Times New Roman" w:hAnsi="Times New Roman" w:cs="Times New Roman"/>
          <w:bCs/>
          <w:sz w:val="24"/>
        </w:rPr>
        <w:t xml:space="preserve">      read.3SG.F   DEF-book       </w:t>
      </w:r>
    </w:p>
    <w:p w14:paraId="541EBAB3" w14:textId="42D0BD84" w:rsidR="00EE77C9" w:rsidRPr="00477731" w:rsidRDefault="00EE77C9" w:rsidP="003E53C2">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r>
      <w:r w:rsidRPr="00477731">
        <w:rPr>
          <w:rFonts w:ascii="Times New Roman" w:hAnsi="Times New Roman" w:cs="Times New Roman"/>
          <w:bCs/>
          <w:sz w:val="24"/>
        </w:rPr>
        <w:tab/>
        <w:t>‘As for the garden, Manal read the book there.'</w:t>
      </w:r>
    </w:p>
    <w:p w14:paraId="2C21679B" w14:textId="77777777" w:rsidR="00EE77C9" w:rsidRPr="00477731" w:rsidRDefault="00EE77C9" w:rsidP="003E53C2">
      <w:pPr>
        <w:spacing w:after="0" w:line="360" w:lineRule="auto"/>
        <w:jc w:val="both"/>
        <w:rPr>
          <w:rFonts w:ascii="Times New Roman" w:hAnsi="Times New Roman" w:cs="Times New Roman"/>
          <w:bCs/>
          <w:sz w:val="24"/>
        </w:rPr>
      </w:pPr>
    </w:p>
    <w:p w14:paraId="0EEB7A14" w14:textId="6BA5E537" w:rsidR="00EE77C9" w:rsidRPr="00477731" w:rsidRDefault="00EE77C9" w:rsidP="00E000ED">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In (42a), the subject is S-Topic, in (42b) the object, and in (42c) an adverbial. On the face of it, this looks like the pattern we see with the F-Topic and C-Topic particles which do not mark by agreement but by movement. A closer look reveals an important difference, though: In the case of S-Topics, but not in the case of F and C-Topics, the corresponding TP-internal position may be within an island. Consider (43), where the DP </w:t>
      </w:r>
      <w:proofErr w:type="spellStart"/>
      <w:r w:rsidRPr="00477731">
        <w:rPr>
          <w:rFonts w:ascii="Times New Roman" w:hAnsi="Times New Roman" w:cs="Times New Roman"/>
          <w:bCs/>
          <w:i/>
          <w:szCs w:val="24"/>
        </w:rPr>
        <w:t>ʔe</w:t>
      </w:r>
      <w:r w:rsidRPr="00477731">
        <w:rPr>
          <w:rFonts w:ascii="Times New Roman" w:hAnsi="Times New Roman" w:cs="Times New Roman"/>
          <w:bCs/>
          <w:i/>
        </w:rPr>
        <w:t>l</w:t>
      </w:r>
      <w:proofErr w:type="spellEnd"/>
      <w:r w:rsidRPr="00477731">
        <w:rPr>
          <w:rFonts w:ascii="Times New Roman" w:hAnsi="Times New Roman" w:cs="Times New Roman"/>
          <w:bCs/>
          <w:i/>
        </w:rPr>
        <w:t>-kitab</w:t>
      </w:r>
      <w:r w:rsidRPr="00477731">
        <w:rPr>
          <w:rFonts w:ascii="Times New Roman" w:hAnsi="Times New Roman" w:cs="Times New Roman"/>
          <w:bCs/>
          <w:i/>
          <w:iCs/>
        </w:rPr>
        <w:t xml:space="preserve"> </w:t>
      </w:r>
      <w:r w:rsidRPr="00477731">
        <w:rPr>
          <w:rFonts w:ascii="Times New Roman" w:hAnsi="Times New Roman" w:cs="Times New Roman"/>
          <w:bCs/>
          <w:sz w:val="24"/>
          <w:szCs w:val="24"/>
        </w:rPr>
        <w:t>‘the book’ is associated with a clitic spelled out on the verb in a relative clause, a syntactic island:</w:t>
      </w:r>
    </w:p>
    <w:p w14:paraId="3ED21322" w14:textId="77777777" w:rsidR="00EE77C9" w:rsidRPr="00477731" w:rsidRDefault="00EE77C9" w:rsidP="00E000ED">
      <w:pPr>
        <w:spacing w:after="0" w:line="360" w:lineRule="auto"/>
        <w:jc w:val="both"/>
        <w:rPr>
          <w:rFonts w:ascii="Times New Roman" w:hAnsi="Times New Roman" w:cs="Times New Roman"/>
          <w:bCs/>
          <w:sz w:val="24"/>
          <w:szCs w:val="24"/>
        </w:rPr>
      </w:pPr>
    </w:p>
    <w:p w14:paraId="45DDD9F9" w14:textId="580E7BBC" w:rsidR="00EE77C9" w:rsidRPr="00477731" w:rsidRDefault="00EE77C9" w:rsidP="00E430F8">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8"/>
          <w:szCs w:val="24"/>
        </w:rPr>
        <w:t>(43)</w:t>
      </w:r>
      <w:r w:rsidRPr="00477731">
        <w:rPr>
          <w:rFonts w:ascii="Times New Roman" w:hAnsi="Times New Roman" w:cs="Times New Roman"/>
          <w:bCs/>
          <w:sz w:val="28"/>
          <w:szCs w:val="24"/>
        </w:rPr>
        <w:tab/>
      </w:r>
      <w:proofErr w:type="spellStart"/>
      <w:r w:rsidRPr="00477731">
        <w:rPr>
          <w:rFonts w:ascii="Times New Roman" w:hAnsi="Times New Roman" w:cs="Times New Roman"/>
          <w:bCs/>
          <w:sz w:val="24"/>
          <w:szCs w:val="24"/>
        </w:rPr>
        <w:t>ʔ</w:t>
      </w:r>
      <w:r w:rsidRPr="00477731">
        <w:rPr>
          <w:rFonts w:ascii="Times New Roman" w:hAnsi="Times New Roman" w:cs="Times New Roman"/>
          <w:bCs/>
          <w:sz w:val="24"/>
        </w:rPr>
        <w:t>el</w:t>
      </w:r>
      <w:proofErr w:type="spellEnd"/>
      <w:r w:rsidRPr="00477731">
        <w:rPr>
          <w:rFonts w:ascii="Times New Roman" w:hAnsi="Times New Roman" w:cs="Times New Roman"/>
          <w:bCs/>
          <w:sz w:val="24"/>
        </w:rPr>
        <w:t xml:space="preserve">-kitab     </w:t>
      </w:r>
      <w:r w:rsidRPr="00477731">
        <w:rPr>
          <w:rFonts w:ascii="Times New Roman" w:hAnsi="Times New Roman" w:cs="Times New Roman"/>
          <w:b/>
          <w:sz w:val="24"/>
        </w:rPr>
        <w:t>mar</w:t>
      </w:r>
      <w:r w:rsidRPr="00477731">
        <w:rPr>
          <w:rFonts w:ascii="Times New Roman" w:hAnsi="Times New Roman" w:cs="Times New Roman"/>
          <w:bCs/>
          <w:sz w:val="24"/>
        </w:rPr>
        <w:t xml:space="preserve">    </w:t>
      </w:r>
      <w:proofErr w:type="gramStart"/>
      <w:r w:rsidRPr="00477731">
        <w:rPr>
          <w:rFonts w:ascii="Times New Roman" w:hAnsi="Times New Roman" w:cs="Times New Roman"/>
          <w:bCs/>
          <w:sz w:val="24"/>
        </w:rPr>
        <w:t xml:space="preserve">Manal  </w:t>
      </w:r>
      <w:proofErr w:type="spellStart"/>
      <w:r w:rsidRPr="00477731">
        <w:rPr>
          <w:rFonts w:ascii="Times New Roman" w:hAnsi="Times New Roman" w:cs="Times New Roman"/>
          <w:bCs/>
          <w:sz w:val="24"/>
        </w:rPr>
        <w:t>qabalat</w:t>
      </w:r>
      <w:proofErr w:type="spellEnd"/>
      <w:proofErr w:type="gramEnd"/>
      <w:r w:rsidRPr="00477731">
        <w:rPr>
          <w:rFonts w:ascii="Times New Roman" w:hAnsi="Times New Roman" w:cs="Times New Roman"/>
          <w:b/>
          <w:sz w:val="24"/>
        </w:rPr>
        <w:t xml:space="preserve">        </w:t>
      </w:r>
      <w:proofErr w:type="spellStart"/>
      <w:r w:rsidRPr="00477731">
        <w:rPr>
          <w:rFonts w:ascii="Times New Roman" w:hAnsi="Times New Roman" w:cs="Times New Roman"/>
          <w:bCs/>
          <w:sz w:val="24"/>
          <w:szCs w:val="24"/>
        </w:rPr>
        <w:t>ʔel-</w:t>
      </w:r>
      <w:r w:rsidRPr="00477731">
        <w:rPr>
          <w:rFonts w:ascii="Times New Roman" w:hAnsi="Times New Roman" w:cs="Times New Roman"/>
          <w:bCs/>
          <w:sz w:val="24"/>
        </w:rPr>
        <w:t>ħurmah</w:t>
      </w:r>
      <w:proofErr w:type="spellEnd"/>
      <w:r w:rsidRPr="00477731">
        <w:rPr>
          <w:rFonts w:ascii="Times New Roman" w:hAnsi="Times New Roman" w:cs="Times New Roman"/>
          <w:bCs/>
          <w:sz w:val="24"/>
          <w:szCs w:val="24"/>
        </w:rPr>
        <w:t xml:space="preserve">    </w:t>
      </w:r>
      <w:proofErr w:type="spellStart"/>
      <w:r w:rsidRPr="00477731">
        <w:rPr>
          <w:rFonts w:ascii="Times New Roman" w:hAnsi="Times New Roman" w:cs="Times New Roman"/>
          <w:bCs/>
          <w:sz w:val="24"/>
          <w:szCs w:val="24"/>
        </w:rPr>
        <w:t>ʔi</w:t>
      </w:r>
      <w:r w:rsidRPr="00477731">
        <w:rPr>
          <w:rFonts w:ascii="Times New Roman" w:hAnsi="Times New Roman" w:cs="Times New Roman"/>
          <w:bCs/>
          <w:sz w:val="24"/>
        </w:rPr>
        <w:t>lli</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ktubt</w:t>
      </w:r>
      <w:proofErr w:type="spellEnd"/>
      <w:r w:rsidRPr="00477731">
        <w:rPr>
          <w:rFonts w:ascii="Times New Roman" w:hAnsi="Times New Roman" w:cs="Times New Roman"/>
          <w:bCs/>
          <w:sz w:val="24"/>
        </w:rPr>
        <w:t>-</w:t>
      </w:r>
      <w:r w:rsidRPr="00477731">
        <w:rPr>
          <w:rFonts w:ascii="Times New Roman" w:hAnsi="Times New Roman" w:cs="Times New Roman"/>
          <w:b/>
          <w:sz w:val="24"/>
        </w:rPr>
        <w:t>h</w:t>
      </w:r>
      <w:r w:rsidRPr="00477731">
        <w:rPr>
          <w:rFonts w:ascii="Times New Roman" w:hAnsi="Times New Roman" w:cs="Times New Roman"/>
          <w:bCs/>
          <w:sz w:val="24"/>
          <w:szCs w:val="24"/>
        </w:rPr>
        <w:t xml:space="preserve">    </w:t>
      </w:r>
      <w:r w:rsidRPr="00477731">
        <w:rPr>
          <w:rFonts w:ascii="Times New Roman" w:hAnsi="Times New Roman" w:cs="Times New Roman"/>
          <w:bCs/>
          <w:sz w:val="24"/>
        </w:rPr>
        <w:t xml:space="preserve"> </w:t>
      </w:r>
      <w:r w:rsidRPr="00477731">
        <w:rPr>
          <w:rFonts w:ascii="Times New Roman" w:hAnsi="Times New Roman" w:cs="Times New Roman"/>
          <w:b/>
          <w:sz w:val="24"/>
        </w:rPr>
        <w:t xml:space="preserve">              </w:t>
      </w:r>
    </w:p>
    <w:p w14:paraId="138ED208" w14:textId="3EADCB04" w:rsidR="00EE77C9" w:rsidRPr="00477731" w:rsidRDefault="00EE77C9" w:rsidP="009C1B18">
      <w:pPr>
        <w:spacing w:after="0" w:line="360" w:lineRule="auto"/>
        <w:ind w:left="720"/>
        <w:jc w:val="both"/>
        <w:rPr>
          <w:rFonts w:ascii="Times New Roman" w:hAnsi="Times New Roman" w:cs="Times New Roman"/>
          <w:bCs/>
          <w:sz w:val="24"/>
        </w:rPr>
      </w:pPr>
      <w:r w:rsidRPr="00477731">
        <w:rPr>
          <w:rFonts w:ascii="Times New Roman" w:hAnsi="Times New Roman" w:cs="Times New Roman"/>
          <w:bCs/>
          <w:sz w:val="24"/>
        </w:rPr>
        <w:t>DEF-</w:t>
      </w:r>
      <w:proofErr w:type="gramStart"/>
      <w:r w:rsidRPr="00477731">
        <w:rPr>
          <w:rFonts w:ascii="Times New Roman" w:hAnsi="Times New Roman" w:cs="Times New Roman"/>
          <w:bCs/>
          <w:sz w:val="24"/>
        </w:rPr>
        <w:t xml:space="preserve">book  </w:t>
      </w:r>
      <w:r w:rsidRPr="00477731">
        <w:rPr>
          <w:rFonts w:ascii="Times New Roman" w:hAnsi="Times New Roman" w:cs="Times New Roman"/>
          <w:b/>
          <w:sz w:val="24"/>
        </w:rPr>
        <w:t>S</w:t>
      </w:r>
      <w:proofErr w:type="gramEnd"/>
      <w:r w:rsidRPr="00477731">
        <w:rPr>
          <w:rFonts w:ascii="Times New Roman" w:hAnsi="Times New Roman" w:cs="Times New Roman"/>
          <w:b/>
          <w:sz w:val="24"/>
        </w:rPr>
        <w:t>-Top</w:t>
      </w:r>
      <w:r w:rsidRPr="00477731">
        <w:rPr>
          <w:rFonts w:ascii="Times New Roman" w:hAnsi="Times New Roman" w:cs="Times New Roman"/>
          <w:bCs/>
          <w:sz w:val="24"/>
        </w:rPr>
        <w:t xml:space="preserve"> Manal  met.3SG.F DEF-woman  Comp  wrote.3SG.F-3SG.M </w:t>
      </w:r>
    </w:p>
    <w:p w14:paraId="6AFFFBCF" w14:textId="2ACE9865" w:rsidR="00EE77C9" w:rsidRPr="00477731" w:rsidRDefault="00EE77C9" w:rsidP="009C1B18">
      <w:pPr>
        <w:spacing w:after="0" w:line="360" w:lineRule="auto"/>
        <w:ind w:left="720"/>
        <w:jc w:val="both"/>
        <w:rPr>
          <w:rFonts w:ascii="Times New Roman" w:hAnsi="Times New Roman" w:cs="Times New Roman"/>
          <w:bCs/>
          <w:sz w:val="24"/>
        </w:rPr>
      </w:pPr>
      <w:r w:rsidRPr="00477731">
        <w:rPr>
          <w:rFonts w:ascii="Times New Roman" w:hAnsi="Times New Roman" w:cs="Times New Roman"/>
          <w:bCs/>
          <w:sz w:val="24"/>
        </w:rPr>
        <w:t xml:space="preserve">‘As for the book, Manal met the woman who wrote </w:t>
      </w:r>
      <w:proofErr w:type="gramStart"/>
      <w:r w:rsidRPr="00477731">
        <w:rPr>
          <w:rFonts w:ascii="Times New Roman" w:hAnsi="Times New Roman" w:cs="Times New Roman"/>
          <w:bCs/>
          <w:sz w:val="24"/>
        </w:rPr>
        <w:t>it</w:t>
      </w:r>
      <w:r w:rsidRPr="00477731">
        <w:rPr>
          <w:rStyle w:val="CommentReference"/>
          <w:sz w:val="18"/>
        </w:rPr>
        <w:t xml:space="preserve"> </w:t>
      </w:r>
      <w:r w:rsidRPr="00477731">
        <w:rPr>
          <w:rFonts w:ascii="Times New Roman" w:hAnsi="Times New Roman" w:cs="Times New Roman"/>
          <w:bCs/>
          <w:sz w:val="24"/>
        </w:rPr>
        <w:t>.</w:t>
      </w:r>
      <w:proofErr w:type="gramEnd"/>
      <w:r w:rsidRPr="00477731">
        <w:rPr>
          <w:rFonts w:ascii="Times New Roman" w:hAnsi="Times New Roman" w:cs="Times New Roman"/>
          <w:bCs/>
          <w:sz w:val="24"/>
        </w:rPr>
        <w:t>'</w:t>
      </w:r>
    </w:p>
    <w:p w14:paraId="796C2E54" w14:textId="260F8C97" w:rsidR="00EE77C9" w:rsidRPr="00477731" w:rsidRDefault="00EE77C9" w:rsidP="001625F3">
      <w:pPr>
        <w:spacing w:after="0" w:line="360" w:lineRule="auto"/>
        <w:jc w:val="both"/>
        <w:rPr>
          <w:rFonts w:ascii="Times New Roman" w:hAnsi="Times New Roman" w:cs="Times New Roman"/>
          <w:bCs/>
          <w:sz w:val="28"/>
        </w:rPr>
      </w:pPr>
      <w:r w:rsidRPr="00477731">
        <w:rPr>
          <w:rFonts w:ascii="Times New Roman" w:hAnsi="Times New Roman" w:cs="Times New Roman"/>
          <w:bCs/>
          <w:sz w:val="28"/>
        </w:rPr>
        <w:t xml:space="preserve">      </w:t>
      </w:r>
      <w:r w:rsidRPr="00477731">
        <w:rPr>
          <w:rFonts w:ascii="Times New Roman" w:hAnsi="Times New Roman" w:cs="Times New Roman"/>
          <w:bCs/>
          <w:sz w:val="28"/>
        </w:rPr>
        <w:tab/>
      </w:r>
    </w:p>
    <w:p w14:paraId="7A6F73D3" w14:textId="2CC7E1DC" w:rsidR="00EE77C9" w:rsidRPr="00477731" w:rsidRDefault="00EE77C9" w:rsidP="001625F3">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lastRenderedPageBreak/>
        <w:t xml:space="preserve">The S-Topic </w:t>
      </w:r>
      <w:proofErr w:type="spellStart"/>
      <w:r w:rsidRPr="00477731">
        <w:rPr>
          <w:rFonts w:ascii="Times New Roman" w:hAnsi="Times New Roman" w:cs="Times New Roman"/>
          <w:bCs/>
          <w:i/>
          <w:sz w:val="24"/>
          <w:szCs w:val="24"/>
        </w:rPr>
        <w:t>ʔ</w:t>
      </w:r>
      <w:r w:rsidRPr="00477731">
        <w:rPr>
          <w:rFonts w:ascii="Times New Roman" w:hAnsi="Times New Roman" w:cs="Times New Roman"/>
          <w:bCs/>
          <w:i/>
          <w:sz w:val="24"/>
        </w:rPr>
        <w:t>el</w:t>
      </w:r>
      <w:proofErr w:type="spellEnd"/>
      <w:r w:rsidRPr="00477731">
        <w:rPr>
          <w:rFonts w:ascii="Times New Roman" w:hAnsi="Times New Roman" w:cs="Times New Roman"/>
          <w:bCs/>
          <w:i/>
          <w:sz w:val="24"/>
        </w:rPr>
        <w:t>-kitab</w:t>
      </w:r>
      <w:r w:rsidRPr="00477731">
        <w:rPr>
          <w:rFonts w:ascii="Times New Roman" w:hAnsi="Times New Roman" w:cs="Times New Roman"/>
          <w:bCs/>
          <w:sz w:val="24"/>
        </w:rPr>
        <w:t xml:space="preserve"> could not move from inside the relative clause without violating Ross’s (1967) Complex NP Constraint, or any more recent version of this island-constraint, which provides a strong argument</w:t>
      </w:r>
      <w:r w:rsidRPr="00477731">
        <w:rPr>
          <w:rFonts w:ascii="Times New Roman" w:hAnsi="Times New Roman" w:cs="Times New Roman"/>
          <w:bCs/>
          <w:sz w:val="28"/>
          <w:szCs w:val="24"/>
        </w:rPr>
        <w:t xml:space="preserve"> </w:t>
      </w:r>
      <w:r w:rsidRPr="00477731">
        <w:rPr>
          <w:rFonts w:ascii="Times New Roman" w:hAnsi="Times New Roman" w:cs="Times New Roman"/>
          <w:bCs/>
          <w:sz w:val="24"/>
          <w:szCs w:val="24"/>
        </w:rPr>
        <w:t xml:space="preserve">that the DP marked as S-Topic by the particle </w:t>
      </w:r>
      <w:r w:rsidRPr="00477731">
        <w:rPr>
          <w:rFonts w:ascii="Times New Roman" w:hAnsi="Times New Roman" w:cs="Times New Roman"/>
          <w:bCs/>
          <w:i/>
          <w:sz w:val="24"/>
          <w:szCs w:val="24"/>
        </w:rPr>
        <w:t>mar</w:t>
      </w:r>
      <w:r w:rsidRPr="00477731">
        <w:rPr>
          <w:rFonts w:ascii="Times New Roman" w:hAnsi="Times New Roman" w:cs="Times New Roman"/>
          <w:bCs/>
          <w:sz w:val="24"/>
          <w:szCs w:val="24"/>
        </w:rPr>
        <w:t xml:space="preserve"> is externally merged at the spec of the S-Topic-marking head labelled S-Top in (44). The object in VP, in this case, is a null resumptive pronoun, with object agreement spelled out on the verb. </w:t>
      </w:r>
    </w:p>
    <w:p w14:paraId="799FA3F6" w14:textId="77777777" w:rsidR="00EE77C9" w:rsidRPr="00477731" w:rsidRDefault="00EE77C9" w:rsidP="001625F3">
      <w:pPr>
        <w:spacing w:after="0" w:line="360" w:lineRule="auto"/>
        <w:jc w:val="both"/>
        <w:rPr>
          <w:rFonts w:ascii="Times New Roman" w:hAnsi="Times New Roman" w:cs="Times New Roman"/>
          <w:bCs/>
          <w:sz w:val="24"/>
          <w:szCs w:val="24"/>
        </w:rPr>
      </w:pPr>
    </w:p>
    <w:p w14:paraId="6B0994EA" w14:textId="0B5BC4D0" w:rsidR="00EE77C9" w:rsidRPr="00477731" w:rsidRDefault="00EE77C9" w:rsidP="00C34BB5">
      <w:pPr>
        <w:keepNext/>
        <w:spacing w:after="0" w:line="360" w:lineRule="auto"/>
        <w:jc w:val="both"/>
        <w:rPr>
          <w:rFonts w:ascii="Times New Roman" w:hAnsi="Times New Roman" w:cs="Times New Roman"/>
          <w:bCs/>
          <w:szCs w:val="24"/>
        </w:rPr>
      </w:pPr>
      <w:r w:rsidRPr="00477731">
        <w:rPr>
          <w:rFonts w:ascii="Times New Roman" w:hAnsi="Times New Roman" w:cs="Times New Roman"/>
          <w:bCs/>
          <w:noProof/>
          <w:szCs w:val="24"/>
          <w:lang w:eastAsia="en-GB"/>
        </w:rPr>
        <mc:AlternateContent>
          <mc:Choice Requires="wps">
            <w:drawing>
              <wp:anchor distT="0" distB="0" distL="114300" distR="114300" simplePos="0" relativeHeight="252317696" behindDoc="0" locked="0" layoutInCell="1" allowOverlap="1" wp14:anchorId="49430386" wp14:editId="18964BB4">
                <wp:simplePos x="0" y="0"/>
                <wp:positionH relativeFrom="column">
                  <wp:posOffset>992481</wp:posOffset>
                </wp:positionH>
                <wp:positionV relativeFrom="paragraph">
                  <wp:posOffset>187720</wp:posOffset>
                </wp:positionV>
                <wp:extent cx="284228" cy="120650"/>
                <wp:effectExtent l="0" t="0" r="20955" b="31750"/>
                <wp:wrapNone/>
                <wp:docPr id="90" name="Straight Connector 90"/>
                <wp:cNvGraphicFramePr/>
                <a:graphic xmlns:a="http://schemas.openxmlformats.org/drawingml/2006/main">
                  <a:graphicData uri="http://schemas.microsoft.com/office/word/2010/wordprocessingShape">
                    <wps:wsp>
                      <wps:cNvCnPr/>
                      <wps:spPr>
                        <a:xfrm>
                          <a:off x="0" y="0"/>
                          <a:ext cx="284228" cy="12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884E2" id="Straight Connector 90"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78.15pt,14.8pt" to="100.5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16672" behindDoc="0" locked="0" layoutInCell="1" allowOverlap="1" wp14:anchorId="292F09CD" wp14:editId="7B88115B">
                <wp:simplePos x="0" y="0"/>
                <wp:positionH relativeFrom="column">
                  <wp:posOffset>706887</wp:posOffset>
                </wp:positionH>
                <wp:positionV relativeFrom="paragraph">
                  <wp:posOffset>187720</wp:posOffset>
                </wp:positionV>
                <wp:extent cx="285151" cy="120770"/>
                <wp:effectExtent l="0" t="0" r="19685" b="31750"/>
                <wp:wrapNone/>
                <wp:docPr id="89" name="Straight Connector 89"/>
                <wp:cNvGraphicFramePr/>
                <a:graphic xmlns:a="http://schemas.openxmlformats.org/drawingml/2006/main">
                  <a:graphicData uri="http://schemas.microsoft.com/office/word/2010/wordprocessingShape">
                    <wps:wsp>
                      <wps:cNvCnPr/>
                      <wps:spPr>
                        <a:xfrm flipV="1">
                          <a:off x="0" y="0"/>
                          <a:ext cx="285151" cy="120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D81FA" id="Straight Connector 89" o:spid="_x0000_s1026" style="position:absolute;flip:y;z-index:252316672;visibility:visible;mso-wrap-style:square;mso-wrap-distance-left:9pt;mso-wrap-distance-top:0;mso-wrap-distance-right:9pt;mso-wrap-distance-bottom:0;mso-position-horizontal:absolute;mso-position-horizontal-relative:text;mso-position-vertical:absolute;mso-position-vertical-relative:text" from="55.65pt,14.8pt" to="78.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" strokecolor="#5b9bd5 [3204]" strokeweight=".5pt">
                <v:stroke joinstyle="miter"/>
              </v:line>
            </w:pict>
          </mc:Fallback>
        </mc:AlternateContent>
      </w:r>
      <w:r w:rsidRPr="00477731">
        <w:rPr>
          <w:rFonts w:ascii="Times New Roman" w:hAnsi="Times New Roman" w:cs="Times New Roman"/>
          <w:bCs/>
          <w:szCs w:val="24"/>
        </w:rPr>
        <w:t>(44)</w:t>
      </w:r>
      <w:r w:rsidRPr="00477731">
        <w:rPr>
          <w:rFonts w:ascii="Times New Roman" w:hAnsi="Times New Roman" w:cs="Times New Roman"/>
          <w:bCs/>
          <w:szCs w:val="24"/>
        </w:rPr>
        <w:tab/>
      </w:r>
      <w:r w:rsidRPr="00477731">
        <w:rPr>
          <w:rFonts w:ascii="Times New Roman" w:hAnsi="Times New Roman" w:cs="Times New Roman"/>
          <w:bCs/>
          <w:szCs w:val="24"/>
        </w:rPr>
        <w:tab/>
        <w:t>S-</w:t>
      </w:r>
      <w:proofErr w:type="spellStart"/>
      <w:r w:rsidRPr="00477731">
        <w:rPr>
          <w:rFonts w:ascii="Times New Roman" w:hAnsi="Times New Roman" w:cs="Times New Roman"/>
          <w:bCs/>
          <w:szCs w:val="24"/>
        </w:rPr>
        <w:t>TopP</w:t>
      </w:r>
      <w:proofErr w:type="spellEnd"/>
    </w:p>
    <w:p w14:paraId="0D528517" w14:textId="5A9A09E5" w:rsidR="00EE77C9" w:rsidRPr="00477731" w:rsidRDefault="00EE77C9" w:rsidP="00C34BB5">
      <w:pPr>
        <w:keepNext/>
        <w:spacing w:after="0" w:line="360" w:lineRule="auto"/>
        <w:jc w:val="both"/>
        <w:rPr>
          <w:rFonts w:ascii="Times New Roman" w:hAnsi="Times New Roman" w:cs="Times New Roman"/>
          <w:bCs/>
          <w:szCs w:val="24"/>
        </w:rPr>
      </w:pPr>
      <w:r w:rsidRPr="00477731">
        <w:rPr>
          <w:rFonts w:ascii="Times New Roman" w:hAnsi="Times New Roman" w:cs="Times New Roman"/>
          <w:bCs/>
          <w:noProof/>
          <w:szCs w:val="24"/>
          <w:lang w:eastAsia="en-GB"/>
        </w:rPr>
        <mc:AlternateContent>
          <mc:Choice Requires="wps">
            <w:drawing>
              <wp:anchor distT="0" distB="0" distL="114300" distR="114300" simplePos="0" relativeHeight="252318720" behindDoc="0" locked="0" layoutInCell="1" allowOverlap="1" wp14:anchorId="54325C51" wp14:editId="7B86AD70">
                <wp:simplePos x="0" y="0"/>
                <wp:positionH relativeFrom="column">
                  <wp:posOffset>1125415</wp:posOffset>
                </wp:positionH>
                <wp:positionV relativeFrom="paragraph">
                  <wp:posOffset>153230</wp:posOffset>
                </wp:positionV>
                <wp:extent cx="257762" cy="105508"/>
                <wp:effectExtent l="0" t="0" r="28575" b="27940"/>
                <wp:wrapNone/>
                <wp:docPr id="91" name="Straight Connector 91"/>
                <wp:cNvGraphicFramePr/>
                <a:graphic xmlns:a="http://schemas.openxmlformats.org/drawingml/2006/main">
                  <a:graphicData uri="http://schemas.microsoft.com/office/word/2010/wordprocessingShape">
                    <wps:wsp>
                      <wps:cNvCnPr/>
                      <wps:spPr>
                        <a:xfrm flipV="1">
                          <a:off x="0" y="0"/>
                          <a:ext cx="257762" cy="1055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F9A7D" id="Straight Connector 91" o:spid="_x0000_s1026" style="position:absolute;flip:y;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pt,12.05pt" to="108.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19744" behindDoc="0" locked="0" layoutInCell="1" allowOverlap="1" wp14:anchorId="7B8B5986" wp14:editId="22C8F4DF">
                <wp:simplePos x="0" y="0"/>
                <wp:positionH relativeFrom="column">
                  <wp:posOffset>1380190</wp:posOffset>
                </wp:positionH>
                <wp:positionV relativeFrom="paragraph">
                  <wp:posOffset>153454</wp:posOffset>
                </wp:positionV>
                <wp:extent cx="396852" cy="154940"/>
                <wp:effectExtent l="0" t="0" r="22860" b="35560"/>
                <wp:wrapNone/>
                <wp:docPr id="92" name="Straight Connector 92"/>
                <wp:cNvGraphicFramePr/>
                <a:graphic xmlns:a="http://schemas.openxmlformats.org/drawingml/2006/main">
                  <a:graphicData uri="http://schemas.microsoft.com/office/word/2010/wordprocessingShape">
                    <wps:wsp>
                      <wps:cNvCnPr/>
                      <wps:spPr>
                        <a:xfrm>
                          <a:off x="0" y="0"/>
                          <a:ext cx="396852" cy="15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F50B3" id="Straight Connector 92" o:spid="_x0000_s1026" style="position:absolute;z-index:252319744;visibility:visible;mso-wrap-style:square;mso-wrap-distance-left:9pt;mso-wrap-distance-top:0;mso-wrap-distance-right:9pt;mso-wrap-distance-bottom:0;mso-position-horizontal:absolute;mso-position-horizontal-relative:text;mso-position-vertical:absolute;mso-position-vertical-relative:text" from="108.7pt,12.1pt" to="139.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278784" behindDoc="0" locked="0" layoutInCell="1" allowOverlap="1" wp14:anchorId="529DAEBC" wp14:editId="5CD4FD52">
                <wp:simplePos x="0" y="0"/>
                <wp:positionH relativeFrom="column">
                  <wp:posOffset>224023</wp:posOffset>
                </wp:positionH>
                <wp:positionV relativeFrom="paragraph">
                  <wp:posOffset>156078</wp:posOffset>
                </wp:positionV>
                <wp:extent cx="483079" cy="319178"/>
                <wp:effectExtent l="19050" t="19050" r="31750" b="24130"/>
                <wp:wrapNone/>
                <wp:docPr id="68" name="Isosceles Triangle 68"/>
                <wp:cNvGraphicFramePr/>
                <a:graphic xmlns:a="http://schemas.openxmlformats.org/drawingml/2006/main">
                  <a:graphicData uri="http://schemas.microsoft.com/office/word/2010/wordprocessingShape">
                    <wps:wsp>
                      <wps:cNvSpPr/>
                      <wps:spPr>
                        <a:xfrm>
                          <a:off x="0" y="0"/>
                          <a:ext cx="483079" cy="319178"/>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2B3AC" id="Isosceles Triangle 68" o:spid="_x0000_s1026" type="#_x0000_t5" style="position:absolute;margin-left:17.65pt;margin-top:12.3pt;width:38.05pt;height:25.1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" filled="f" strokecolor="#1f4d78 [1604]" strokeweight="1pt"/>
            </w:pict>
          </mc:Fallback>
        </mc:AlternateContent>
      </w:r>
      <w:r w:rsidRPr="00477731">
        <w:rPr>
          <w:rFonts w:ascii="Times New Roman" w:hAnsi="Times New Roman" w:cs="Times New Roman"/>
          <w:bCs/>
          <w:szCs w:val="24"/>
        </w:rPr>
        <w:tab/>
      </w:r>
      <w:proofErr w:type="spellStart"/>
      <w:r w:rsidRPr="00477731">
        <w:rPr>
          <w:rFonts w:ascii="Times New Roman" w:hAnsi="Times New Roman" w:cs="Times New Roman"/>
          <w:bCs/>
          <w:szCs w:val="24"/>
        </w:rPr>
        <w:t>DP</w:t>
      </w:r>
      <w:r w:rsidRPr="00477731">
        <w:rPr>
          <w:rFonts w:ascii="Times New Roman" w:hAnsi="Times New Roman" w:cs="Times New Roman"/>
          <w:bCs/>
          <w:szCs w:val="24"/>
          <w:vertAlign w:val="subscript"/>
        </w:rPr>
        <w:t>i</w:t>
      </w:r>
      <w:proofErr w:type="spellEnd"/>
      <w:r w:rsidRPr="00477731">
        <w:rPr>
          <w:rFonts w:ascii="Times New Roman" w:hAnsi="Times New Roman" w:cs="Times New Roman"/>
          <w:bCs/>
          <w:szCs w:val="24"/>
        </w:rPr>
        <w:tab/>
      </w:r>
      <w:r w:rsidRPr="00477731">
        <w:rPr>
          <w:rFonts w:ascii="Times New Roman" w:hAnsi="Times New Roman" w:cs="Times New Roman"/>
          <w:bCs/>
          <w:szCs w:val="24"/>
        </w:rPr>
        <w:tab/>
        <w:t>S-Top’</w:t>
      </w:r>
    </w:p>
    <w:p w14:paraId="7A2B057E" w14:textId="627A8815" w:rsidR="00EE77C9" w:rsidRPr="00477731" w:rsidRDefault="00EE77C9" w:rsidP="00C34BB5">
      <w:pPr>
        <w:keepNext/>
        <w:spacing w:after="0" w:line="360" w:lineRule="auto"/>
        <w:jc w:val="both"/>
        <w:rPr>
          <w:rFonts w:ascii="Times New Roman" w:hAnsi="Times New Roman" w:cs="Times New Roman"/>
          <w:bCs/>
          <w:szCs w:val="24"/>
        </w:rPr>
      </w:pPr>
      <w:r w:rsidRPr="00477731">
        <w:rPr>
          <w:rFonts w:ascii="Times New Roman" w:hAnsi="Times New Roman" w:cs="Times New Roman"/>
          <w:bCs/>
          <w:noProof/>
          <w:szCs w:val="24"/>
          <w:lang w:eastAsia="en-GB"/>
        </w:rPr>
        <mc:AlternateContent>
          <mc:Choice Requires="wps">
            <w:drawing>
              <wp:anchor distT="0" distB="0" distL="114300" distR="114300" simplePos="0" relativeHeight="252277760" behindDoc="0" locked="0" layoutInCell="1" allowOverlap="1" wp14:anchorId="51DB1BE6" wp14:editId="2EC44EB5">
                <wp:simplePos x="0" y="0"/>
                <wp:positionH relativeFrom="column">
                  <wp:posOffset>808453</wp:posOffset>
                </wp:positionH>
                <wp:positionV relativeFrom="paragraph">
                  <wp:posOffset>60960</wp:posOffset>
                </wp:positionV>
                <wp:extent cx="448408" cy="342900"/>
                <wp:effectExtent l="0" t="0" r="27940" b="19050"/>
                <wp:wrapNone/>
                <wp:docPr id="67" name="Double Bracket 67"/>
                <wp:cNvGraphicFramePr/>
                <a:graphic xmlns:a="http://schemas.openxmlformats.org/drawingml/2006/main">
                  <a:graphicData uri="http://schemas.microsoft.com/office/word/2010/wordprocessingShape">
                    <wps:wsp>
                      <wps:cNvSpPr/>
                      <wps:spPr>
                        <a:xfrm>
                          <a:off x="0" y="0"/>
                          <a:ext cx="448408" cy="342900"/>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83705" id="Double Bracket 67" o:spid="_x0000_s1026" type="#_x0000_t185" style="position:absolute;margin-left:63.65pt;margin-top:4.8pt;width:35.3pt;height:27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" strokecolor="#5b9bd5 [3204]" strokeweight=".5pt">
                <v:stroke joinstyle="miter"/>
              </v:shap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21792" behindDoc="0" locked="0" layoutInCell="1" allowOverlap="1" wp14:anchorId="599D6677" wp14:editId="3FAFA931">
                <wp:simplePos x="0" y="0"/>
                <wp:positionH relativeFrom="column">
                  <wp:posOffset>1880055</wp:posOffset>
                </wp:positionH>
                <wp:positionV relativeFrom="paragraph">
                  <wp:posOffset>180208</wp:posOffset>
                </wp:positionV>
                <wp:extent cx="431824" cy="181155"/>
                <wp:effectExtent l="0" t="0" r="25400" b="28575"/>
                <wp:wrapNone/>
                <wp:docPr id="94" name="Straight Connector 94"/>
                <wp:cNvGraphicFramePr/>
                <a:graphic xmlns:a="http://schemas.openxmlformats.org/drawingml/2006/main">
                  <a:graphicData uri="http://schemas.microsoft.com/office/word/2010/wordprocessingShape">
                    <wps:wsp>
                      <wps:cNvCnPr/>
                      <wps:spPr>
                        <a:xfrm>
                          <a:off x="0" y="0"/>
                          <a:ext cx="431824" cy="181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C34D01" id="Straight Connector 94" o:spid="_x0000_s1026" style="position:absolute;z-index:252321792;visibility:visible;mso-wrap-style:square;mso-wrap-distance-left:9pt;mso-wrap-distance-top:0;mso-wrap-distance-right:9pt;mso-wrap-distance-bottom:0;mso-position-horizontal:absolute;mso-position-horizontal-relative:text;mso-position-vertical:absolute;mso-position-vertical-relative:text" from="148.05pt,14.2pt" to="182.0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20768" behindDoc="0" locked="0" layoutInCell="1" allowOverlap="1" wp14:anchorId="2DACB9D1" wp14:editId="53E655AE">
                <wp:simplePos x="0" y="0"/>
                <wp:positionH relativeFrom="column">
                  <wp:posOffset>1647645</wp:posOffset>
                </wp:positionH>
                <wp:positionV relativeFrom="paragraph">
                  <wp:posOffset>180208</wp:posOffset>
                </wp:positionV>
                <wp:extent cx="232913" cy="138023"/>
                <wp:effectExtent l="0" t="0" r="34290" b="33655"/>
                <wp:wrapNone/>
                <wp:docPr id="93" name="Straight Connector 93"/>
                <wp:cNvGraphicFramePr/>
                <a:graphic xmlns:a="http://schemas.openxmlformats.org/drawingml/2006/main">
                  <a:graphicData uri="http://schemas.microsoft.com/office/word/2010/wordprocessingShape">
                    <wps:wsp>
                      <wps:cNvCnPr/>
                      <wps:spPr>
                        <a:xfrm flipV="1">
                          <a:off x="0" y="0"/>
                          <a:ext cx="232913" cy="138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C5828" id="Straight Connector 93" o:spid="_x0000_s1026" style="position:absolute;flip:y;z-index:252320768;visibility:visible;mso-wrap-style:square;mso-wrap-distance-left:9pt;mso-wrap-distance-top:0;mso-wrap-distance-right:9pt;mso-wrap-distance-bottom:0;mso-position-horizontal:absolute;mso-position-horizontal-relative:text;mso-position-vertical:absolute;mso-position-vertical-relative:text" from="129.75pt,14.2pt" to="148.1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" strokecolor="#5b9bd5 [3204]" strokeweight=".5pt">
                <v:stroke joinstyle="miter"/>
              </v:line>
            </w:pict>
          </mc:Fallback>
        </mc:AlternateContent>
      </w:r>
      <w:r w:rsidRPr="00477731">
        <w:rPr>
          <w:rFonts w:ascii="Times New Roman" w:hAnsi="Times New Roman" w:cs="Times New Roman"/>
          <w:bCs/>
          <w:szCs w:val="24"/>
        </w:rPr>
        <w:tab/>
        <w:t xml:space="preserve">            S-Top</w:t>
      </w:r>
      <w:r w:rsidRPr="00477731">
        <w:rPr>
          <w:rFonts w:ascii="Times New Roman" w:hAnsi="Times New Roman" w:cs="Times New Roman"/>
          <w:bCs/>
          <w:szCs w:val="24"/>
        </w:rPr>
        <w:tab/>
      </w:r>
      <w:r w:rsidRPr="00477731">
        <w:rPr>
          <w:rFonts w:ascii="Times New Roman" w:hAnsi="Times New Roman" w:cs="Times New Roman"/>
          <w:bCs/>
          <w:szCs w:val="24"/>
        </w:rPr>
        <w:tab/>
        <w:t>TP</w:t>
      </w:r>
    </w:p>
    <w:p w14:paraId="583DE472" w14:textId="542821CE" w:rsidR="00EE77C9" w:rsidRPr="00477731" w:rsidRDefault="00EE77C9" w:rsidP="00C34BB5">
      <w:pPr>
        <w:keepNext/>
        <w:spacing w:after="0" w:line="360" w:lineRule="auto"/>
        <w:jc w:val="both"/>
        <w:rPr>
          <w:rFonts w:ascii="Times New Roman" w:hAnsi="Times New Roman" w:cs="Times New Roman"/>
          <w:bCs/>
        </w:rPr>
      </w:pPr>
      <w:r w:rsidRPr="00477731">
        <w:rPr>
          <w:rFonts w:ascii="Times New Roman" w:hAnsi="Times New Roman" w:cs="Times New Roman"/>
          <w:bCs/>
          <w:noProof/>
          <w:szCs w:val="24"/>
          <w:lang w:eastAsia="en-GB"/>
        </w:rPr>
        <mc:AlternateContent>
          <mc:Choice Requires="wps">
            <w:drawing>
              <wp:anchor distT="0" distB="0" distL="114300" distR="114300" simplePos="0" relativeHeight="252323840" behindDoc="0" locked="0" layoutInCell="1" allowOverlap="1" wp14:anchorId="50454F66" wp14:editId="61F752BE">
                <wp:simplePos x="0" y="0"/>
                <wp:positionH relativeFrom="column">
                  <wp:posOffset>2398143</wp:posOffset>
                </wp:positionH>
                <wp:positionV relativeFrom="paragraph">
                  <wp:posOffset>163195</wp:posOffset>
                </wp:positionV>
                <wp:extent cx="499745" cy="241492"/>
                <wp:effectExtent l="0" t="0" r="33655" b="25400"/>
                <wp:wrapNone/>
                <wp:docPr id="96" name="Straight Connector 96"/>
                <wp:cNvGraphicFramePr/>
                <a:graphic xmlns:a="http://schemas.openxmlformats.org/drawingml/2006/main">
                  <a:graphicData uri="http://schemas.microsoft.com/office/word/2010/wordprocessingShape">
                    <wps:wsp>
                      <wps:cNvCnPr/>
                      <wps:spPr>
                        <a:xfrm>
                          <a:off x="0" y="0"/>
                          <a:ext cx="499745" cy="2414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0C41C" id="Straight Connector 96" o:spid="_x0000_s1026" style="position:absolute;z-index:252323840;visibility:visible;mso-wrap-style:square;mso-wrap-distance-left:9pt;mso-wrap-distance-top:0;mso-wrap-distance-right:9pt;mso-wrap-distance-bottom:0;mso-position-horizontal:absolute;mso-position-horizontal-relative:text;mso-position-vertical:absolute;mso-position-vertical-relative:text" from="188.85pt,12.85pt" to="228.2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22816" behindDoc="0" locked="0" layoutInCell="1" allowOverlap="1" wp14:anchorId="0F812EB5" wp14:editId="56F40CE3">
                <wp:simplePos x="0" y="0"/>
                <wp:positionH relativeFrom="column">
                  <wp:posOffset>2165230</wp:posOffset>
                </wp:positionH>
                <wp:positionV relativeFrom="paragraph">
                  <wp:posOffset>163195</wp:posOffset>
                </wp:positionV>
                <wp:extent cx="232913" cy="155275"/>
                <wp:effectExtent l="0" t="0" r="34290" b="35560"/>
                <wp:wrapNone/>
                <wp:docPr id="95" name="Straight Connector 95"/>
                <wp:cNvGraphicFramePr/>
                <a:graphic xmlns:a="http://schemas.openxmlformats.org/drawingml/2006/main">
                  <a:graphicData uri="http://schemas.microsoft.com/office/word/2010/wordprocessingShape">
                    <wps:wsp>
                      <wps:cNvCnPr/>
                      <wps:spPr>
                        <a:xfrm flipV="1">
                          <a:off x="0" y="0"/>
                          <a:ext cx="232913" cy="15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84713" id="Straight Connector 95" o:spid="_x0000_s1026" style="position:absolute;flip:y;z-index:252322816;visibility:visible;mso-wrap-style:square;mso-wrap-distance-left:9pt;mso-wrap-distance-top:0;mso-wrap-distance-right:9pt;mso-wrap-distance-bottom:0;mso-position-horizontal:absolute;mso-position-horizontal-relative:text;mso-position-vertical:absolute;mso-position-vertical-relative:text" from="170.5pt,12.85pt" to="188.8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279808" behindDoc="0" locked="0" layoutInCell="1" allowOverlap="1" wp14:anchorId="4D9FD6B2" wp14:editId="1A87ECB9">
                <wp:simplePos x="0" y="0"/>
                <wp:positionH relativeFrom="column">
                  <wp:posOffset>1276709</wp:posOffset>
                </wp:positionH>
                <wp:positionV relativeFrom="paragraph">
                  <wp:posOffset>165771</wp:posOffset>
                </wp:positionV>
                <wp:extent cx="431321" cy="301924"/>
                <wp:effectExtent l="19050" t="19050" r="45085" b="22225"/>
                <wp:wrapNone/>
                <wp:docPr id="69" name="Isosceles Triangle 69"/>
                <wp:cNvGraphicFramePr/>
                <a:graphic xmlns:a="http://schemas.openxmlformats.org/drawingml/2006/main">
                  <a:graphicData uri="http://schemas.microsoft.com/office/word/2010/wordprocessingShape">
                    <wps:wsp>
                      <wps:cNvSpPr/>
                      <wps:spPr>
                        <a:xfrm>
                          <a:off x="0" y="0"/>
                          <a:ext cx="431321" cy="301924"/>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B79C9" id="Isosceles Triangle 69" o:spid="_x0000_s1026" type="#_x0000_t5" style="position:absolute;margin-left:100.55pt;margin-top:13.05pt;width:33.95pt;height:23.7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" filled="f" strokecolor="#1f4d78 [1604]" strokeweight="1pt"/>
            </w:pict>
          </mc:Fallback>
        </mc:AlternateContent>
      </w:r>
      <w:r w:rsidRPr="00477731">
        <w:rPr>
          <w:rFonts w:ascii="Times New Roman" w:hAnsi="Times New Roman" w:cs="Times New Roman"/>
          <w:bCs/>
          <w:szCs w:val="24"/>
        </w:rPr>
        <w:t xml:space="preserve">      </w:t>
      </w:r>
      <w:proofErr w:type="spellStart"/>
      <w:r w:rsidRPr="00477731">
        <w:rPr>
          <w:rFonts w:ascii="Times New Roman" w:hAnsi="Times New Roman" w:cs="Times New Roman"/>
          <w:bCs/>
          <w:szCs w:val="24"/>
        </w:rPr>
        <w:t>ʔ</w:t>
      </w:r>
      <w:r w:rsidRPr="00477731">
        <w:rPr>
          <w:rFonts w:ascii="Times New Roman" w:hAnsi="Times New Roman" w:cs="Times New Roman"/>
          <w:bCs/>
        </w:rPr>
        <w:t>el</w:t>
      </w:r>
      <w:proofErr w:type="spellEnd"/>
      <w:r w:rsidRPr="00477731">
        <w:rPr>
          <w:rFonts w:ascii="Times New Roman" w:hAnsi="Times New Roman" w:cs="Times New Roman"/>
          <w:bCs/>
        </w:rPr>
        <w:t xml:space="preserve">-kitab     </w:t>
      </w:r>
      <w:proofErr w:type="spellStart"/>
      <w:r w:rsidRPr="00477731">
        <w:rPr>
          <w:rFonts w:ascii="Times New Roman" w:hAnsi="Times New Roman" w:cs="Times New Roman"/>
          <w:bCs/>
        </w:rPr>
        <w:t>uDef</w:t>
      </w:r>
      <w:proofErr w:type="spellEnd"/>
      <w:r w:rsidRPr="00477731">
        <w:rPr>
          <w:rFonts w:ascii="Times New Roman" w:hAnsi="Times New Roman" w:cs="Times New Roman"/>
          <w:bCs/>
        </w:rPr>
        <w:t xml:space="preserve">          DP</w:t>
      </w:r>
      <w:r w:rsidRPr="00477731">
        <w:rPr>
          <w:rFonts w:ascii="Times New Roman" w:hAnsi="Times New Roman" w:cs="Times New Roman"/>
          <w:bCs/>
        </w:rPr>
        <w:tab/>
      </w:r>
      <w:r w:rsidRPr="00477731">
        <w:rPr>
          <w:rFonts w:ascii="Times New Roman" w:hAnsi="Times New Roman" w:cs="Times New Roman"/>
          <w:bCs/>
        </w:rPr>
        <w:tab/>
        <w:t xml:space="preserve">   T’</w:t>
      </w:r>
    </w:p>
    <w:p w14:paraId="40D35632" w14:textId="0793F4F8" w:rsidR="00EE77C9" w:rsidRPr="00477731" w:rsidRDefault="00EE77C9" w:rsidP="00C34BB5">
      <w:pPr>
        <w:keepNext/>
        <w:spacing w:after="0" w:line="360" w:lineRule="auto"/>
        <w:jc w:val="both"/>
        <w:rPr>
          <w:rFonts w:ascii="Times New Roman" w:hAnsi="Times New Roman" w:cs="Times New Roman"/>
          <w:bCs/>
          <w:szCs w:val="24"/>
        </w:rPr>
      </w:pPr>
      <w:r w:rsidRPr="00477731">
        <w:rPr>
          <w:rFonts w:ascii="Times New Roman" w:hAnsi="Times New Roman" w:cs="Times New Roman"/>
          <w:bCs/>
          <w:noProof/>
          <w:szCs w:val="24"/>
          <w:lang w:eastAsia="en-GB"/>
        </w:rPr>
        <mc:AlternateContent>
          <mc:Choice Requires="wps">
            <w:drawing>
              <wp:anchor distT="0" distB="0" distL="114300" distR="114300" simplePos="0" relativeHeight="252364800" behindDoc="0" locked="0" layoutInCell="1" allowOverlap="1" wp14:anchorId="08A69707" wp14:editId="5373BE0D">
                <wp:simplePos x="0" y="0"/>
                <wp:positionH relativeFrom="column">
                  <wp:posOffset>940191</wp:posOffset>
                </wp:positionH>
                <wp:positionV relativeFrom="paragraph">
                  <wp:posOffset>221273</wp:posOffset>
                </wp:positionV>
                <wp:extent cx="586" cy="193431"/>
                <wp:effectExtent l="0" t="0" r="19050" b="16510"/>
                <wp:wrapNone/>
                <wp:docPr id="1" name="Straight Connector 1"/>
                <wp:cNvGraphicFramePr/>
                <a:graphic xmlns:a="http://schemas.openxmlformats.org/drawingml/2006/main">
                  <a:graphicData uri="http://schemas.microsoft.com/office/word/2010/wordprocessingShape">
                    <wps:wsp>
                      <wps:cNvCnPr/>
                      <wps:spPr>
                        <a:xfrm flipH="1">
                          <a:off x="0" y="0"/>
                          <a:ext cx="586" cy="19343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58C4871" id="Straight Connector 1" o:spid="_x0000_s1026" style="position:absolute;flip:x;z-index:25236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05pt,17.4pt" to="74.1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" strokecolor="#5b9bd5 [3204]" strokeweight=".5pt">
                <v:stroke dashstyle="dash"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66848" behindDoc="0" locked="0" layoutInCell="1" allowOverlap="1" wp14:anchorId="60E146ED" wp14:editId="522974AE">
                <wp:simplePos x="0" y="0"/>
                <wp:positionH relativeFrom="column">
                  <wp:posOffset>422031</wp:posOffset>
                </wp:positionH>
                <wp:positionV relativeFrom="paragraph">
                  <wp:posOffset>159727</wp:posOffset>
                </wp:positionV>
                <wp:extent cx="0" cy="254977"/>
                <wp:effectExtent l="0" t="0" r="19050" b="12065"/>
                <wp:wrapNone/>
                <wp:docPr id="3" name="Straight Connector 3"/>
                <wp:cNvGraphicFramePr/>
                <a:graphic xmlns:a="http://schemas.openxmlformats.org/drawingml/2006/main">
                  <a:graphicData uri="http://schemas.microsoft.com/office/word/2010/wordprocessingShape">
                    <wps:wsp>
                      <wps:cNvCnPr/>
                      <wps:spPr>
                        <a:xfrm flipV="1">
                          <a:off x="0" y="0"/>
                          <a:ext cx="0" cy="254977"/>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D645DD3" id="Straight Connector 3" o:spid="_x0000_s1026" style="position:absolute;flip:y;z-index:25236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25pt,12.6pt" to="33.25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" strokecolor="#5b9bd5 [3204]" strokeweight=".5pt">
                <v:stroke dashstyle="dash"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31008" behindDoc="0" locked="0" layoutInCell="1" allowOverlap="1" wp14:anchorId="12CEA822" wp14:editId="34F47AFD">
                <wp:simplePos x="0" y="0"/>
                <wp:positionH relativeFrom="column">
                  <wp:posOffset>2061713</wp:posOffset>
                </wp:positionH>
                <wp:positionV relativeFrom="paragraph">
                  <wp:posOffset>224155</wp:posOffset>
                </wp:positionV>
                <wp:extent cx="0" cy="233213"/>
                <wp:effectExtent l="0" t="0" r="19050" b="33655"/>
                <wp:wrapNone/>
                <wp:docPr id="103" name="Straight Connector 103"/>
                <wp:cNvGraphicFramePr/>
                <a:graphic xmlns:a="http://schemas.openxmlformats.org/drawingml/2006/main">
                  <a:graphicData uri="http://schemas.microsoft.com/office/word/2010/wordprocessingShape">
                    <wps:wsp>
                      <wps:cNvCnPr/>
                      <wps:spPr>
                        <a:xfrm>
                          <a:off x="0" y="0"/>
                          <a:ext cx="0" cy="2332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C4001" id="Straight Connector 103" o:spid="_x0000_s1026" style="position:absolute;z-index:252331008;visibility:visible;mso-wrap-style:square;mso-wrap-distance-left:9pt;mso-wrap-distance-top:0;mso-wrap-distance-right:9pt;mso-wrap-distance-bottom:0;mso-position-horizontal:absolute;mso-position-horizontal-relative:text;mso-position-vertical:absolute;mso-position-vertical-relative:text" from="162.35pt,17.65pt" to="162.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25888" behindDoc="0" locked="0" layoutInCell="1" allowOverlap="1" wp14:anchorId="0165356B" wp14:editId="225F6F92">
                <wp:simplePos x="0" y="0"/>
                <wp:positionH relativeFrom="column">
                  <wp:posOffset>2897888</wp:posOffset>
                </wp:positionH>
                <wp:positionV relativeFrom="paragraph">
                  <wp:posOffset>224455</wp:posOffset>
                </wp:positionV>
                <wp:extent cx="397403" cy="146649"/>
                <wp:effectExtent l="0" t="0" r="22225" b="25400"/>
                <wp:wrapNone/>
                <wp:docPr id="98" name="Straight Connector 98"/>
                <wp:cNvGraphicFramePr/>
                <a:graphic xmlns:a="http://schemas.openxmlformats.org/drawingml/2006/main">
                  <a:graphicData uri="http://schemas.microsoft.com/office/word/2010/wordprocessingShape">
                    <wps:wsp>
                      <wps:cNvCnPr/>
                      <wps:spPr>
                        <a:xfrm>
                          <a:off x="0" y="0"/>
                          <a:ext cx="397403" cy="14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BE51F1" id="Straight Connector 98" o:spid="_x0000_s1026" style="position:absolute;z-index:252325888;visibility:visible;mso-wrap-style:square;mso-wrap-distance-left:9pt;mso-wrap-distance-top:0;mso-wrap-distance-right:9pt;mso-wrap-distance-bottom:0;mso-position-horizontal:absolute;mso-position-horizontal-relative:text;mso-position-vertical:absolute;mso-position-vertical-relative:text" from="228.2pt,17.65pt" to="259.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24864" behindDoc="0" locked="0" layoutInCell="1" allowOverlap="1" wp14:anchorId="3D7EBA99" wp14:editId="16152896">
                <wp:simplePos x="0" y="0"/>
                <wp:positionH relativeFrom="column">
                  <wp:posOffset>2751826</wp:posOffset>
                </wp:positionH>
                <wp:positionV relativeFrom="paragraph">
                  <wp:posOffset>224155</wp:posOffset>
                </wp:positionV>
                <wp:extent cx="146062" cy="103817"/>
                <wp:effectExtent l="0" t="0" r="25400" b="29845"/>
                <wp:wrapNone/>
                <wp:docPr id="97" name="Straight Connector 97"/>
                <wp:cNvGraphicFramePr/>
                <a:graphic xmlns:a="http://schemas.openxmlformats.org/drawingml/2006/main">
                  <a:graphicData uri="http://schemas.microsoft.com/office/word/2010/wordprocessingShape">
                    <wps:wsp>
                      <wps:cNvCnPr/>
                      <wps:spPr>
                        <a:xfrm flipV="1">
                          <a:off x="0" y="0"/>
                          <a:ext cx="146062" cy="103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C143C3" id="Straight Connector 97" o:spid="_x0000_s1026" style="position:absolute;flip:y;z-index:252324864;visibility:visible;mso-wrap-style:square;mso-wrap-distance-left:9pt;mso-wrap-distance-top:0;mso-wrap-distance-right:9pt;mso-wrap-distance-bottom:0;mso-position-horizontal:absolute;mso-position-horizontal-relative:text;mso-position-vertical:absolute;mso-position-vertical-relative:text" from="216.7pt,17.65pt" to="228.2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" strokecolor="#5b9bd5 [3204]" strokeweight=".5pt">
                <v:stroke joinstyle="miter"/>
              </v:line>
            </w:pict>
          </mc:Fallback>
        </mc:AlternateContent>
      </w:r>
      <w:r w:rsidRPr="00477731">
        <w:rPr>
          <w:rFonts w:ascii="Times New Roman" w:hAnsi="Times New Roman" w:cs="Times New Roman"/>
          <w:bCs/>
          <w:szCs w:val="24"/>
        </w:rPr>
        <w:t xml:space="preserve">         [</w:t>
      </w:r>
      <w:proofErr w:type="spellStart"/>
      <w:r w:rsidRPr="00477731">
        <w:rPr>
          <w:rFonts w:ascii="Times New Roman" w:hAnsi="Times New Roman" w:cs="Times New Roman"/>
          <w:bCs/>
          <w:szCs w:val="24"/>
        </w:rPr>
        <w:t>u</w:t>
      </w:r>
      <w:proofErr w:type="gramStart"/>
      <w:r w:rsidRPr="00477731">
        <w:rPr>
          <w:rFonts w:ascii="Times New Roman" w:hAnsi="Times New Roman" w:cs="Times New Roman"/>
          <w:bCs/>
          <w:szCs w:val="24"/>
        </w:rPr>
        <w:t>δ</w:t>
      </w:r>
      <w:proofErr w:type="spellEnd"/>
      <w:r w:rsidRPr="00477731">
        <w:rPr>
          <w:rFonts w:ascii="Times New Roman" w:hAnsi="Times New Roman" w:cs="Times New Roman"/>
          <w:bCs/>
          <w:szCs w:val="24"/>
        </w:rPr>
        <w:t xml:space="preserve">]   </w:t>
      </w:r>
      <w:proofErr w:type="gramEnd"/>
      <w:r w:rsidRPr="00477731">
        <w:rPr>
          <w:rFonts w:ascii="Times New Roman" w:hAnsi="Times New Roman" w:cs="Times New Roman"/>
          <w:bCs/>
          <w:szCs w:val="24"/>
        </w:rPr>
        <w:t xml:space="preserve">      mar   </w:t>
      </w:r>
      <w:r w:rsidRPr="00477731">
        <w:rPr>
          <w:rFonts w:ascii="Times New Roman" w:hAnsi="Times New Roman" w:cs="Times New Roman"/>
          <w:bCs/>
          <w:szCs w:val="24"/>
        </w:rPr>
        <w:tab/>
        <w:t xml:space="preserve">                   T</w:t>
      </w:r>
      <w:r w:rsidRPr="00477731">
        <w:rPr>
          <w:rFonts w:ascii="Times New Roman" w:hAnsi="Times New Roman" w:cs="Times New Roman"/>
          <w:bCs/>
          <w:szCs w:val="24"/>
        </w:rPr>
        <w:tab/>
      </w:r>
      <w:r w:rsidRPr="00477731">
        <w:rPr>
          <w:rFonts w:ascii="Times New Roman" w:hAnsi="Times New Roman" w:cs="Times New Roman"/>
          <w:bCs/>
          <w:szCs w:val="24"/>
        </w:rPr>
        <w:tab/>
        <w:t xml:space="preserve">      </w:t>
      </w:r>
      <w:proofErr w:type="spellStart"/>
      <w:r w:rsidRPr="00477731">
        <w:rPr>
          <w:rFonts w:ascii="Times New Roman" w:hAnsi="Times New Roman" w:cs="Times New Roman"/>
          <w:bCs/>
          <w:szCs w:val="24"/>
        </w:rPr>
        <w:t>vP</w:t>
      </w:r>
      <w:proofErr w:type="spellEnd"/>
    </w:p>
    <w:p w14:paraId="418C51F0" w14:textId="29714073" w:rsidR="00EE77C9" w:rsidRPr="0069784D" w:rsidRDefault="00EE77C9" w:rsidP="00C34BB5">
      <w:pPr>
        <w:keepNext/>
        <w:spacing w:after="0" w:line="360" w:lineRule="auto"/>
        <w:jc w:val="both"/>
        <w:rPr>
          <w:rFonts w:ascii="Times New Roman" w:hAnsi="Times New Roman" w:cs="Times New Roman"/>
          <w:bCs/>
          <w:szCs w:val="24"/>
        </w:rPr>
      </w:pPr>
      <w:r w:rsidRPr="00477731">
        <w:rPr>
          <w:rFonts w:ascii="Times New Roman" w:hAnsi="Times New Roman" w:cs="Times New Roman"/>
          <w:bCs/>
          <w:noProof/>
          <w:szCs w:val="24"/>
          <w:lang w:eastAsia="en-GB"/>
        </w:rPr>
        <mc:AlternateContent>
          <mc:Choice Requires="wps">
            <w:drawing>
              <wp:anchor distT="0" distB="0" distL="114300" distR="114300" simplePos="0" relativeHeight="252365824" behindDoc="0" locked="0" layoutInCell="1" allowOverlap="1" wp14:anchorId="0BFC63F7" wp14:editId="6260DCAA">
                <wp:simplePos x="0" y="0"/>
                <wp:positionH relativeFrom="column">
                  <wp:posOffset>421640</wp:posOffset>
                </wp:positionH>
                <wp:positionV relativeFrom="paragraph">
                  <wp:posOffset>162316</wp:posOffset>
                </wp:positionV>
                <wp:extent cx="518746" cy="0"/>
                <wp:effectExtent l="0" t="0" r="15240" b="19050"/>
                <wp:wrapNone/>
                <wp:docPr id="2" name="Straight Connector 2"/>
                <wp:cNvGraphicFramePr/>
                <a:graphic xmlns:a="http://schemas.openxmlformats.org/drawingml/2006/main">
                  <a:graphicData uri="http://schemas.microsoft.com/office/word/2010/wordprocessingShape">
                    <wps:wsp>
                      <wps:cNvCnPr/>
                      <wps:spPr>
                        <a:xfrm flipH="1">
                          <a:off x="0" y="0"/>
                          <a:ext cx="518746"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700AF" id="Straight Connector 2" o:spid="_x0000_s1026" style="position:absolute;flip:x;z-index:252365824;visibility:visible;mso-wrap-style:square;mso-wrap-distance-left:9pt;mso-wrap-distance-top:0;mso-wrap-distance-right:9pt;mso-wrap-distance-bottom:0;mso-position-horizontal:absolute;mso-position-horizontal-relative:text;mso-position-vertical:absolute;mso-position-vertical-relative:text" from="33.2pt,12.8pt" to="74.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" strokecolor="#5b9bd5 [3204]" strokeweight=".5pt">
                <v:stroke dashstyle="dash"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27936" behindDoc="0" locked="0" layoutInCell="1" allowOverlap="1" wp14:anchorId="21A3FD00" wp14:editId="25E7E976">
                <wp:simplePos x="0" y="0"/>
                <wp:positionH relativeFrom="column">
                  <wp:posOffset>3363799</wp:posOffset>
                </wp:positionH>
                <wp:positionV relativeFrom="paragraph">
                  <wp:posOffset>172936</wp:posOffset>
                </wp:positionV>
                <wp:extent cx="518088" cy="189781"/>
                <wp:effectExtent l="0" t="0" r="34925" b="20320"/>
                <wp:wrapNone/>
                <wp:docPr id="100" name="Straight Connector 100"/>
                <wp:cNvGraphicFramePr/>
                <a:graphic xmlns:a="http://schemas.openxmlformats.org/drawingml/2006/main">
                  <a:graphicData uri="http://schemas.microsoft.com/office/word/2010/wordprocessingShape">
                    <wps:wsp>
                      <wps:cNvCnPr/>
                      <wps:spPr>
                        <a:xfrm>
                          <a:off x="0" y="0"/>
                          <a:ext cx="518088" cy="1897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A1621" id="Straight Connector 100" o:spid="_x0000_s1026" style="position:absolute;z-index:252327936;visibility:visible;mso-wrap-style:square;mso-wrap-distance-left:9pt;mso-wrap-distance-top:0;mso-wrap-distance-right:9pt;mso-wrap-distance-bottom:0;mso-position-horizontal:absolute;mso-position-horizontal-relative:text;mso-position-vertical:absolute;mso-position-vertical-relative:text" from="264.85pt,13.6pt" to="305.6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26912" behindDoc="0" locked="0" layoutInCell="1" allowOverlap="1" wp14:anchorId="6160D608" wp14:editId="28126499">
                <wp:simplePos x="0" y="0"/>
                <wp:positionH relativeFrom="column">
                  <wp:posOffset>3131389</wp:posOffset>
                </wp:positionH>
                <wp:positionV relativeFrom="paragraph">
                  <wp:posOffset>172936</wp:posOffset>
                </wp:positionV>
                <wp:extent cx="232913" cy="138022"/>
                <wp:effectExtent l="0" t="0" r="34290" b="33655"/>
                <wp:wrapNone/>
                <wp:docPr id="99" name="Straight Connector 99"/>
                <wp:cNvGraphicFramePr/>
                <a:graphic xmlns:a="http://schemas.openxmlformats.org/drawingml/2006/main">
                  <a:graphicData uri="http://schemas.microsoft.com/office/word/2010/wordprocessingShape">
                    <wps:wsp>
                      <wps:cNvCnPr/>
                      <wps:spPr>
                        <a:xfrm flipV="1">
                          <a:off x="0" y="0"/>
                          <a:ext cx="232913" cy="1380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92C26" id="Straight Connector 99" o:spid="_x0000_s1026" style="position:absolute;flip:y;z-index:252326912;visibility:visible;mso-wrap-style:square;mso-wrap-distance-left:9pt;mso-wrap-distance-top:0;mso-wrap-distance-right:9pt;mso-wrap-distance-bottom:0;mso-position-horizontal:absolute;mso-position-horizontal-relative:text;mso-position-vertical:absolute;mso-position-vertical-relative:text" from="246.55pt,13.6pt" to="264.9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280832" behindDoc="0" locked="0" layoutInCell="1" allowOverlap="1" wp14:anchorId="1BA33028" wp14:editId="01C869B4">
                <wp:simplePos x="0" y="0"/>
                <wp:positionH relativeFrom="column">
                  <wp:posOffset>2397796</wp:posOffset>
                </wp:positionH>
                <wp:positionV relativeFrom="paragraph">
                  <wp:posOffset>175380</wp:posOffset>
                </wp:positionV>
                <wp:extent cx="500333" cy="310551"/>
                <wp:effectExtent l="19050" t="19050" r="33655" b="13335"/>
                <wp:wrapNone/>
                <wp:docPr id="70" name="Isosceles Triangle 70"/>
                <wp:cNvGraphicFramePr/>
                <a:graphic xmlns:a="http://schemas.openxmlformats.org/drawingml/2006/main">
                  <a:graphicData uri="http://schemas.microsoft.com/office/word/2010/wordprocessingShape">
                    <wps:wsp>
                      <wps:cNvSpPr/>
                      <wps:spPr>
                        <a:xfrm>
                          <a:off x="0" y="0"/>
                          <a:ext cx="500333" cy="310551"/>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B0B84" id="Isosceles Triangle 70" o:spid="_x0000_s1026" type="#_x0000_t5" style="position:absolute;margin-left:188.8pt;margin-top:13.8pt;width:39.4pt;height:24.4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" filled="f" strokecolor="#1f4d78 [1604]" strokeweight="1pt"/>
            </w:pict>
          </mc:Fallback>
        </mc:AlternateContent>
      </w:r>
      <w:r w:rsidRPr="0069784D">
        <w:rPr>
          <w:rFonts w:ascii="Times New Roman" w:hAnsi="Times New Roman" w:cs="Times New Roman"/>
          <w:bCs/>
          <w:szCs w:val="24"/>
        </w:rPr>
        <w:tab/>
        <w:t xml:space="preserve">                        Manal                           DP</w:t>
      </w:r>
      <w:r w:rsidRPr="0069784D">
        <w:rPr>
          <w:rFonts w:ascii="Times New Roman" w:hAnsi="Times New Roman" w:cs="Times New Roman"/>
          <w:bCs/>
          <w:szCs w:val="24"/>
        </w:rPr>
        <w:tab/>
        <w:t xml:space="preserve">    v’</w:t>
      </w:r>
    </w:p>
    <w:p w14:paraId="3FE947A1" w14:textId="4D0CFF6D" w:rsidR="00EE77C9" w:rsidRPr="00477731" w:rsidRDefault="00EE77C9" w:rsidP="00C34BB5">
      <w:pPr>
        <w:keepNext/>
        <w:spacing w:after="0" w:line="360" w:lineRule="auto"/>
        <w:jc w:val="both"/>
        <w:rPr>
          <w:rFonts w:ascii="Times New Roman" w:hAnsi="Times New Roman" w:cs="Times New Roman"/>
          <w:bCs/>
          <w:szCs w:val="24"/>
          <w:lang w:val="sv-FI"/>
        </w:rPr>
      </w:pPr>
      <w:r w:rsidRPr="00477731">
        <w:rPr>
          <w:rFonts w:ascii="Times New Roman" w:hAnsi="Times New Roman" w:cs="Times New Roman"/>
          <w:bCs/>
          <w:noProof/>
          <w:szCs w:val="24"/>
          <w:lang w:eastAsia="en-GB"/>
        </w:rPr>
        <mc:AlternateContent>
          <mc:Choice Requires="wps">
            <w:drawing>
              <wp:anchor distT="0" distB="0" distL="114300" distR="114300" simplePos="0" relativeHeight="252332032" behindDoc="0" locked="0" layoutInCell="1" allowOverlap="1" wp14:anchorId="4FFE2D3B" wp14:editId="2221CFF2">
                <wp:simplePos x="0" y="0"/>
                <wp:positionH relativeFrom="column">
                  <wp:posOffset>3043926</wp:posOffset>
                </wp:positionH>
                <wp:positionV relativeFrom="paragraph">
                  <wp:posOffset>215900</wp:posOffset>
                </wp:positionV>
                <wp:extent cx="0" cy="224215"/>
                <wp:effectExtent l="0" t="0" r="19050" b="23495"/>
                <wp:wrapNone/>
                <wp:docPr id="104" name="Straight Connector 104"/>
                <wp:cNvGraphicFramePr/>
                <a:graphic xmlns:a="http://schemas.openxmlformats.org/drawingml/2006/main">
                  <a:graphicData uri="http://schemas.microsoft.com/office/word/2010/wordprocessingShape">
                    <wps:wsp>
                      <wps:cNvCnPr/>
                      <wps:spPr>
                        <a:xfrm flipH="1">
                          <a:off x="0" y="0"/>
                          <a:ext cx="0" cy="224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7DF4A1" id="Straight Connector 104" o:spid="_x0000_s1026" style="position:absolute;flip:x;z-index:25233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7pt,17pt" to="239.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29984" behindDoc="0" locked="0" layoutInCell="1" allowOverlap="1" wp14:anchorId="7A2B9483" wp14:editId="697E9A97">
                <wp:simplePos x="0" y="0"/>
                <wp:positionH relativeFrom="column">
                  <wp:posOffset>3967911</wp:posOffset>
                </wp:positionH>
                <wp:positionV relativeFrom="paragraph">
                  <wp:posOffset>182437</wp:posOffset>
                </wp:positionV>
                <wp:extent cx="457440" cy="181154"/>
                <wp:effectExtent l="0" t="0" r="19050" b="28575"/>
                <wp:wrapNone/>
                <wp:docPr id="102" name="Straight Connector 102"/>
                <wp:cNvGraphicFramePr/>
                <a:graphic xmlns:a="http://schemas.openxmlformats.org/drawingml/2006/main">
                  <a:graphicData uri="http://schemas.microsoft.com/office/word/2010/wordprocessingShape">
                    <wps:wsp>
                      <wps:cNvCnPr/>
                      <wps:spPr>
                        <a:xfrm>
                          <a:off x="0" y="0"/>
                          <a:ext cx="457440" cy="1811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4EB28" id="Straight Connector 102" o:spid="_x0000_s1026" style="position:absolute;z-index:252329984;visibility:visible;mso-wrap-style:square;mso-wrap-distance-left:9pt;mso-wrap-distance-top:0;mso-wrap-distance-right:9pt;mso-wrap-distance-bottom:0;mso-position-horizontal:absolute;mso-position-horizontal-relative:text;mso-position-vertical:absolute;mso-position-vertical-relative:text" from="312.45pt,14.35pt" to="348.4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328960" behindDoc="0" locked="0" layoutInCell="1" allowOverlap="1" wp14:anchorId="6BE8786B" wp14:editId="4F8524E0">
                <wp:simplePos x="0" y="0"/>
                <wp:positionH relativeFrom="column">
                  <wp:posOffset>3726611</wp:posOffset>
                </wp:positionH>
                <wp:positionV relativeFrom="paragraph">
                  <wp:posOffset>182436</wp:posOffset>
                </wp:positionV>
                <wp:extent cx="241540" cy="60349"/>
                <wp:effectExtent l="0" t="0" r="25400" b="34925"/>
                <wp:wrapNone/>
                <wp:docPr id="101" name="Straight Connector 101"/>
                <wp:cNvGraphicFramePr/>
                <a:graphic xmlns:a="http://schemas.openxmlformats.org/drawingml/2006/main">
                  <a:graphicData uri="http://schemas.microsoft.com/office/word/2010/wordprocessingShape">
                    <wps:wsp>
                      <wps:cNvCnPr/>
                      <wps:spPr>
                        <a:xfrm flipV="1">
                          <a:off x="0" y="0"/>
                          <a:ext cx="241540" cy="603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339CB8" id="Straight Connector 101" o:spid="_x0000_s1026" style="position:absolute;flip:y;z-index:25232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3.45pt,14.35pt" to="312.4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" strokecolor="#5b9bd5 [3204]" strokeweight=".5pt">
                <v:stroke joinstyle="miter"/>
              </v:line>
            </w:pict>
          </mc:Fallback>
        </mc:AlternateContent>
      </w:r>
      <w:r w:rsidRPr="0069784D">
        <w:rPr>
          <w:rFonts w:ascii="Times New Roman" w:hAnsi="Times New Roman" w:cs="Times New Roman"/>
          <w:bCs/>
          <w:szCs w:val="24"/>
          <w:lang w:val="sv-FI"/>
        </w:rPr>
        <w:tab/>
      </w:r>
      <w:r w:rsidRPr="0069784D">
        <w:rPr>
          <w:rFonts w:ascii="Times New Roman" w:hAnsi="Times New Roman" w:cs="Times New Roman"/>
          <w:bCs/>
          <w:szCs w:val="24"/>
          <w:lang w:val="sv-FI"/>
        </w:rPr>
        <w:tab/>
      </w:r>
      <w:r w:rsidRPr="0069784D">
        <w:rPr>
          <w:rFonts w:ascii="Times New Roman" w:hAnsi="Times New Roman" w:cs="Times New Roman"/>
          <w:bCs/>
          <w:szCs w:val="24"/>
          <w:lang w:val="sv-FI"/>
        </w:rPr>
        <w:tab/>
      </w:r>
      <w:r w:rsidRPr="0069784D">
        <w:rPr>
          <w:rFonts w:ascii="Times New Roman" w:hAnsi="Times New Roman" w:cs="Times New Roman"/>
          <w:bCs/>
          <w:szCs w:val="24"/>
          <w:lang w:val="sv-FI"/>
        </w:rPr>
        <w:tab/>
        <w:t xml:space="preserve"> </w:t>
      </w:r>
      <w:r w:rsidRPr="00477731">
        <w:rPr>
          <w:rFonts w:ascii="Times New Roman" w:hAnsi="Times New Roman" w:cs="Times New Roman"/>
          <w:bCs/>
          <w:szCs w:val="24"/>
          <w:lang w:val="sv-FI"/>
        </w:rPr>
        <w:t>qabalat</w:t>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t xml:space="preserve">        v</w:t>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t xml:space="preserve">       VP</w:t>
      </w:r>
    </w:p>
    <w:p w14:paraId="1CFE6778" w14:textId="2DF48762" w:rsidR="00EE77C9" w:rsidRPr="00477731" w:rsidRDefault="00EE77C9" w:rsidP="00C34BB5">
      <w:pPr>
        <w:keepNext/>
        <w:spacing w:after="0" w:line="360" w:lineRule="auto"/>
        <w:jc w:val="both"/>
        <w:rPr>
          <w:rFonts w:ascii="Times New Roman" w:hAnsi="Times New Roman" w:cs="Times New Roman"/>
          <w:bCs/>
          <w:szCs w:val="24"/>
          <w:lang w:val="sv-FI"/>
        </w:rPr>
      </w:pPr>
      <w:r w:rsidRPr="00477731">
        <w:rPr>
          <w:rFonts w:ascii="Times New Roman" w:hAnsi="Times New Roman" w:cs="Times New Roman"/>
          <w:bCs/>
          <w:noProof/>
          <w:szCs w:val="24"/>
          <w:lang w:eastAsia="en-GB"/>
        </w:rPr>
        <mc:AlternateContent>
          <mc:Choice Requires="wps">
            <w:drawing>
              <wp:anchor distT="0" distB="0" distL="114300" distR="114300" simplePos="0" relativeHeight="252333056" behindDoc="0" locked="0" layoutInCell="1" allowOverlap="1" wp14:anchorId="18FA9844" wp14:editId="074BDDC6">
                <wp:simplePos x="0" y="0"/>
                <wp:positionH relativeFrom="column">
                  <wp:posOffset>3614468</wp:posOffset>
                </wp:positionH>
                <wp:positionV relativeFrom="paragraph">
                  <wp:posOffset>165423</wp:posOffset>
                </wp:positionV>
                <wp:extent cx="0" cy="310551"/>
                <wp:effectExtent l="0" t="0" r="19050" b="32385"/>
                <wp:wrapNone/>
                <wp:docPr id="105" name="Straight Connector 105"/>
                <wp:cNvGraphicFramePr/>
                <a:graphic xmlns:a="http://schemas.openxmlformats.org/drawingml/2006/main">
                  <a:graphicData uri="http://schemas.microsoft.com/office/word/2010/wordprocessingShape">
                    <wps:wsp>
                      <wps:cNvCnPr/>
                      <wps:spPr>
                        <a:xfrm>
                          <a:off x="0" y="0"/>
                          <a:ext cx="0" cy="3105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D5D2F" id="Straight Connector 105" o:spid="_x0000_s1026" style="position:absolute;z-index:252333056;visibility:visible;mso-wrap-style:square;mso-wrap-distance-left:9pt;mso-wrap-distance-top:0;mso-wrap-distance-right:9pt;mso-wrap-distance-bottom:0;mso-position-horizontal:absolute;mso-position-horizontal-relative:text;mso-position-vertical:absolute;mso-position-vertical-relative:text" from="284.6pt,13.05pt" to="284.6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" strokecolor="#5b9bd5 [3204]" strokeweight=".5pt">
                <v:stroke joinstyle="miter"/>
              </v:line>
            </w:pict>
          </mc:Fallback>
        </mc:AlternateContent>
      </w:r>
      <w:r w:rsidRPr="00477731">
        <w:rPr>
          <w:rFonts w:ascii="Times New Roman" w:hAnsi="Times New Roman" w:cs="Times New Roman"/>
          <w:bCs/>
          <w:noProof/>
          <w:szCs w:val="24"/>
          <w:lang w:eastAsia="en-GB"/>
        </w:rPr>
        <mc:AlternateContent>
          <mc:Choice Requires="wps">
            <w:drawing>
              <wp:anchor distT="0" distB="0" distL="114300" distR="114300" simplePos="0" relativeHeight="252276736" behindDoc="0" locked="0" layoutInCell="1" allowOverlap="1" wp14:anchorId="7E3DF33D" wp14:editId="5485FF93">
                <wp:simplePos x="0" y="0"/>
                <wp:positionH relativeFrom="column">
                  <wp:posOffset>3665663</wp:posOffset>
                </wp:positionH>
                <wp:positionV relativeFrom="paragraph">
                  <wp:posOffset>167640</wp:posOffset>
                </wp:positionV>
                <wp:extent cx="1777018" cy="724619"/>
                <wp:effectExtent l="19050" t="19050" r="33020" b="18415"/>
                <wp:wrapNone/>
                <wp:docPr id="4" name="Isosceles Triangle 4"/>
                <wp:cNvGraphicFramePr/>
                <a:graphic xmlns:a="http://schemas.openxmlformats.org/drawingml/2006/main">
                  <a:graphicData uri="http://schemas.microsoft.com/office/word/2010/wordprocessingShape">
                    <wps:wsp>
                      <wps:cNvSpPr/>
                      <wps:spPr>
                        <a:xfrm>
                          <a:off x="0" y="0"/>
                          <a:ext cx="1777018" cy="724619"/>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216AE" id="Isosceles Triangle 4" o:spid="_x0000_s1026" type="#_x0000_t5" style="position:absolute;margin-left:288.65pt;margin-top:13.2pt;width:139.9pt;height:57.0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" filled="f" strokecolor="#1f4d78 [1604]" strokeweight="1pt"/>
            </w:pict>
          </mc:Fallback>
        </mc:AlternateContent>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t xml:space="preserve">   &lt;Manal&gt;                   V                       DP</w:t>
      </w:r>
    </w:p>
    <w:p w14:paraId="40457EBB" w14:textId="0932CA27" w:rsidR="00EE77C9" w:rsidRPr="00477731" w:rsidRDefault="00EE77C9" w:rsidP="00C34BB5">
      <w:pPr>
        <w:keepNext/>
        <w:spacing w:after="0" w:line="360" w:lineRule="auto"/>
        <w:jc w:val="both"/>
        <w:rPr>
          <w:rFonts w:ascii="Times New Roman" w:hAnsi="Times New Roman" w:cs="Times New Roman"/>
          <w:bCs/>
          <w:szCs w:val="24"/>
          <w:lang w:val="sv-FI"/>
        </w:rPr>
      </w:pP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t xml:space="preserve">  &lt;qabalat&gt;</w:t>
      </w:r>
    </w:p>
    <w:p w14:paraId="76E7CA51" w14:textId="7C81F189" w:rsidR="00EE77C9" w:rsidRPr="00477731" w:rsidRDefault="00EE77C9" w:rsidP="00C34BB5">
      <w:pPr>
        <w:spacing w:after="0" w:line="360" w:lineRule="auto"/>
        <w:jc w:val="both"/>
        <w:rPr>
          <w:rFonts w:ascii="Times New Roman" w:hAnsi="Times New Roman" w:cs="Times New Roman"/>
          <w:bCs/>
          <w:szCs w:val="24"/>
          <w:lang w:val="sv-FI"/>
        </w:rPr>
      </w:pP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t xml:space="preserve">                  &lt;qabalat&gt;</w:t>
      </w:r>
    </w:p>
    <w:p w14:paraId="5F816FDA" w14:textId="77777777" w:rsidR="00EE77C9" w:rsidRPr="00477731" w:rsidRDefault="00EE77C9" w:rsidP="00C34BB5">
      <w:pPr>
        <w:spacing w:after="0" w:line="360" w:lineRule="auto"/>
        <w:jc w:val="both"/>
        <w:rPr>
          <w:rFonts w:ascii="Times New Roman" w:hAnsi="Times New Roman" w:cs="Times New Roman"/>
          <w:bCs/>
          <w:szCs w:val="24"/>
          <w:lang w:val="sv-FI"/>
        </w:rPr>
      </w:pPr>
    </w:p>
    <w:p w14:paraId="0B071260" w14:textId="55AB1069" w:rsidR="00EE77C9" w:rsidRPr="00477731" w:rsidRDefault="00EE77C9" w:rsidP="00C34BB5">
      <w:pPr>
        <w:spacing w:after="0" w:line="360" w:lineRule="auto"/>
        <w:jc w:val="both"/>
        <w:rPr>
          <w:rFonts w:ascii="Times New Roman" w:hAnsi="Times New Roman" w:cs="Times New Roman"/>
          <w:bCs/>
          <w:szCs w:val="24"/>
          <w:lang w:val="sv-FI"/>
        </w:rPr>
      </w:pP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r>
      <w:r w:rsidRPr="00477731">
        <w:rPr>
          <w:rFonts w:ascii="Times New Roman" w:hAnsi="Times New Roman" w:cs="Times New Roman"/>
          <w:bCs/>
          <w:szCs w:val="24"/>
          <w:lang w:val="sv-FI"/>
        </w:rPr>
        <w:tab/>
        <w:t xml:space="preserve">   </w:t>
      </w:r>
      <w:r w:rsidRPr="00477731">
        <w:rPr>
          <w:rFonts w:ascii="Times New Roman" w:hAnsi="Times New Roman" w:cs="Times New Roman"/>
          <w:lang w:val="sv-FI"/>
        </w:rPr>
        <w:t>l-ħurmaħ</w:t>
      </w:r>
      <w:r w:rsidRPr="00477731">
        <w:rPr>
          <w:rFonts w:ascii="Times New Roman" w:hAnsi="Times New Roman" w:cs="Times New Roman"/>
          <w:bCs/>
          <w:szCs w:val="24"/>
          <w:lang w:val="sv-FI"/>
        </w:rPr>
        <w:t xml:space="preserve"> illi ktubt-h  </w:t>
      </w:r>
      <w:r w:rsidRPr="00477731">
        <w:rPr>
          <w:rFonts w:ascii="Times New Roman" w:hAnsi="Times New Roman" w:cs="Times New Roman"/>
          <w:bCs/>
          <w:i/>
          <w:szCs w:val="24"/>
          <w:lang w:val="sv-FI"/>
        </w:rPr>
        <w:t>pro</w:t>
      </w:r>
      <w:r w:rsidRPr="00477731">
        <w:rPr>
          <w:rFonts w:ascii="Times New Roman" w:hAnsi="Times New Roman" w:cs="Times New Roman"/>
          <w:bCs/>
          <w:szCs w:val="24"/>
          <w:vertAlign w:val="subscript"/>
          <w:lang w:val="sv-FI"/>
        </w:rPr>
        <w:t xml:space="preserve">i </w:t>
      </w:r>
      <w:r w:rsidRPr="00477731">
        <w:rPr>
          <w:rFonts w:ascii="Times New Roman" w:hAnsi="Times New Roman" w:cs="Times New Roman"/>
          <w:bCs/>
          <w:szCs w:val="24"/>
          <w:lang w:val="sv-FI"/>
        </w:rPr>
        <w:tab/>
        <w:t xml:space="preserve"> </w:t>
      </w:r>
    </w:p>
    <w:p w14:paraId="60466E78" w14:textId="77777777" w:rsidR="00EE77C9" w:rsidRPr="00477731" w:rsidRDefault="00EE77C9" w:rsidP="00C34BB5">
      <w:pPr>
        <w:spacing w:after="0" w:line="360" w:lineRule="auto"/>
        <w:jc w:val="both"/>
        <w:rPr>
          <w:rFonts w:ascii="Times New Roman" w:hAnsi="Times New Roman" w:cs="Times New Roman"/>
          <w:bCs/>
          <w:szCs w:val="24"/>
          <w:lang w:val="sv-FI"/>
        </w:rPr>
      </w:pPr>
    </w:p>
    <w:p w14:paraId="249E1282" w14:textId="7936E609" w:rsidR="00EE77C9" w:rsidRPr="00477731" w:rsidRDefault="00EE77C9" w:rsidP="00B31526">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This is a case where the more detailed structure of the C-domain matters. The S-Topic-marking head is high in the C-domain, as will be discussed in section 5. Arguably, it is outside the C-domain proper, and thereby not able to probe into TP, and not within reach of movement (</w:t>
      </w:r>
      <w:proofErr w:type="spellStart"/>
      <w:r w:rsidRPr="00477731">
        <w:rPr>
          <w:rFonts w:ascii="Times New Roman" w:hAnsi="Times New Roman" w:cs="Times New Roman"/>
          <w:bCs/>
          <w:sz w:val="24"/>
          <w:szCs w:val="24"/>
        </w:rPr>
        <w:t>Beninca</w:t>
      </w:r>
      <w:proofErr w:type="spellEnd"/>
      <w:r w:rsidRPr="00477731">
        <w:rPr>
          <w:rFonts w:ascii="Times New Roman" w:hAnsi="Times New Roman" w:cs="Times New Roman"/>
          <w:bCs/>
          <w:sz w:val="24"/>
          <w:szCs w:val="24"/>
        </w:rPr>
        <w:t xml:space="preserve"> &amp; </w:t>
      </w:r>
      <w:proofErr w:type="spellStart"/>
      <w:r w:rsidRPr="00477731">
        <w:rPr>
          <w:rFonts w:ascii="Times New Roman" w:hAnsi="Times New Roman" w:cs="Times New Roman"/>
          <w:bCs/>
          <w:sz w:val="24"/>
          <w:szCs w:val="24"/>
        </w:rPr>
        <w:t>Poletto</w:t>
      </w:r>
      <w:proofErr w:type="spellEnd"/>
      <w:r w:rsidRPr="00477731">
        <w:rPr>
          <w:rFonts w:ascii="Times New Roman" w:hAnsi="Times New Roman" w:cs="Times New Roman"/>
          <w:bCs/>
          <w:sz w:val="24"/>
          <w:szCs w:val="24"/>
        </w:rPr>
        <w:t xml:space="preserve"> 2004, </w:t>
      </w:r>
      <w:proofErr w:type="spellStart"/>
      <w:r w:rsidRPr="00477731">
        <w:rPr>
          <w:rFonts w:ascii="Times New Roman" w:hAnsi="Times New Roman" w:cs="Times New Roman"/>
          <w:bCs/>
          <w:sz w:val="24"/>
          <w:szCs w:val="24"/>
        </w:rPr>
        <w:t>Rizzi</w:t>
      </w:r>
      <w:proofErr w:type="spellEnd"/>
      <w:r w:rsidRPr="00477731">
        <w:rPr>
          <w:rFonts w:ascii="Times New Roman" w:hAnsi="Times New Roman" w:cs="Times New Roman"/>
          <w:bCs/>
          <w:sz w:val="24"/>
          <w:szCs w:val="24"/>
        </w:rPr>
        <w:t xml:space="preserve"> 2010). It is thereby restricted to establishing an Agree relation with its specifier, as indicated by the dotted line.</w:t>
      </w:r>
    </w:p>
    <w:p w14:paraId="5F38D1BA" w14:textId="77777777" w:rsidR="00EE77C9" w:rsidRPr="00477731" w:rsidRDefault="00EE77C9" w:rsidP="002D7355">
      <w:pPr>
        <w:keepNext/>
        <w:spacing w:after="0" w:line="360" w:lineRule="auto"/>
        <w:jc w:val="both"/>
        <w:rPr>
          <w:rFonts w:ascii="Times New Roman" w:hAnsi="Times New Roman" w:cs="Times New Roman"/>
          <w:b/>
          <w:i/>
          <w:iCs/>
          <w:sz w:val="24"/>
        </w:rPr>
      </w:pPr>
    </w:p>
    <w:p w14:paraId="40877368" w14:textId="357235E5" w:rsidR="00EE77C9" w:rsidRPr="00477731" w:rsidRDefault="00EE77C9" w:rsidP="002D7355">
      <w:pPr>
        <w:keepNext/>
        <w:spacing w:after="0" w:line="360" w:lineRule="auto"/>
        <w:jc w:val="both"/>
        <w:rPr>
          <w:rFonts w:ascii="Times New Roman" w:hAnsi="Times New Roman" w:cs="Times New Roman"/>
          <w:b/>
          <w:i/>
          <w:iCs/>
          <w:sz w:val="24"/>
        </w:rPr>
      </w:pPr>
      <w:r w:rsidRPr="00477731">
        <w:rPr>
          <w:rFonts w:ascii="Times New Roman" w:hAnsi="Times New Roman" w:cs="Times New Roman"/>
          <w:b/>
          <w:i/>
          <w:iCs/>
          <w:sz w:val="24"/>
        </w:rPr>
        <w:t>5.  Multiple F-Topics</w:t>
      </w:r>
    </w:p>
    <w:p w14:paraId="733D7A9A" w14:textId="64A7D650" w:rsidR="00EE77C9" w:rsidRPr="00477731" w:rsidRDefault="00EE77C9" w:rsidP="002D7355">
      <w:pPr>
        <w:keepNext/>
        <w:spacing w:after="0" w:line="360" w:lineRule="auto"/>
        <w:jc w:val="both"/>
        <w:rPr>
          <w:rFonts w:ascii="Times New Roman" w:hAnsi="Times New Roman" w:cs="Times New Roman"/>
          <w:i/>
          <w:iCs/>
          <w:sz w:val="24"/>
        </w:rPr>
      </w:pPr>
      <w:r w:rsidRPr="00477731">
        <w:rPr>
          <w:rFonts w:ascii="Times New Roman" w:hAnsi="Times New Roman" w:cs="Times New Roman"/>
          <w:i/>
          <w:iCs/>
          <w:sz w:val="24"/>
        </w:rPr>
        <w:t>5.1 Topic values and updating the Conversational Common Ground management</w:t>
      </w:r>
    </w:p>
    <w:p w14:paraId="37B023CA" w14:textId="6F5576A4" w:rsidR="00EE77C9" w:rsidRPr="00477731" w:rsidRDefault="00EE77C9" w:rsidP="008E4BB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Bianchi &amp; </w:t>
      </w:r>
      <w:proofErr w:type="spellStart"/>
      <w:r w:rsidRPr="00477731">
        <w:rPr>
          <w:rFonts w:ascii="Times New Roman" w:hAnsi="Times New Roman" w:cs="Times New Roman"/>
          <w:bCs/>
          <w:sz w:val="24"/>
        </w:rPr>
        <w:t>Frascarelli</w:t>
      </w:r>
      <w:proofErr w:type="spellEnd"/>
      <w:r w:rsidRPr="00477731">
        <w:rPr>
          <w:rFonts w:ascii="Times New Roman" w:hAnsi="Times New Roman" w:cs="Times New Roman"/>
          <w:bCs/>
          <w:sz w:val="24"/>
        </w:rPr>
        <w:t xml:space="preserve"> (2010) observe and discuss the fact that a single sentence can exhibit several F-topics but only one S-Topic or C-Topic. They explain this in terms of the role the topics play in the management of the common ground content, and specifically updating of the conversational common ground management (CCGM).</w:t>
      </w:r>
      <w:r w:rsidRPr="00477731">
        <w:rPr>
          <w:rStyle w:val="FootnoteReference"/>
          <w:rFonts w:ascii="Times New Roman" w:hAnsi="Times New Roman" w:cs="Times New Roman"/>
          <w:bCs/>
          <w:sz w:val="24"/>
        </w:rPr>
        <w:footnoteReference w:id="21"/>
      </w:r>
      <w:r w:rsidRPr="00477731">
        <w:rPr>
          <w:rFonts w:ascii="Times New Roman" w:hAnsi="Times New Roman" w:cs="Times New Roman"/>
          <w:bCs/>
          <w:sz w:val="24"/>
        </w:rPr>
        <w:t xml:space="preserve"> A Topic is always associated with </w:t>
      </w:r>
      <w:r w:rsidRPr="00477731">
        <w:rPr>
          <w:rFonts w:ascii="Times New Roman" w:hAnsi="Times New Roman" w:cs="Times New Roman"/>
          <w:bCs/>
          <w:sz w:val="24"/>
        </w:rPr>
        <w:lastRenderedPageBreak/>
        <w:t xml:space="preserve">the pragmatic property </w:t>
      </w:r>
      <w:r w:rsidRPr="00477731">
        <w:rPr>
          <w:rFonts w:ascii="Times New Roman" w:hAnsi="Times New Roman" w:cs="Times New Roman"/>
          <w:bCs/>
          <w:i/>
          <w:iCs/>
          <w:sz w:val="24"/>
        </w:rPr>
        <w:t>givenness</w:t>
      </w:r>
      <w:r w:rsidRPr="00477731">
        <w:rPr>
          <w:rFonts w:ascii="Times New Roman" w:hAnsi="Times New Roman" w:cs="Times New Roman"/>
          <w:bCs/>
          <w:sz w:val="24"/>
        </w:rPr>
        <w:t xml:space="preserve">, but, given that there are different values of Topic, as we have discussed, following </w:t>
      </w:r>
      <w:proofErr w:type="spellStart"/>
      <w:r w:rsidRPr="00477731">
        <w:rPr>
          <w:rFonts w:ascii="Times New Roman" w:hAnsi="Times New Roman" w:cs="Times New Roman"/>
          <w:sz w:val="24"/>
          <w:szCs w:val="20"/>
        </w:rPr>
        <w:t>Frascarelli</w:t>
      </w:r>
      <w:proofErr w:type="spellEnd"/>
      <w:r w:rsidRPr="00477731">
        <w:rPr>
          <w:rFonts w:ascii="Times New Roman" w:hAnsi="Times New Roman" w:cs="Times New Roman"/>
          <w:sz w:val="24"/>
          <w:szCs w:val="20"/>
        </w:rPr>
        <w:t xml:space="preserve"> &amp; </w:t>
      </w:r>
      <w:proofErr w:type="spellStart"/>
      <w:r w:rsidRPr="00477731">
        <w:rPr>
          <w:rFonts w:ascii="Times New Roman" w:hAnsi="Times New Roman" w:cs="Times New Roman"/>
          <w:sz w:val="24"/>
          <w:szCs w:val="20"/>
        </w:rPr>
        <w:t>Hinterhölzl</w:t>
      </w:r>
      <w:proofErr w:type="spellEnd"/>
      <w:r w:rsidRPr="00477731">
        <w:rPr>
          <w:rFonts w:ascii="Times New Roman" w:hAnsi="Times New Roman" w:cs="Times New Roman"/>
          <w:sz w:val="24"/>
          <w:szCs w:val="20"/>
        </w:rPr>
        <w:t xml:space="preserve"> (2007</w:t>
      </w:r>
      <w:r w:rsidRPr="00477731">
        <w:rPr>
          <w:rFonts w:ascii="Times New Roman" w:hAnsi="Times New Roman" w:cs="Times New Roman"/>
          <w:bCs/>
          <w:sz w:val="24"/>
        </w:rPr>
        <w:t xml:space="preserve">), each Topic behaves differently with respect to updating the flow of CCGM. </w:t>
      </w:r>
      <w:r w:rsidRPr="00477731">
        <w:rPr>
          <w:rFonts w:ascii="Times New Roman" w:hAnsi="Times New Roman" w:cs="Times New Roman"/>
          <w:sz w:val="24"/>
          <w:szCs w:val="20"/>
        </w:rPr>
        <w:t xml:space="preserve">Bianchi &amp; </w:t>
      </w:r>
      <w:proofErr w:type="spellStart"/>
      <w:r w:rsidRPr="00477731">
        <w:rPr>
          <w:rFonts w:ascii="Times New Roman" w:hAnsi="Times New Roman" w:cs="Times New Roman"/>
          <w:sz w:val="24"/>
          <w:szCs w:val="20"/>
        </w:rPr>
        <w:t>Frascarelli</w:t>
      </w:r>
      <w:proofErr w:type="spellEnd"/>
      <w:r w:rsidRPr="00477731">
        <w:rPr>
          <w:rFonts w:ascii="Times New Roman" w:hAnsi="Times New Roman" w:cs="Times New Roman"/>
          <w:sz w:val="24"/>
          <w:szCs w:val="20"/>
        </w:rPr>
        <w:t xml:space="preserve"> (2010: 56-57) argue that </w:t>
      </w:r>
      <w:r w:rsidRPr="00477731">
        <w:rPr>
          <w:rFonts w:ascii="Times New Roman" w:hAnsi="Times New Roman" w:cs="Times New Roman"/>
          <w:sz w:val="24"/>
          <w:szCs w:val="24"/>
        </w:rPr>
        <w:t>S-Topic and C-Topic update the CCGM while F-Topic does not do that. S-Topic does this by means of shifting the flow of the conversation and the interlocutor’s attention to a reintroduced Topic, signalling a shift in the direction of the conversation. C-Topic does it by selecting an entity from a contextually given set of alternative entities</w:t>
      </w:r>
      <w:r w:rsidRPr="00477731">
        <w:rPr>
          <w:rFonts w:ascii="Times New Roman" w:hAnsi="Times New Roman" w:cs="Times New Roman"/>
          <w:bCs/>
          <w:sz w:val="24"/>
        </w:rPr>
        <w:t xml:space="preserve">. F-Topic, on the other hand, entails no change, nothing new in the CCGM, but only maintains the pragmatic status of a set of entities already introduced in the discourse. This, according to Bianchi &amp; </w:t>
      </w:r>
      <w:proofErr w:type="spellStart"/>
      <w:r w:rsidRPr="00477731">
        <w:rPr>
          <w:rFonts w:ascii="Times New Roman" w:hAnsi="Times New Roman" w:cs="Times New Roman"/>
          <w:bCs/>
          <w:sz w:val="24"/>
        </w:rPr>
        <w:t>Frascarelli</w:t>
      </w:r>
      <w:proofErr w:type="spellEnd"/>
      <w:r w:rsidRPr="00477731">
        <w:rPr>
          <w:rFonts w:ascii="Times New Roman" w:hAnsi="Times New Roman" w:cs="Times New Roman"/>
          <w:bCs/>
          <w:sz w:val="24"/>
        </w:rPr>
        <w:t xml:space="preserve"> (2010), explains why there can be only one S-Topic or C-Topic per sentence, but more than one F-Topic</w:t>
      </w:r>
      <w:r w:rsidRPr="00477731">
        <w:rPr>
          <w:rFonts w:ascii="Times New Roman" w:hAnsi="Times New Roman" w:cs="Times New Roman"/>
          <w:sz w:val="24"/>
        </w:rPr>
        <w:t xml:space="preserve">. Relevant is also the observation that S-Topic and C-Topic are root phenomena, </w:t>
      </w:r>
      <w:proofErr w:type="gramStart"/>
      <w:r w:rsidRPr="00477731">
        <w:rPr>
          <w:rFonts w:ascii="Times New Roman" w:hAnsi="Times New Roman" w:cs="Times New Roman"/>
          <w:sz w:val="24"/>
        </w:rPr>
        <w:t>i.e.</w:t>
      </w:r>
      <w:proofErr w:type="gramEnd"/>
      <w:r w:rsidRPr="00477731">
        <w:rPr>
          <w:rFonts w:ascii="Times New Roman" w:hAnsi="Times New Roman" w:cs="Times New Roman"/>
          <w:sz w:val="24"/>
        </w:rPr>
        <w:t xml:space="preserve"> they do not occur in embedded clauses. This is not the case for F-Topic. See Bianchi &amp;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(2010) for discussion.</w:t>
      </w:r>
      <w:r w:rsidRPr="00477731">
        <w:rPr>
          <w:rFonts w:ascii="Times New Roman" w:hAnsi="Times New Roman" w:cs="Times New Roman"/>
          <w:bCs/>
          <w:sz w:val="24"/>
        </w:rPr>
        <w:t xml:space="preserve"> The following sentences show that the F-Topic particle </w:t>
      </w:r>
      <w:proofErr w:type="spellStart"/>
      <w:r w:rsidRPr="00477731">
        <w:rPr>
          <w:rFonts w:ascii="Times New Roman" w:hAnsi="Times New Roman" w:cs="Times New Roman"/>
          <w:bCs/>
          <w:i/>
          <w:iCs/>
          <w:sz w:val="24"/>
        </w:rPr>
        <w:t>ʁedɪ</w:t>
      </w:r>
      <w:proofErr w:type="spellEnd"/>
      <w:r w:rsidRPr="00477731">
        <w:rPr>
          <w:rFonts w:ascii="Times New Roman" w:hAnsi="Times New Roman" w:cs="Times New Roman"/>
          <w:bCs/>
          <w:sz w:val="24"/>
        </w:rPr>
        <w:t xml:space="preserve"> can, but the S-Topic particle </w:t>
      </w:r>
      <w:r w:rsidRPr="00477731">
        <w:rPr>
          <w:rFonts w:ascii="Times New Roman" w:hAnsi="Times New Roman" w:cs="Times New Roman"/>
          <w:bCs/>
          <w:i/>
          <w:iCs/>
          <w:sz w:val="24"/>
        </w:rPr>
        <w:t>mar</w:t>
      </w:r>
      <w:r w:rsidRPr="00477731">
        <w:rPr>
          <w:rFonts w:ascii="Times New Roman" w:hAnsi="Times New Roman" w:cs="Times New Roman"/>
          <w:bCs/>
          <w:sz w:val="24"/>
        </w:rPr>
        <w:t xml:space="preserve"> and the C-Topic particle </w:t>
      </w:r>
      <w:r w:rsidRPr="00477731">
        <w:rPr>
          <w:rFonts w:ascii="Times New Roman" w:hAnsi="Times New Roman" w:cs="Times New Roman"/>
          <w:bCs/>
          <w:i/>
          <w:iCs/>
          <w:sz w:val="24"/>
        </w:rPr>
        <w:t>tara</w:t>
      </w:r>
      <w:r w:rsidRPr="00477731">
        <w:rPr>
          <w:rFonts w:ascii="Times New Roman" w:hAnsi="Times New Roman" w:cs="Times New Roman"/>
          <w:bCs/>
          <w:sz w:val="24"/>
        </w:rPr>
        <w:t xml:space="preserve"> cannot occur in an embedded sentence in NHA, especially if embedded under a ‘non-bridge verb’, as we would predict.</w:t>
      </w:r>
    </w:p>
    <w:p w14:paraId="26276CEF" w14:textId="77777777" w:rsidR="00EE77C9" w:rsidRPr="00477731" w:rsidRDefault="00EE77C9" w:rsidP="008E4BB1">
      <w:pPr>
        <w:spacing w:after="0" w:line="360" w:lineRule="auto"/>
        <w:jc w:val="both"/>
        <w:rPr>
          <w:rFonts w:ascii="Times New Roman" w:hAnsi="Times New Roman" w:cs="Times New Roman"/>
          <w:bCs/>
          <w:sz w:val="28"/>
        </w:rPr>
      </w:pPr>
    </w:p>
    <w:p w14:paraId="7B59D0C0" w14:textId="199E51AA" w:rsidR="00EE77C9" w:rsidRPr="00477731" w:rsidRDefault="00EE77C9" w:rsidP="002E325E">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w:t>
      </w:r>
      <w:proofErr w:type="gramStart"/>
      <w:r w:rsidRPr="00477731">
        <w:rPr>
          <w:rFonts w:ascii="Times New Roman" w:hAnsi="Times New Roman" w:cs="Times New Roman"/>
          <w:bCs/>
          <w:sz w:val="24"/>
        </w:rPr>
        <w:t>45)a.</w:t>
      </w:r>
      <w:proofErr w:type="gramEnd"/>
      <w:r w:rsidRPr="00477731">
        <w:rPr>
          <w:rFonts w:ascii="Times New Roman" w:hAnsi="Times New Roman" w:cs="Times New Roman"/>
          <w:bCs/>
          <w:sz w:val="24"/>
        </w:rPr>
        <w:tab/>
        <w:t>Firas     j-</w:t>
      </w:r>
      <w:proofErr w:type="spellStart"/>
      <w:r w:rsidRPr="00477731">
        <w:rPr>
          <w:rFonts w:ascii="Times New Roman" w:hAnsi="Times New Roman" w:cs="Times New Roman"/>
          <w:bCs/>
          <w:sz w:val="24"/>
        </w:rPr>
        <w:t>iʃik</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ʔin</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
          <w:bCs/>
          <w:sz w:val="24"/>
        </w:rPr>
        <w:t>ʁedɪ</w:t>
      </w:r>
      <w:proofErr w:type="spellEnd"/>
      <w:r w:rsidRPr="00477731">
        <w:rPr>
          <w:rFonts w:ascii="Times New Roman" w:hAnsi="Times New Roman" w:cs="Times New Roman"/>
          <w:bCs/>
          <w:sz w:val="24"/>
        </w:rPr>
        <w:t xml:space="preserve">-ah            Manal    </w:t>
      </w:r>
      <w:proofErr w:type="spellStart"/>
      <w:r w:rsidRPr="00477731">
        <w:rPr>
          <w:rFonts w:ascii="Times New Roman" w:hAnsi="Times New Roman" w:cs="Times New Roman"/>
          <w:bCs/>
          <w:sz w:val="24"/>
        </w:rPr>
        <w:t>qarat</w:t>
      </w:r>
      <w:proofErr w:type="spellEnd"/>
    </w:p>
    <w:p w14:paraId="7FDF7F34" w14:textId="1D8E0868" w:rsidR="00EE77C9" w:rsidRPr="00477731" w:rsidRDefault="00EE77C9" w:rsidP="002E325E">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 xml:space="preserve">Firas    3SG.M-doubt.PRS    Comp   F-Top-3SG.F   Manal   </w:t>
      </w:r>
      <w:proofErr w:type="gramStart"/>
      <w:r w:rsidRPr="00477731">
        <w:rPr>
          <w:rFonts w:ascii="Times New Roman" w:hAnsi="Times New Roman" w:cs="Times New Roman"/>
          <w:bCs/>
          <w:sz w:val="24"/>
        </w:rPr>
        <w:t>read.3SG.F</w:t>
      </w:r>
      <w:proofErr w:type="gramEnd"/>
    </w:p>
    <w:p w14:paraId="53DFEE6C" w14:textId="00B10218" w:rsidR="00EE77C9" w:rsidRPr="00477731" w:rsidRDefault="00EE77C9" w:rsidP="002E325E">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ʔel</w:t>
      </w:r>
      <w:proofErr w:type="spellEnd"/>
      <w:r w:rsidRPr="00477731">
        <w:rPr>
          <w:rFonts w:ascii="Times New Roman" w:hAnsi="Times New Roman" w:cs="Times New Roman"/>
          <w:bCs/>
          <w:sz w:val="24"/>
        </w:rPr>
        <w:t>-kitab       bi-l-</w:t>
      </w:r>
      <w:proofErr w:type="spellStart"/>
      <w:r w:rsidRPr="00477731">
        <w:rPr>
          <w:rFonts w:ascii="Times New Roman" w:hAnsi="Times New Roman" w:cs="Times New Roman"/>
          <w:bCs/>
          <w:sz w:val="24"/>
        </w:rPr>
        <w:t>hadiqah</w:t>
      </w:r>
      <w:proofErr w:type="spellEnd"/>
      <w:r w:rsidRPr="00477731">
        <w:rPr>
          <w:rFonts w:ascii="Times New Roman" w:hAnsi="Times New Roman" w:cs="Times New Roman"/>
          <w:bCs/>
          <w:sz w:val="24"/>
        </w:rPr>
        <w:t xml:space="preserve"> </w:t>
      </w:r>
    </w:p>
    <w:p w14:paraId="3FAA43D2" w14:textId="54D6AFA1" w:rsidR="00EE77C9" w:rsidRPr="00477731" w:rsidRDefault="00EE77C9" w:rsidP="002E325E">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DEF-book    in-DEF-garden    </w:t>
      </w:r>
    </w:p>
    <w:p w14:paraId="3A85F3C8" w14:textId="4B1C87DB" w:rsidR="00EE77C9" w:rsidRPr="00477731" w:rsidRDefault="00EE77C9" w:rsidP="00DD6CE6">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Pr="00477731">
        <w:rPr>
          <w:rFonts w:ascii="Times New Roman" w:hAnsi="Times New Roman" w:cs="Times New Roman"/>
          <w:bCs/>
          <w:sz w:val="24"/>
        </w:rPr>
        <w:tab/>
        <w:t>‘Firas doubts that Manal, she read the book in the garden.'</w:t>
      </w:r>
    </w:p>
    <w:p w14:paraId="0F4B4216" w14:textId="77777777" w:rsidR="00EE77C9" w:rsidRPr="00477731" w:rsidRDefault="00EE77C9" w:rsidP="008E4BB1">
      <w:pPr>
        <w:spacing w:after="0" w:line="360" w:lineRule="auto"/>
        <w:jc w:val="both"/>
        <w:rPr>
          <w:rFonts w:ascii="Times New Roman" w:hAnsi="Times New Roman" w:cs="Times New Roman"/>
          <w:bCs/>
          <w:sz w:val="24"/>
        </w:rPr>
      </w:pPr>
    </w:p>
    <w:p w14:paraId="3FE62231" w14:textId="258B5580" w:rsidR="00EE77C9" w:rsidRPr="00477731" w:rsidRDefault="00EE77C9" w:rsidP="002C5E58">
      <w:pPr>
        <w:keepNext/>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rPr>
        <w:t xml:space="preserve">     </w:t>
      </w:r>
      <w:r w:rsidRPr="00477731">
        <w:rPr>
          <w:rFonts w:ascii="Times New Roman" w:hAnsi="Times New Roman" w:cs="Times New Roman"/>
          <w:bCs/>
          <w:sz w:val="24"/>
          <w:lang w:val="sv-FI"/>
        </w:rPr>
        <w:t xml:space="preserve">b.  *Firas    j-ʃik                         ʔin       Manal    </w:t>
      </w:r>
      <w:r w:rsidRPr="00477731">
        <w:rPr>
          <w:rFonts w:ascii="Times New Roman" w:hAnsi="Times New Roman" w:cs="Times New Roman"/>
          <w:b/>
          <w:bCs/>
          <w:sz w:val="24"/>
          <w:lang w:val="sv-FI"/>
        </w:rPr>
        <w:t>mar</w:t>
      </w:r>
      <w:r w:rsidRPr="00477731">
        <w:rPr>
          <w:rFonts w:ascii="Times New Roman" w:hAnsi="Times New Roman" w:cs="Times New Roman"/>
          <w:bCs/>
          <w:sz w:val="24"/>
          <w:lang w:val="sv-FI"/>
        </w:rPr>
        <w:t xml:space="preserve">      qarat                </w:t>
      </w:r>
    </w:p>
    <w:p w14:paraId="7ABA76CE" w14:textId="6CE53BD2" w:rsidR="00EE77C9" w:rsidRPr="00477731" w:rsidRDefault="00EE77C9" w:rsidP="002C5E58">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rPr>
        <w:t xml:space="preserve">Firas    3SG.M-doubt.PRS   Comp   </w:t>
      </w:r>
      <w:proofErr w:type="gramStart"/>
      <w:r w:rsidRPr="00477731">
        <w:rPr>
          <w:rFonts w:ascii="Times New Roman" w:hAnsi="Times New Roman" w:cs="Times New Roman"/>
          <w:bCs/>
          <w:sz w:val="24"/>
        </w:rPr>
        <w:t>Manal  S</w:t>
      </w:r>
      <w:proofErr w:type="gramEnd"/>
      <w:r w:rsidRPr="00477731">
        <w:rPr>
          <w:rFonts w:ascii="Times New Roman" w:hAnsi="Times New Roman" w:cs="Times New Roman"/>
          <w:bCs/>
          <w:sz w:val="24"/>
        </w:rPr>
        <w:t xml:space="preserve">-Top    read.3SG.F    </w:t>
      </w:r>
    </w:p>
    <w:p w14:paraId="5CCBC848" w14:textId="778B2725" w:rsidR="00EE77C9" w:rsidRPr="00477731" w:rsidRDefault="00EE77C9" w:rsidP="002C5E58">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ʔel</w:t>
      </w:r>
      <w:proofErr w:type="spellEnd"/>
      <w:r w:rsidRPr="00477731">
        <w:rPr>
          <w:rFonts w:ascii="Times New Roman" w:hAnsi="Times New Roman" w:cs="Times New Roman"/>
          <w:bCs/>
          <w:sz w:val="24"/>
        </w:rPr>
        <w:t>-kitab        bi-l-</w:t>
      </w:r>
      <w:proofErr w:type="spellStart"/>
      <w:r w:rsidRPr="00477731">
        <w:rPr>
          <w:rFonts w:ascii="Times New Roman" w:hAnsi="Times New Roman" w:cs="Times New Roman"/>
          <w:bCs/>
          <w:sz w:val="24"/>
        </w:rPr>
        <w:t>hadiqah</w:t>
      </w:r>
      <w:proofErr w:type="spellEnd"/>
      <w:r w:rsidRPr="00477731">
        <w:rPr>
          <w:rFonts w:ascii="Times New Roman" w:hAnsi="Times New Roman" w:cs="Times New Roman"/>
          <w:bCs/>
          <w:sz w:val="24"/>
        </w:rPr>
        <w:t xml:space="preserve"> </w:t>
      </w:r>
    </w:p>
    <w:p w14:paraId="211ADC9F" w14:textId="6424DC4C" w:rsidR="00EE77C9" w:rsidRPr="00477731" w:rsidRDefault="00EE77C9" w:rsidP="008E4BB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DEF-book    in-DEF-garden   </w:t>
      </w:r>
    </w:p>
    <w:p w14:paraId="5E6CC833" w14:textId="6D5BC9AE" w:rsidR="00EE77C9" w:rsidRPr="00477731" w:rsidRDefault="00EE77C9" w:rsidP="008E4BB1">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Intended: ‘Firas doubts that as for Manal, she read the book in the garden.'</w:t>
      </w:r>
    </w:p>
    <w:p w14:paraId="0E49470A" w14:textId="77777777" w:rsidR="00EE77C9" w:rsidRPr="00477731" w:rsidRDefault="00EE77C9" w:rsidP="008E4BB1">
      <w:pPr>
        <w:spacing w:after="0" w:line="360" w:lineRule="auto"/>
        <w:jc w:val="both"/>
        <w:rPr>
          <w:rFonts w:ascii="Times New Roman" w:hAnsi="Times New Roman" w:cs="Times New Roman"/>
          <w:bCs/>
          <w:sz w:val="24"/>
        </w:rPr>
      </w:pPr>
    </w:p>
    <w:p w14:paraId="2C36FD70" w14:textId="59F73A6A" w:rsidR="00EE77C9" w:rsidRPr="00477731" w:rsidRDefault="00EE77C9" w:rsidP="004340A2">
      <w:pPr>
        <w:keepNext/>
        <w:spacing w:after="0" w:line="360" w:lineRule="auto"/>
        <w:jc w:val="both"/>
        <w:rPr>
          <w:rFonts w:ascii="Times New Roman" w:hAnsi="Times New Roman" w:cs="Times New Roman"/>
          <w:bCs/>
          <w:sz w:val="24"/>
          <w:lang w:val="sv-FI"/>
        </w:rPr>
      </w:pPr>
      <w:r w:rsidRPr="00477731">
        <w:rPr>
          <w:rFonts w:ascii="Times New Roman" w:hAnsi="Times New Roman" w:cs="Times New Roman"/>
          <w:bCs/>
          <w:sz w:val="24"/>
        </w:rPr>
        <w:lastRenderedPageBreak/>
        <w:t xml:space="preserve">    </w:t>
      </w:r>
      <w:r w:rsidRPr="00477731">
        <w:rPr>
          <w:rFonts w:ascii="Times New Roman" w:hAnsi="Times New Roman" w:cs="Times New Roman"/>
          <w:bCs/>
          <w:sz w:val="24"/>
          <w:lang w:val="sv-FI"/>
        </w:rPr>
        <w:t xml:space="preserve">c.  *Firas   j-ʃik                           ʔin       </w:t>
      </w:r>
      <w:r w:rsidRPr="00477731">
        <w:rPr>
          <w:rFonts w:ascii="Times New Roman" w:hAnsi="Times New Roman" w:cs="Times New Roman"/>
          <w:b/>
          <w:bCs/>
          <w:sz w:val="24"/>
          <w:lang w:val="sv-FI"/>
        </w:rPr>
        <w:t>tara</w:t>
      </w:r>
      <w:r w:rsidRPr="00477731">
        <w:rPr>
          <w:rFonts w:ascii="Times New Roman" w:hAnsi="Times New Roman" w:cs="Times New Roman"/>
          <w:bCs/>
          <w:sz w:val="24"/>
          <w:lang w:val="sv-FI"/>
        </w:rPr>
        <w:t xml:space="preserve">-ah            MANAL    qarat                   </w:t>
      </w:r>
    </w:p>
    <w:p w14:paraId="2FC8386C" w14:textId="1E32311F" w:rsidR="00EE77C9" w:rsidRPr="00477731" w:rsidRDefault="00EE77C9" w:rsidP="00A15154">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lang w:val="sv-FI"/>
        </w:rPr>
        <w:t xml:space="preserve">          </w:t>
      </w:r>
      <w:r w:rsidRPr="00477731">
        <w:rPr>
          <w:rFonts w:ascii="Times New Roman" w:hAnsi="Times New Roman" w:cs="Times New Roman"/>
          <w:bCs/>
          <w:sz w:val="24"/>
        </w:rPr>
        <w:t xml:space="preserve">Firas   3SG.M-doubt.PRS    Comp   C-Top-3SG.F    Manal    </w:t>
      </w:r>
      <w:proofErr w:type="gramStart"/>
      <w:r w:rsidRPr="00477731">
        <w:rPr>
          <w:rFonts w:ascii="Times New Roman" w:hAnsi="Times New Roman" w:cs="Times New Roman"/>
          <w:bCs/>
          <w:sz w:val="24"/>
        </w:rPr>
        <w:t>read.3SG.F</w:t>
      </w:r>
      <w:proofErr w:type="gramEnd"/>
      <w:r w:rsidRPr="00477731">
        <w:rPr>
          <w:rFonts w:ascii="Times New Roman" w:hAnsi="Times New Roman" w:cs="Times New Roman"/>
          <w:bCs/>
          <w:sz w:val="24"/>
        </w:rPr>
        <w:t xml:space="preserve"> </w:t>
      </w:r>
    </w:p>
    <w:p w14:paraId="638AEF7A" w14:textId="4C88859C" w:rsidR="00EE77C9" w:rsidRPr="00477731" w:rsidRDefault="00EE77C9" w:rsidP="004A641A">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ʔel</w:t>
      </w:r>
      <w:proofErr w:type="spellEnd"/>
      <w:r w:rsidRPr="00477731">
        <w:rPr>
          <w:rFonts w:ascii="Times New Roman" w:hAnsi="Times New Roman" w:cs="Times New Roman"/>
          <w:bCs/>
          <w:sz w:val="24"/>
        </w:rPr>
        <w:t>-kitab      bi-l-</w:t>
      </w:r>
      <w:proofErr w:type="spellStart"/>
      <w:r w:rsidRPr="00477731">
        <w:rPr>
          <w:rFonts w:ascii="Times New Roman" w:hAnsi="Times New Roman" w:cs="Times New Roman"/>
          <w:bCs/>
          <w:sz w:val="24"/>
        </w:rPr>
        <w:t>hadiqah</w:t>
      </w:r>
      <w:proofErr w:type="spellEnd"/>
    </w:p>
    <w:p w14:paraId="54A56B02" w14:textId="5397A802" w:rsidR="00EE77C9" w:rsidRPr="00477731" w:rsidRDefault="00EE77C9" w:rsidP="001160EE">
      <w:pPr>
        <w:keepNext/>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DEF-book    in-DEF-garden   </w:t>
      </w:r>
    </w:p>
    <w:p w14:paraId="690703D7" w14:textId="4A9565BC" w:rsidR="00EE77C9" w:rsidRPr="00477731" w:rsidRDefault="00EE77C9" w:rsidP="00843BB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Intended: ‘Firas doubts that MANAL read the book in the garden.'</w:t>
      </w:r>
    </w:p>
    <w:p w14:paraId="78000422" w14:textId="77777777" w:rsidR="00EE77C9" w:rsidRPr="00477731" w:rsidRDefault="00EE77C9" w:rsidP="008E4BB1">
      <w:pPr>
        <w:spacing w:after="0" w:line="360" w:lineRule="auto"/>
        <w:jc w:val="both"/>
        <w:rPr>
          <w:rFonts w:ascii="Times New Roman" w:hAnsi="Times New Roman" w:cs="Times New Roman"/>
          <w:iCs/>
          <w:sz w:val="24"/>
        </w:rPr>
      </w:pPr>
    </w:p>
    <w:p w14:paraId="3E9EEFF2" w14:textId="622466EF" w:rsidR="00EE77C9" w:rsidRPr="00477731" w:rsidRDefault="00EE77C9" w:rsidP="00363F1F">
      <w:pPr>
        <w:keepNext/>
        <w:spacing w:after="0" w:line="360" w:lineRule="auto"/>
        <w:jc w:val="both"/>
        <w:rPr>
          <w:rFonts w:ascii="Times New Roman" w:hAnsi="Times New Roman" w:cs="Times New Roman"/>
          <w:i/>
          <w:iCs/>
          <w:sz w:val="24"/>
        </w:rPr>
      </w:pPr>
      <w:r w:rsidRPr="00477731">
        <w:rPr>
          <w:rFonts w:ascii="Times New Roman" w:hAnsi="Times New Roman" w:cs="Times New Roman"/>
          <w:i/>
          <w:iCs/>
          <w:sz w:val="24"/>
        </w:rPr>
        <w:t>5.2 Multiple F-topics by recursion and without recursion</w:t>
      </w:r>
    </w:p>
    <w:p w14:paraId="0AF3D706" w14:textId="363709D9" w:rsidR="00EE77C9" w:rsidRPr="00477731" w:rsidRDefault="00EE77C9" w:rsidP="000B75E0">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So, following Bianchi &amp; </w:t>
      </w:r>
      <w:proofErr w:type="spellStart"/>
      <w:r w:rsidRPr="00477731">
        <w:rPr>
          <w:rFonts w:ascii="Times New Roman" w:hAnsi="Times New Roman" w:cs="Times New Roman"/>
          <w:bCs/>
          <w:sz w:val="24"/>
        </w:rPr>
        <w:t>Frascarelli</w:t>
      </w:r>
      <w:proofErr w:type="spellEnd"/>
      <w:r w:rsidRPr="00477731">
        <w:rPr>
          <w:rFonts w:ascii="Times New Roman" w:hAnsi="Times New Roman" w:cs="Times New Roman"/>
          <w:bCs/>
          <w:sz w:val="24"/>
        </w:rPr>
        <w:t xml:space="preserve"> (2010), we link the fact that F-Topic does not affect/update the CCGM, because it maintains a continuing Topic that does not require updating, to the observation that there can be several F-Topics in a single sentence, with recursion of F-</w:t>
      </w:r>
      <w:proofErr w:type="spellStart"/>
      <w:r w:rsidRPr="00477731">
        <w:rPr>
          <w:rFonts w:ascii="Times New Roman" w:hAnsi="Times New Roman" w:cs="Times New Roman"/>
          <w:bCs/>
          <w:sz w:val="24"/>
        </w:rPr>
        <w:t>TopP</w:t>
      </w:r>
      <w:proofErr w:type="spellEnd"/>
      <w:r w:rsidRPr="00477731">
        <w:rPr>
          <w:rFonts w:ascii="Times New Roman" w:hAnsi="Times New Roman" w:cs="Times New Roman"/>
          <w:bCs/>
          <w:sz w:val="24"/>
        </w:rPr>
        <w:t>. The following are two ways to express two F-Topics in NHA:</w:t>
      </w:r>
    </w:p>
    <w:p w14:paraId="5533096D" w14:textId="77777777" w:rsidR="00EE77C9" w:rsidRPr="00477731" w:rsidRDefault="00EE77C9" w:rsidP="000B75E0">
      <w:pPr>
        <w:spacing w:after="0" w:line="360" w:lineRule="auto"/>
        <w:jc w:val="both"/>
        <w:rPr>
          <w:rFonts w:ascii="Times New Roman" w:hAnsi="Times New Roman" w:cs="Times New Roman"/>
          <w:bCs/>
          <w:sz w:val="24"/>
        </w:rPr>
      </w:pPr>
    </w:p>
    <w:p w14:paraId="478CB481" w14:textId="6BB5ABF3" w:rsidR="00EE77C9" w:rsidRPr="00477731" w:rsidRDefault="00EE77C9" w:rsidP="002C378D">
      <w:pPr>
        <w:spacing w:after="0" w:line="360" w:lineRule="auto"/>
        <w:rPr>
          <w:rFonts w:ascii="Times New Roman" w:hAnsi="Times New Roman" w:cs="Times New Roman"/>
          <w:bCs/>
        </w:rPr>
      </w:pPr>
      <w:r w:rsidRPr="00477731">
        <w:rPr>
          <w:rFonts w:ascii="Times New Roman" w:hAnsi="Times New Roman" w:cs="Times New Roman"/>
          <w:bCs/>
        </w:rPr>
        <w:t>(46)</w:t>
      </w:r>
      <w:r w:rsidRPr="00477731">
        <w:rPr>
          <w:rFonts w:ascii="Times New Roman" w:hAnsi="Times New Roman" w:cs="Times New Roman"/>
          <w:bCs/>
        </w:rPr>
        <w:tab/>
      </w:r>
      <w:r w:rsidRPr="00477731">
        <w:rPr>
          <w:rFonts w:ascii="Times New Roman" w:hAnsi="Times New Roman" w:cs="Times New Roman"/>
          <w:bCs/>
          <w:iCs/>
        </w:rPr>
        <w:t xml:space="preserve">l-koala        </w:t>
      </w:r>
      <w:r w:rsidRPr="00477731">
        <w:rPr>
          <w:rFonts w:ascii="Times New Roman" w:hAnsi="Times New Roman" w:cs="Times New Roman"/>
          <w:b/>
        </w:rPr>
        <w:t xml:space="preserve"> </w:t>
      </w:r>
      <w:proofErr w:type="spellStart"/>
      <w:r w:rsidRPr="00477731">
        <w:rPr>
          <w:rFonts w:ascii="Times New Roman" w:hAnsi="Times New Roman" w:cs="Times New Roman"/>
          <w:b/>
          <w:bCs/>
          <w:iCs/>
        </w:rPr>
        <w:t>tɪgɪl</w:t>
      </w:r>
      <w:proofErr w:type="spellEnd"/>
      <w:r w:rsidRPr="00477731">
        <w:rPr>
          <w:rFonts w:ascii="Times New Roman" w:hAnsi="Times New Roman" w:cs="Times New Roman"/>
          <w:b/>
        </w:rPr>
        <w:t xml:space="preserve">      </w:t>
      </w:r>
      <w:proofErr w:type="spellStart"/>
      <w:r w:rsidRPr="00477731">
        <w:rPr>
          <w:rFonts w:ascii="Times New Roman" w:hAnsi="Times New Roman" w:cs="Times New Roman"/>
          <w:b/>
        </w:rPr>
        <w:t>ʁedɪ</w:t>
      </w:r>
      <w:proofErr w:type="spellEnd"/>
      <w:r w:rsidRPr="00477731">
        <w:rPr>
          <w:rFonts w:ascii="Times New Roman" w:hAnsi="Times New Roman" w:cs="Times New Roman"/>
          <w:bCs/>
        </w:rPr>
        <w:t>-h              l-</w:t>
      </w:r>
      <w:proofErr w:type="spellStart"/>
      <w:r w:rsidRPr="00477731">
        <w:rPr>
          <w:rFonts w:ascii="Times New Roman" w:hAnsi="Times New Roman" w:cs="Times New Roman"/>
          <w:bCs/>
        </w:rPr>
        <w:t>weled</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w:t>
      </w:r>
      <w:r w:rsidRPr="00477731">
        <w:rPr>
          <w:rFonts w:ascii="Times New Roman" w:hAnsi="Times New Roman" w:cs="Times New Roman"/>
          <w:b/>
        </w:rPr>
        <w:t>ah</w:t>
      </w:r>
      <w:r w:rsidRPr="00477731">
        <w:rPr>
          <w:rFonts w:ascii="Times New Roman" w:hAnsi="Times New Roman" w:cs="Times New Roman"/>
          <w:bCs/>
        </w:rPr>
        <w:t xml:space="preserve">                      bi-l-</w:t>
      </w:r>
      <w:proofErr w:type="spellStart"/>
      <w:r w:rsidRPr="00477731">
        <w:rPr>
          <w:rFonts w:ascii="Times New Roman" w:hAnsi="Times New Roman" w:cs="Times New Roman"/>
          <w:bCs/>
        </w:rPr>
        <w:t>ħadiqah</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ʔems</w:t>
      </w:r>
      <w:proofErr w:type="spellEnd"/>
    </w:p>
    <w:p w14:paraId="7BF5A2F5" w14:textId="1EAD8376" w:rsidR="00EE77C9" w:rsidRPr="00477731" w:rsidRDefault="00EE77C9" w:rsidP="002C378D">
      <w:pPr>
        <w:spacing w:after="0" w:line="360" w:lineRule="auto"/>
        <w:rPr>
          <w:rFonts w:ascii="Times New Roman" w:hAnsi="Times New Roman" w:cs="Times New Roman"/>
        </w:rPr>
      </w:pPr>
      <w:r w:rsidRPr="00477731">
        <w:rPr>
          <w:rFonts w:ascii="Times New Roman" w:hAnsi="Times New Roman" w:cs="Times New Roman"/>
        </w:rPr>
        <w:t xml:space="preserve">             DEF-</w:t>
      </w:r>
      <w:r w:rsidRPr="00477731">
        <w:rPr>
          <w:rFonts w:ascii="Times New Roman" w:hAnsi="Times New Roman" w:cs="Times New Roman"/>
          <w:bCs/>
          <w:iCs/>
        </w:rPr>
        <w:t>koala</w:t>
      </w:r>
      <w:r w:rsidRPr="00477731">
        <w:rPr>
          <w:rFonts w:ascii="Times New Roman" w:hAnsi="Times New Roman" w:cs="Times New Roman"/>
        </w:rPr>
        <w:t xml:space="preserve">   F-</w:t>
      </w:r>
      <w:proofErr w:type="gramStart"/>
      <w:r w:rsidRPr="00477731">
        <w:rPr>
          <w:rFonts w:ascii="Times New Roman" w:hAnsi="Times New Roman" w:cs="Times New Roman"/>
        </w:rPr>
        <w:t>Top  F</w:t>
      </w:r>
      <w:proofErr w:type="gramEnd"/>
      <w:r w:rsidRPr="00477731">
        <w:rPr>
          <w:rFonts w:ascii="Times New Roman" w:hAnsi="Times New Roman" w:cs="Times New Roman"/>
        </w:rPr>
        <w:t>-Top-3SG.M  DEF-boy saw.3SG.M-3SG.F  in-DEF-garden  yesterday</w:t>
      </w:r>
    </w:p>
    <w:p w14:paraId="19799900" w14:textId="287FC400" w:rsidR="00EE77C9" w:rsidRPr="00477731" w:rsidRDefault="00EE77C9" w:rsidP="008E4BB1">
      <w:pPr>
        <w:spacing w:after="0" w:line="360" w:lineRule="auto"/>
        <w:rPr>
          <w:rFonts w:ascii="Times New Roman" w:hAnsi="Times New Roman" w:cs="Times New Roman"/>
        </w:rPr>
      </w:pPr>
      <w:r w:rsidRPr="00477731">
        <w:rPr>
          <w:rFonts w:ascii="Times New Roman" w:hAnsi="Times New Roman" w:cs="Times New Roman"/>
        </w:rPr>
        <w:t xml:space="preserve">             ‘The boy, the </w:t>
      </w:r>
      <w:r w:rsidRPr="00477731">
        <w:rPr>
          <w:rFonts w:ascii="Times New Roman" w:hAnsi="Times New Roman" w:cs="Times New Roman"/>
          <w:bCs/>
          <w:iCs/>
        </w:rPr>
        <w:t>koala</w:t>
      </w:r>
      <w:r w:rsidRPr="00477731">
        <w:rPr>
          <w:rFonts w:ascii="Times New Roman" w:hAnsi="Times New Roman" w:cs="Times New Roman"/>
        </w:rPr>
        <w:t>, he saw it in the garden yesterday.’</w:t>
      </w:r>
    </w:p>
    <w:p w14:paraId="68EF628C" w14:textId="0C46E708" w:rsidR="00EE77C9" w:rsidRPr="00477731" w:rsidRDefault="00EE77C9" w:rsidP="008E4BB1">
      <w:pPr>
        <w:spacing w:after="0" w:line="360" w:lineRule="auto"/>
        <w:rPr>
          <w:rFonts w:ascii="Times New Roman" w:hAnsi="Times New Roman" w:cs="Times New Roman"/>
        </w:rPr>
      </w:pPr>
    </w:p>
    <w:p w14:paraId="42A494FD" w14:textId="1036A0BB" w:rsidR="00EE77C9" w:rsidRPr="00477731" w:rsidRDefault="00EE77C9" w:rsidP="00436040">
      <w:pPr>
        <w:keepNext/>
        <w:spacing w:after="0" w:line="360" w:lineRule="auto"/>
        <w:rPr>
          <w:rFonts w:ascii="Times New Roman" w:hAnsi="Times New Roman" w:cs="Times New Roman"/>
          <w:bCs/>
        </w:rPr>
      </w:pPr>
      <w:r w:rsidRPr="00477731">
        <w:rPr>
          <w:rFonts w:ascii="Times New Roman" w:hAnsi="Times New Roman" w:cs="Times New Roman"/>
          <w:bCs/>
        </w:rPr>
        <w:t>(47)</w:t>
      </w:r>
      <w:r w:rsidRPr="00477731">
        <w:rPr>
          <w:rFonts w:ascii="Times New Roman" w:hAnsi="Times New Roman" w:cs="Times New Roman"/>
          <w:bCs/>
        </w:rPr>
        <w:tab/>
      </w:r>
      <w:r w:rsidRPr="00477731">
        <w:rPr>
          <w:rFonts w:ascii="Times New Roman" w:hAnsi="Times New Roman" w:cs="Times New Roman"/>
          <w:bCs/>
          <w:iCs/>
        </w:rPr>
        <w:t xml:space="preserve">l-koala      </w:t>
      </w:r>
      <w:r w:rsidRPr="00477731">
        <w:rPr>
          <w:rFonts w:ascii="Times New Roman" w:hAnsi="Times New Roman" w:cs="Times New Roman"/>
          <w:b/>
        </w:rPr>
        <w:t xml:space="preserve">     </w:t>
      </w:r>
      <w:proofErr w:type="spellStart"/>
      <w:r w:rsidRPr="00477731">
        <w:rPr>
          <w:rFonts w:ascii="Times New Roman" w:hAnsi="Times New Roman" w:cs="Times New Roman"/>
          <w:b/>
        </w:rPr>
        <w:t>ʁedɪ</w:t>
      </w:r>
      <w:proofErr w:type="spellEnd"/>
      <w:r w:rsidRPr="00477731">
        <w:rPr>
          <w:rFonts w:ascii="Times New Roman" w:hAnsi="Times New Roman" w:cs="Times New Roman"/>
          <w:bCs/>
        </w:rPr>
        <w:t>-h                l-</w:t>
      </w:r>
      <w:proofErr w:type="spellStart"/>
      <w:r w:rsidRPr="00477731">
        <w:rPr>
          <w:rFonts w:ascii="Times New Roman" w:hAnsi="Times New Roman" w:cs="Times New Roman"/>
          <w:bCs/>
        </w:rPr>
        <w:t>weled</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w:t>
      </w:r>
      <w:r w:rsidRPr="00477731">
        <w:rPr>
          <w:rFonts w:ascii="Times New Roman" w:hAnsi="Times New Roman" w:cs="Times New Roman"/>
          <w:b/>
        </w:rPr>
        <w:t>ah</w:t>
      </w:r>
      <w:r w:rsidRPr="00477731">
        <w:rPr>
          <w:rFonts w:ascii="Times New Roman" w:hAnsi="Times New Roman" w:cs="Times New Roman"/>
          <w:bCs/>
        </w:rPr>
        <w:t xml:space="preserve">                         bi-l-</w:t>
      </w:r>
      <w:proofErr w:type="spellStart"/>
      <w:r w:rsidRPr="00477731">
        <w:rPr>
          <w:rFonts w:ascii="Times New Roman" w:hAnsi="Times New Roman" w:cs="Times New Roman"/>
          <w:bCs/>
        </w:rPr>
        <w:t>ħadiqah</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ʔems</w:t>
      </w:r>
      <w:proofErr w:type="spellEnd"/>
    </w:p>
    <w:p w14:paraId="3EF4789D" w14:textId="279C6C8A" w:rsidR="00EE77C9" w:rsidRPr="00477731" w:rsidRDefault="00EE77C9" w:rsidP="002C378D">
      <w:pPr>
        <w:spacing w:after="0" w:line="360" w:lineRule="auto"/>
        <w:rPr>
          <w:rFonts w:ascii="Times New Roman" w:hAnsi="Times New Roman" w:cs="Times New Roman"/>
        </w:rPr>
      </w:pPr>
      <w:r w:rsidRPr="00477731">
        <w:rPr>
          <w:rFonts w:ascii="Times New Roman" w:hAnsi="Times New Roman" w:cs="Times New Roman"/>
        </w:rPr>
        <w:t xml:space="preserve">             DEF-</w:t>
      </w:r>
      <w:r w:rsidRPr="00477731">
        <w:rPr>
          <w:rFonts w:ascii="Times New Roman" w:hAnsi="Times New Roman" w:cs="Times New Roman"/>
          <w:bCs/>
          <w:iCs/>
        </w:rPr>
        <w:t>koala</w:t>
      </w:r>
      <w:r w:rsidRPr="00477731">
        <w:rPr>
          <w:rFonts w:ascii="Times New Roman" w:hAnsi="Times New Roman" w:cs="Times New Roman"/>
        </w:rPr>
        <w:t xml:space="preserve">    F-Top-3SG.M    DEF-boy </w:t>
      </w:r>
      <w:proofErr w:type="gramStart"/>
      <w:r w:rsidRPr="00477731">
        <w:rPr>
          <w:rFonts w:ascii="Times New Roman" w:hAnsi="Times New Roman" w:cs="Times New Roman"/>
        </w:rPr>
        <w:t>saw.3SG.M</w:t>
      </w:r>
      <w:proofErr w:type="gramEnd"/>
      <w:r w:rsidRPr="00477731">
        <w:rPr>
          <w:rFonts w:ascii="Times New Roman" w:hAnsi="Times New Roman" w:cs="Times New Roman"/>
        </w:rPr>
        <w:t>-3SG-F   in-DEF-garden  yesterday</w:t>
      </w:r>
    </w:p>
    <w:p w14:paraId="640A9964" w14:textId="309D3F1A" w:rsidR="00EE77C9" w:rsidRPr="00477731" w:rsidRDefault="00EE77C9" w:rsidP="00741439">
      <w:pPr>
        <w:spacing w:after="0" w:line="360" w:lineRule="auto"/>
        <w:jc w:val="both"/>
        <w:rPr>
          <w:rFonts w:ascii="Times New Roman" w:hAnsi="Times New Roman" w:cs="Times New Roman"/>
          <w:bCs/>
        </w:rPr>
      </w:pPr>
      <w:r w:rsidRPr="00477731">
        <w:rPr>
          <w:rFonts w:ascii="Times New Roman" w:hAnsi="Times New Roman" w:cs="Times New Roman"/>
          <w:bCs/>
        </w:rPr>
        <w:tab/>
        <w:t xml:space="preserve">‘The </w:t>
      </w:r>
      <w:r w:rsidRPr="00477731">
        <w:rPr>
          <w:rFonts w:ascii="Times New Roman" w:hAnsi="Times New Roman" w:cs="Times New Roman"/>
          <w:bCs/>
          <w:iCs/>
        </w:rPr>
        <w:t>koala</w:t>
      </w:r>
      <w:r w:rsidRPr="00477731">
        <w:rPr>
          <w:rFonts w:ascii="Times New Roman" w:hAnsi="Times New Roman" w:cs="Times New Roman"/>
          <w:bCs/>
        </w:rPr>
        <w:t>, the boy, he saw it in the garden yesterday</w:t>
      </w:r>
    </w:p>
    <w:p w14:paraId="72F15A45" w14:textId="77777777" w:rsidR="00EE77C9" w:rsidRPr="00477731" w:rsidRDefault="00EE77C9" w:rsidP="00741439">
      <w:pPr>
        <w:spacing w:after="0" w:line="360" w:lineRule="auto"/>
        <w:jc w:val="both"/>
        <w:rPr>
          <w:rFonts w:ascii="Times New Roman" w:hAnsi="Times New Roman" w:cs="Times New Roman"/>
          <w:bCs/>
          <w:sz w:val="24"/>
        </w:rPr>
      </w:pPr>
    </w:p>
    <w:p w14:paraId="2FF63C4B" w14:textId="3C6091A9" w:rsidR="00EE77C9" w:rsidRPr="00477731" w:rsidRDefault="00EE77C9" w:rsidP="001F2804">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(46) has the structure (48), with recursion of F-Top. Arrows indicate the assignment of Topic value by the particles.</w:t>
      </w:r>
    </w:p>
    <w:p w14:paraId="1F4DE81F" w14:textId="0C5876DA" w:rsidR="00EE77C9" w:rsidRPr="00477731" w:rsidRDefault="00EE77C9" w:rsidP="00D61AED">
      <w:pPr>
        <w:keepNext/>
        <w:spacing w:after="0" w:line="360" w:lineRule="auto"/>
        <w:jc w:val="both"/>
        <w:rPr>
          <w:rFonts w:ascii="Times New Roman" w:hAnsi="Times New Roman" w:cs="Times New Roman"/>
          <w:bCs/>
          <w:noProof/>
          <w:sz w:val="24"/>
          <w:szCs w:val="24"/>
          <w:lang w:eastAsia="en-GB"/>
        </w:rPr>
      </w:pPr>
      <w:r w:rsidRPr="00477731">
        <w:rPr>
          <w:rFonts w:ascii="Times New Roman" w:hAnsi="Times New Roman" w:cs="Times New Roman"/>
          <w:bCs/>
          <w:sz w:val="28"/>
          <w:szCs w:val="24"/>
        </w:rPr>
        <w:tab/>
      </w:r>
      <w:r w:rsidRPr="00477731">
        <w:rPr>
          <w:rFonts w:ascii="Times New Roman" w:hAnsi="Times New Roman" w:cs="Times New Roman"/>
          <w:bCs/>
          <w:sz w:val="28"/>
          <w:szCs w:val="24"/>
        </w:rPr>
        <w:tab/>
      </w:r>
    </w:p>
    <w:p w14:paraId="56DAD558" w14:textId="7FDE90CD" w:rsidR="00EE77C9" w:rsidRPr="00477731" w:rsidRDefault="00EE77C9" w:rsidP="00D61AED">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35104" behindDoc="0" locked="0" layoutInCell="1" allowOverlap="1" wp14:anchorId="59DE9069" wp14:editId="43AB54AB">
                <wp:simplePos x="0" y="0"/>
                <wp:positionH relativeFrom="column">
                  <wp:posOffset>1017462</wp:posOffset>
                </wp:positionH>
                <wp:positionV relativeFrom="paragraph">
                  <wp:posOffset>191147</wp:posOffset>
                </wp:positionV>
                <wp:extent cx="293753" cy="103505"/>
                <wp:effectExtent l="0" t="0" r="30480" b="29845"/>
                <wp:wrapNone/>
                <wp:docPr id="107" name="Straight Connector 107"/>
                <wp:cNvGraphicFramePr/>
                <a:graphic xmlns:a="http://schemas.openxmlformats.org/drawingml/2006/main">
                  <a:graphicData uri="http://schemas.microsoft.com/office/word/2010/wordprocessingShape">
                    <wps:wsp>
                      <wps:cNvCnPr/>
                      <wps:spPr>
                        <a:xfrm>
                          <a:off x="0" y="0"/>
                          <a:ext cx="293753" cy="103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2DB117" id="Straight Connector 107" o:spid="_x0000_s1026" style="position:absolute;z-index:252335104;visibility:visible;mso-wrap-style:square;mso-wrap-distance-left:9pt;mso-wrap-distance-top:0;mso-wrap-distance-right:9pt;mso-wrap-distance-bottom:0;mso-position-horizontal:absolute;mso-position-horizontal-relative:text;mso-position-vertical:absolute;mso-position-vertical-relative:text" from="80.1pt,15.05pt" to="103.2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34080" behindDoc="0" locked="0" layoutInCell="1" allowOverlap="1" wp14:anchorId="3D42EFC5" wp14:editId="4C9B7863">
                <wp:simplePos x="0" y="0"/>
                <wp:positionH relativeFrom="column">
                  <wp:posOffset>741872</wp:posOffset>
                </wp:positionH>
                <wp:positionV relativeFrom="paragraph">
                  <wp:posOffset>191147</wp:posOffset>
                </wp:positionV>
                <wp:extent cx="276045" cy="103517"/>
                <wp:effectExtent l="0" t="0" r="29210" b="29845"/>
                <wp:wrapNone/>
                <wp:docPr id="106" name="Straight Connector 106"/>
                <wp:cNvGraphicFramePr/>
                <a:graphic xmlns:a="http://schemas.openxmlformats.org/drawingml/2006/main">
                  <a:graphicData uri="http://schemas.microsoft.com/office/word/2010/wordprocessingShape">
                    <wps:wsp>
                      <wps:cNvCnPr/>
                      <wps:spPr>
                        <a:xfrm flipV="1">
                          <a:off x="0" y="0"/>
                          <a:ext cx="276045" cy="10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B0E79B" id="Straight Connector 106" o:spid="_x0000_s1026" style="position:absolute;flip:y;z-index:252334080;visibility:visible;mso-wrap-style:square;mso-wrap-distance-left:9pt;mso-wrap-distance-top:0;mso-wrap-distance-right:9pt;mso-wrap-distance-bottom:0;mso-position-horizontal:absolute;mso-position-horizontal-relative:text;mso-position-vertical:absolute;mso-position-vertical-relative:text" from="58.4pt,15.05pt" to="80.15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" strokecolor="#5b9bd5 [3204]" strokeweight=".5pt">
                <v:stroke joinstyle="miter"/>
              </v:line>
            </w:pict>
          </mc:Fallback>
        </mc:AlternateContent>
      </w:r>
      <w:r w:rsidRPr="00477731">
        <w:rPr>
          <w:rFonts w:ascii="Times New Roman" w:hAnsi="Times New Roman" w:cs="Times New Roman"/>
        </w:rPr>
        <w:t>(48)</w:t>
      </w:r>
      <w:r w:rsidRPr="00477731">
        <w:rPr>
          <w:rFonts w:ascii="Times New Roman" w:hAnsi="Times New Roman" w:cs="Times New Roman"/>
        </w:rPr>
        <w:tab/>
      </w:r>
      <w:r w:rsidRPr="00477731">
        <w:rPr>
          <w:rFonts w:ascii="Times New Roman" w:hAnsi="Times New Roman" w:cs="Times New Roman"/>
        </w:rPr>
        <w:tab/>
        <w:t>F-</w:t>
      </w:r>
      <w:proofErr w:type="spellStart"/>
      <w:r w:rsidRPr="00477731">
        <w:rPr>
          <w:rFonts w:ascii="Times New Roman" w:hAnsi="Times New Roman" w:cs="Times New Roman"/>
        </w:rPr>
        <w:t>TopP</w:t>
      </w:r>
      <w:proofErr w:type="spellEnd"/>
    </w:p>
    <w:p w14:paraId="700875ED" w14:textId="585FF8DF" w:rsidR="00EE77C9" w:rsidRPr="00477731" w:rsidRDefault="00EE77C9" w:rsidP="00D61AED">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36128" behindDoc="0" locked="0" layoutInCell="1" allowOverlap="1" wp14:anchorId="6B441B65" wp14:editId="3FFE835C">
                <wp:simplePos x="0" y="0"/>
                <wp:positionH relativeFrom="column">
                  <wp:posOffset>1257299</wp:posOffset>
                </wp:positionH>
                <wp:positionV relativeFrom="paragraph">
                  <wp:posOffset>174918</wp:posOffset>
                </wp:positionV>
                <wp:extent cx="187667" cy="87923"/>
                <wp:effectExtent l="0" t="0" r="22225" b="26670"/>
                <wp:wrapNone/>
                <wp:docPr id="108" name="Straight Connector 108"/>
                <wp:cNvGraphicFramePr/>
                <a:graphic xmlns:a="http://schemas.openxmlformats.org/drawingml/2006/main">
                  <a:graphicData uri="http://schemas.microsoft.com/office/word/2010/wordprocessingShape">
                    <wps:wsp>
                      <wps:cNvCnPr/>
                      <wps:spPr>
                        <a:xfrm flipV="1">
                          <a:off x="0" y="0"/>
                          <a:ext cx="187667" cy="879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6F9F8" id="Straight Connector 108" o:spid="_x0000_s1026" style="position:absolute;flip:y;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3.75pt" to="113.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50464" behindDoc="0" locked="0" layoutInCell="1" allowOverlap="1" wp14:anchorId="07C5FA50" wp14:editId="49EE3BD2">
                <wp:simplePos x="0" y="0"/>
                <wp:positionH relativeFrom="column">
                  <wp:posOffset>180699</wp:posOffset>
                </wp:positionH>
                <wp:positionV relativeFrom="paragraph">
                  <wp:posOffset>174314</wp:posOffset>
                </wp:positionV>
                <wp:extent cx="655608" cy="301482"/>
                <wp:effectExtent l="19050" t="19050" r="30480" b="22860"/>
                <wp:wrapNone/>
                <wp:docPr id="122" name="Isosceles Triangle 122"/>
                <wp:cNvGraphicFramePr/>
                <a:graphic xmlns:a="http://schemas.openxmlformats.org/drawingml/2006/main">
                  <a:graphicData uri="http://schemas.microsoft.com/office/word/2010/wordprocessingShape">
                    <wps:wsp>
                      <wps:cNvSpPr/>
                      <wps:spPr>
                        <a:xfrm>
                          <a:off x="0" y="0"/>
                          <a:ext cx="655608" cy="301482"/>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F2DF5" id="Isosceles Triangle 122" o:spid="_x0000_s1026" type="#_x0000_t5" style="position:absolute;margin-left:14.25pt;margin-top:13.75pt;width:51.6pt;height:23.75pt;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37152" behindDoc="0" locked="0" layoutInCell="1" allowOverlap="1" wp14:anchorId="66D19A2F" wp14:editId="46510F89">
                <wp:simplePos x="0" y="0"/>
                <wp:positionH relativeFrom="column">
                  <wp:posOffset>1448782</wp:posOffset>
                </wp:positionH>
                <wp:positionV relativeFrom="paragraph">
                  <wp:posOffset>174769</wp:posOffset>
                </wp:positionV>
                <wp:extent cx="380018" cy="146050"/>
                <wp:effectExtent l="0" t="0" r="20320" b="25400"/>
                <wp:wrapNone/>
                <wp:docPr id="109" name="Straight Connector 109"/>
                <wp:cNvGraphicFramePr/>
                <a:graphic xmlns:a="http://schemas.openxmlformats.org/drawingml/2006/main">
                  <a:graphicData uri="http://schemas.microsoft.com/office/word/2010/wordprocessingShape">
                    <wps:wsp>
                      <wps:cNvCnPr/>
                      <wps:spPr>
                        <a:xfrm>
                          <a:off x="0" y="0"/>
                          <a:ext cx="380018" cy="146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8ADA5" id="Straight Connector 109" o:spid="_x0000_s1026" style="position:absolute;z-index:252337152;visibility:visible;mso-wrap-style:square;mso-wrap-distance-left:9pt;mso-wrap-distance-top:0;mso-wrap-distance-right:9pt;mso-wrap-distance-bottom:0;mso-position-horizontal:absolute;mso-position-horizontal-relative:text;mso-position-vertical:absolute;mso-position-vertical-relative:text" from="114.1pt,13.75pt" to="2in,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" strokecolor="#5b9bd5 [3204]" strokeweight=".5pt">
                <v:stroke joinstyle="miter"/>
              </v:line>
            </w:pict>
          </mc:Fallback>
        </mc:AlternateContent>
      </w:r>
      <w:r w:rsidRPr="00477731">
        <w:rPr>
          <w:rFonts w:ascii="Times New Roman" w:hAnsi="Times New Roman" w:cs="Times New Roman"/>
        </w:rPr>
        <w:tab/>
        <w:t xml:space="preserve"> DP</w:t>
      </w:r>
      <w:r w:rsidRPr="00477731">
        <w:rPr>
          <w:rFonts w:ascii="Times New Roman" w:hAnsi="Times New Roman" w:cs="Times New Roman"/>
        </w:rPr>
        <w:tab/>
      </w:r>
      <w:r w:rsidRPr="00477731">
        <w:rPr>
          <w:rFonts w:ascii="Times New Roman" w:hAnsi="Times New Roman" w:cs="Times New Roman"/>
        </w:rPr>
        <w:tab/>
        <w:t>F-Top’</w:t>
      </w:r>
    </w:p>
    <w:p w14:paraId="272EC15A" w14:textId="529EAF8F" w:rsidR="00EE77C9" w:rsidRPr="00477731" w:rsidRDefault="00EE77C9" w:rsidP="00D61AED">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38176" behindDoc="0" locked="0" layoutInCell="1" allowOverlap="1" wp14:anchorId="41F2EC9A" wp14:editId="1146347D">
                <wp:simplePos x="0" y="0"/>
                <wp:positionH relativeFrom="column">
                  <wp:posOffset>1688123</wp:posOffset>
                </wp:positionH>
                <wp:positionV relativeFrom="paragraph">
                  <wp:posOffset>171009</wp:posOffset>
                </wp:positionV>
                <wp:extent cx="257322" cy="87923"/>
                <wp:effectExtent l="0" t="0" r="28575" b="26670"/>
                <wp:wrapNone/>
                <wp:docPr id="110" name="Straight Connector 110"/>
                <wp:cNvGraphicFramePr/>
                <a:graphic xmlns:a="http://schemas.openxmlformats.org/drawingml/2006/main">
                  <a:graphicData uri="http://schemas.microsoft.com/office/word/2010/wordprocessingShape">
                    <wps:wsp>
                      <wps:cNvCnPr/>
                      <wps:spPr>
                        <a:xfrm flipV="1">
                          <a:off x="0" y="0"/>
                          <a:ext cx="257322" cy="879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892B7" id="Straight Connector 110" o:spid="_x0000_s1026" style="position:absolute;flip:y;z-index:2523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9pt,13.45pt" to="153.1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67872" behindDoc="0" locked="0" layoutInCell="1" allowOverlap="1" wp14:anchorId="12BBDB7B" wp14:editId="3A83B352">
                <wp:simplePos x="0" y="0"/>
                <wp:positionH relativeFrom="column">
                  <wp:posOffset>896815</wp:posOffset>
                </wp:positionH>
                <wp:positionV relativeFrom="paragraph">
                  <wp:posOffset>21541</wp:posOffset>
                </wp:positionV>
                <wp:extent cx="413239" cy="213067"/>
                <wp:effectExtent l="0" t="0" r="25400" b="15875"/>
                <wp:wrapNone/>
                <wp:docPr id="5" name="Double Bracket 5"/>
                <wp:cNvGraphicFramePr/>
                <a:graphic xmlns:a="http://schemas.openxmlformats.org/drawingml/2006/main">
                  <a:graphicData uri="http://schemas.microsoft.com/office/word/2010/wordprocessingShape">
                    <wps:wsp>
                      <wps:cNvSpPr/>
                      <wps:spPr>
                        <a:xfrm>
                          <a:off x="0" y="0"/>
                          <a:ext cx="413239" cy="213067"/>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49CC7" id="Double Bracket 5" o:spid="_x0000_s1026" type="#_x0000_t185" style="position:absolute;margin-left:70.6pt;margin-top:1.7pt;width:32.55pt;height:16.8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" strokecolor="#5b9bd5 [3204]" strokeweight=".5pt">
                <v:stroke joinstyle="miter"/>
              </v:shap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39200" behindDoc="0" locked="0" layoutInCell="1" allowOverlap="1" wp14:anchorId="3E8D37E4" wp14:editId="2CC1E2CF">
                <wp:simplePos x="0" y="0"/>
                <wp:positionH relativeFrom="column">
                  <wp:posOffset>1949426</wp:posOffset>
                </wp:positionH>
                <wp:positionV relativeFrom="paragraph">
                  <wp:posOffset>175008</wp:posOffset>
                </wp:positionV>
                <wp:extent cx="302068" cy="128905"/>
                <wp:effectExtent l="0" t="0" r="22225" b="23495"/>
                <wp:wrapNone/>
                <wp:docPr id="111" name="Straight Connector 111"/>
                <wp:cNvGraphicFramePr/>
                <a:graphic xmlns:a="http://schemas.openxmlformats.org/drawingml/2006/main">
                  <a:graphicData uri="http://schemas.microsoft.com/office/word/2010/wordprocessingShape">
                    <wps:wsp>
                      <wps:cNvCnPr/>
                      <wps:spPr>
                        <a:xfrm>
                          <a:off x="0" y="0"/>
                          <a:ext cx="302068" cy="1289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6BF76E" id="Straight Connector 111" o:spid="_x0000_s1026" style="position:absolute;z-index:252339200;visibility:visible;mso-wrap-style:square;mso-wrap-distance-left:9pt;mso-wrap-distance-top:0;mso-wrap-distance-right:9pt;mso-wrap-distance-bottom:0;mso-position-horizontal:absolute;mso-position-horizontal-relative:text;mso-position-vertical:absolute;mso-position-vertical-relative:text" from="153.5pt,13.8pt" to="177.3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" strokecolor="#5b9bd5 [3204]" strokeweight=".5pt">
                <v:stroke joinstyle="miter"/>
              </v:line>
            </w:pict>
          </mc:Fallback>
        </mc:AlternateContent>
      </w:r>
      <w:r w:rsidRPr="00477731">
        <w:rPr>
          <w:rFonts w:ascii="Times New Roman" w:hAnsi="Times New Roman" w:cs="Times New Roman"/>
        </w:rPr>
        <w:tab/>
      </w:r>
      <w:r w:rsidRPr="00477731">
        <w:rPr>
          <w:rFonts w:ascii="Times New Roman" w:hAnsi="Times New Roman" w:cs="Times New Roman"/>
        </w:rPr>
        <w:tab/>
        <w:t xml:space="preserve"> F-Top                 F-</w:t>
      </w:r>
      <w:proofErr w:type="spellStart"/>
      <w:r w:rsidRPr="00477731">
        <w:rPr>
          <w:rFonts w:ascii="Times New Roman" w:hAnsi="Times New Roman" w:cs="Times New Roman"/>
        </w:rPr>
        <w:t>TopP</w:t>
      </w:r>
      <w:proofErr w:type="spellEnd"/>
    </w:p>
    <w:p w14:paraId="70A2C69A" w14:textId="10E3CCD4" w:rsidR="00EE77C9" w:rsidRPr="00477731" w:rsidRDefault="00EE77C9" w:rsidP="00D61AED">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58656" behindDoc="0" locked="0" layoutInCell="1" allowOverlap="1" wp14:anchorId="01E3FD8C" wp14:editId="09286E05">
                <wp:simplePos x="0" y="0"/>
                <wp:positionH relativeFrom="column">
                  <wp:posOffset>1573823</wp:posOffset>
                </wp:positionH>
                <wp:positionV relativeFrom="paragraph">
                  <wp:posOffset>230993</wp:posOffset>
                </wp:positionV>
                <wp:extent cx="0" cy="268410"/>
                <wp:effectExtent l="0" t="0" r="19050" b="36830"/>
                <wp:wrapNone/>
                <wp:docPr id="131" name="Straight Connector 131"/>
                <wp:cNvGraphicFramePr/>
                <a:graphic xmlns:a="http://schemas.openxmlformats.org/drawingml/2006/main">
                  <a:graphicData uri="http://schemas.microsoft.com/office/word/2010/wordprocessingShape">
                    <wps:wsp>
                      <wps:cNvCnPr/>
                      <wps:spPr>
                        <a:xfrm>
                          <a:off x="0" y="0"/>
                          <a:ext cx="0" cy="268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E19863" id="Straight Connector 131" o:spid="_x0000_s1026" style="position:absolute;z-index:25235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9pt,18.2pt" to="123.9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68896" behindDoc="0" locked="0" layoutInCell="1" allowOverlap="1" wp14:anchorId="1ED6C728" wp14:editId="2FB5E8D5">
                <wp:simplePos x="0" y="0"/>
                <wp:positionH relativeFrom="column">
                  <wp:posOffset>1362808</wp:posOffset>
                </wp:positionH>
                <wp:positionV relativeFrom="paragraph">
                  <wp:posOffset>18268</wp:posOffset>
                </wp:positionV>
                <wp:extent cx="465504" cy="213067"/>
                <wp:effectExtent l="0" t="0" r="10795" b="15875"/>
                <wp:wrapNone/>
                <wp:docPr id="6" name="Double Bracket 6"/>
                <wp:cNvGraphicFramePr/>
                <a:graphic xmlns:a="http://schemas.openxmlformats.org/drawingml/2006/main">
                  <a:graphicData uri="http://schemas.microsoft.com/office/word/2010/wordprocessingShape">
                    <wps:wsp>
                      <wps:cNvSpPr/>
                      <wps:spPr>
                        <a:xfrm>
                          <a:off x="0" y="0"/>
                          <a:ext cx="465504" cy="213067"/>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F5FB6" id="Double Bracket 6" o:spid="_x0000_s1026" type="#_x0000_t185" style="position:absolute;margin-left:107.3pt;margin-top:1.45pt;width:36.65pt;height:16.8pt;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" strokecolor="#5b9bd5 [3204]" strokeweight=".5pt">
                <v:stroke joinstyle="miter"/>
              </v:shap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57632" behindDoc="0" locked="0" layoutInCell="1" allowOverlap="1" wp14:anchorId="131AA61D" wp14:editId="233BBB6C">
                <wp:simplePos x="0" y="0"/>
                <wp:positionH relativeFrom="column">
                  <wp:posOffset>1019810</wp:posOffset>
                </wp:positionH>
                <wp:positionV relativeFrom="paragraph">
                  <wp:posOffset>14703</wp:posOffset>
                </wp:positionV>
                <wp:extent cx="0" cy="236953"/>
                <wp:effectExtent l="0" t="0" r="19050" b="29845"/>
                <wp:wrapNone/>
                <wp:docPr id="129" name="Straight Connector 129"/>
                <wp:cNvGraphicFramePr/>
                <a:graphic xmlns:a="http://schemas.openxmlformats.org/drawingml/2006/main">
                  <a:graphicData uri="http://schemas.microsoft.com/office/word/2010/wordprocessingShape">
                    <wps:wsp>
                      <wps:cNvCnPr/>
                      <wps:spPr>
                        <a:xfrm>
                          <a:off x="0" y="0"/>
                          <a:ext cx="0" cy="2369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30A9631" id="Straight Connector 129" o:spid="_x0000_s1026" style="position:absolute;z-index:25235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0.3pt,1.15pt" to="80.3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62752" behindDoc="0" locked="0" layoutInCell="1" allowOverlap="1" wp14:anchorId="3661D696" wp14:editId="1C9EEA34">
                <wp:simplePos x="0" y="0"/>
                <wp:positionH relativeFrom="column">
                  <wp:posOffset>474453</wp:posOffset>
                </wp:positionH>
                <wp:positionV relativeFrom="paragraph">
                  <wp:posOffset>150004</wp:posOffset>
                </wp:positionV>
                <wp:extent cx="0" cy="189781"/>
                <wp:effectExtent l="76200" t="38100" r="57150" b="20320"/>
                <wp:wrapNone/>
                <wp:docPr id="137" name="Straight Arrow Connector 137"/>
                <wp:cNvGraphicFramePr/>
                <a:graphic xmlns:a="http://schemas.openxmlformats.org/drawingml/2006/main">
                  <a:graphicData uri="http://schemas.microsoft.com/office/word/2010/wordprocessingShape">
                    <wps:wsp>
                      <wps:cNvCnPr/>
                      <wps:spPr>
                        <a:xfrm flipV="1">
                          <a:off x="0" y="0"/>
                          <a:ext cx="0" cy="189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207DA5" id="_x0000_t32" coordsize="21600,21600" o:spt="32" o:oned="t" path="m,l21600,21600e" filled="f">
                <v:path arrowok="t" fillok="f" o:connecttype="none"/>
                <o:lock v:ext="edit" shapetype="t"/>
              </v:shapetype>
              <v:shape id="Straight Arrow Connector 137" o:spid="_x0000_s1026" type="#_x0000_t32" style="position:absolute;margin-left:37.35pt;margin-top:11.8pt;width:0;height:14.95pt;flip:y;z-index:25236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" strokecolor="#5b9bd5 [3204]" strokeweight=".5pt">
                <v:stroke endarrow="block" joinstyle="miter"/>
              </v:shap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41248" behindDoc="0" locked="0" layoutInCell="1" allowOverlap="1" wp14:anchorId="174DFF9C" wp14:editId="64973E64">
                <wp:simplePos x="0" y="0"/>
                <wp:positionH relativeFrom="column">
                  <wp:posOffset>2346385</wp:posOffset>
                </wp:positionH>
                <wp:positionV relativeFrom="paragraph">
                  <wp:posOffset>193136</wp:posOffset>
                </wp:positionV>
                <wp:extent cx="310683" cy="146649"/>
                <wp:effectExtent l="0" t="0" r="32385" b="25400"/>
                <wp:wrapNone/>
                <wp:docPr id="113" name="Straight Connector 113"/>
                <wp:cNvGraphicFramePr/>
                <a:graphic xmlns:a="http://schemas.openxmlformats.org/drawingml/2006/main">
                  <a:graphicData uri="http://schemas.microsoft.com/office/word/2010/wordprocessingShape">
                    <wps:wsp>
                      <wps:cNvCnPr/>
                      <wps:spPr>
                        <a:xfrm>
                          <a:off x="0" y="0"/>
                          <a:ext cx="310683" cy="14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943D3C3" id="Straight Connector 113" o:spid="_x0000_s1026" style="position:absolute;z-index:25234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4.75pt,15.2pt" to="209.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40224" behindDoc="0" locked="0" layoutInCell="1" allowOverlap="1" wp14:anchorId="6928E837" wp14:editId="30733D88">
                <wp:simplePos x="0" y="0"/>
                <wp:positionH relativeFrom="column">
                  <wp:posOffset>2122098</wp:posOffset>
                </wp:positionH>
                <wp:positionV relativeFrom="paragraph">
                  <wp:posOffset>193136</wp:posOffset>
                </wp:positionV>
                <wp:extent cx="224287" cy="103517"/>
                <wp:effectExtent l="0" t="0" r="23495" b="29845"/>
                <wp:wrapNone/>
                <wp:docPr id="112" name="Straight Connector 112"/>
                <wp:cNvGraphicFramePr/>
                <a:graphic xmlns:a="http://schemas.openxmlformats.org/drawingml/2006/main">
                  <a:graphicData uri="http://schemas.microsoft.com/office/word/2010/wordprocessingShape">
                    <wps:wsp>
                      <wps:cNvCnPr/>
                      <wps:spPr>
                        <a:xfrm flipV="1">
                          <a:off x="0" y="0"/>
                          <a:ext cx="224287" cy="10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43E8F9" id="Straight Connector 112" o:spid="_x0000_s1026" style="position:absolute;flip:y;z-index:252340224;visibility:visible;mso-wrap-style:square;mso-wrap-distance-left:9pt;mso-wrap-distance-top:0;mso-wrap-distance-right:9pt;mso-wrap-distance-bottom:0;mso-position-horizontal:absolute;mso-position-horizontal-relative:text;mso-position-vertical:absolute;mso-position-vertical-relative:text" from="167.1pt,15.2pt" to="184.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" strokecolor="#5b9bd5 [3204]" strokeweight=".5pt">
                <v:stroke joinstyle="miter"/>
              </v:line>
            </w:pict>
          </mc:Fallback>
        </mc:AlternateContent>
      </w:r>
      <w:r w:rsidRPr="00477731">
        <w:rPr>
          <w:rFonts w:ascii="Times New Roman" w:hAnsi="Times New Roman" w:cs="Times New Roman"/>
        </w:rPr>
        <w:t xml:space="preserve">     l-</w:t>
      </w:r>
      <w:r w:rsidRPr="00477731">
        <w:rPr>
          <w:rFonts w:ascii="Times New Roman" w:hAnsi="Times New Roman" w:cs="Times New Roman"/>
          <w:bCs/>
          <w:iCs/>
        </w:rPr>
        <w:t>koala</w:t>
      </w:r>
      <w:r w:rsidRPr="00477731">
        <w:rPr>
          <w:rFonts w:ascii="Times New Roman" w:hAnsi="Times New Roman" w:cs="Times New Roman"/>
        </w:rPr>
        <w:t xml:space="preserve">                         F-Top</w:t>
      </w:r>
      <w:r w:rsidRPr="00477731">
        <w:rPr>
          <w:rFonts w:ascii="Times New Roman" w:hAnsi="Times New Roman" w:cs="Times New Roman"/>
        </w:rPr>
        <w:tab/>
      </w:r>
      <w:r w:rsidRPr="00477731">
        <w:rPr>
          <w:rFonts w:ascii="Times New Roman" w:hAnsi="Times New Roman" w:cs="Times New Roman"/>
        </w:rPr>
        <w:tab/>
        <w:t>TP</w:t>
      </w:r>
    </w:p>
    <w:p w14:paraId="2FCCAD1E" w14:textId="602BC27D" w:rsidR="00EE77C9" w:rsidRPr="00477731" w:rsidRDefault="00EE77C9" w:rsidP="00D61AED">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61728" behindDoc="0" locked="0" layoutInCell="1" allowOverlap="1" wp14:anchorId="3EFE99A2" wp14:editId="7537B3B2">
                <wp:simplePos x="0" y="0"/>
                <wp:positionH relativeFrom="column">
                  <wp:posOffset>474453</wp:posOffset>
                </wp:positionH>
                <wp:positionV relativeFrom="paragraph">
                  <wp:posOffset>97886</wp:posOffset>
                </wp:positionV>
                <wp:extent cx="362022" cy="0"/>
                <wp:effectExtent l="0" t="0" r="19050" b="19050"/>
                <wp:wrapNone/>
                <wp:docPr id="136" name="Straight Connector 136"/>
                <wp:cNvGraphicFramePr/>
                <a:graphic xmlns:a="http://schemas.openxmlformats.org/drawingml/2006/main">
                  <a:graphicData uri="http://schemas.microsoft.com/office/word/2010/wordprocessingShape">
                    <wps:wsp>
                      <wps:cNvCnPr/>
                      <wps:spPr>
                        <a:xfrm flipH="1">
                          <a:off x="0" y="0"/>
                          <a:ext cx="36202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30A6B" id="Straight Connector 136" o:spid="_x0000_s1026" style="position:absolute;flip:x;z-index:252361728;visibility:visible;mso-wrap-style:square;mso-wrap-distance-left:9pt;mso-wrap-distance-top:0;mso-wrap-distance-right:9pt;mso-wrap-distance-bottom:0;mso-position-horizontal:absolute;mso-position-horizontal-relative:text;mso-position-vertical:absolute;mso-position-vertical-relative:text" from="37.35pt,7.7pt" to="65.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51488" behindDoc="0" locked="0" layoutInCell="1" allowOverlap="1" wp14:anchorId="426128BE" wp14:editId="7F7693D3">
                <wp:simplePos x="0" y="0"/>
                <wp:positionH relativeFrom="column">
                  <wp:posOffset>1732280</wp:posOffset>
                </wp:positionH>
                <wp:positionV relativeFrom="paragraph">
                  <wp:posOffset>141294</wp:posOffset>
                </wp:positionV>
                <wp:extent cx="519310" cy="301925"/>
                <wp:effectExtent l="19050" t="19050" r="33655" b="22225"/>
                <wp:wrapNone/>
                <wp:docPr id="123" name="Isosceles Triangle 123"/>
                <wp:cNvGraphicFramePr/>
                <a:graphic xmlns:a="http://schemas.openxmlformats.org/drawingml/2006/main">
                  <a:graphicData uri="http://schemas.microsoft.com/office/word/2010/wordprocessingShape">
                    <wps:wsp>
                      <wps:cNvSpPr/>
                      <wps:spPr>
                        <a:xfrm>
                          <a:off x="0" y="0"/>
                          <a:ext cx="519310" cy="301925"/>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86858" id="Isosceles Triangle 123" o:spid="_x0000_s1026" type="#_x0000_t5" style="position:absolute;margin-left:136.4pt;margin-top:11.15pt;width:40.9pt;height:23.7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43296" behindDoc="0" locked="0" layoutInCell="1" allowOverlap="1" wp14:anchorId="0BAD109F" wp14:editId="5D979F2A">
                <wp:simplePos x="0" y="0"/>
                <wp:positionH relativeFrom="column">
                  <wp:posOffset>2777574</wp:posOffset>
                </wp:positionH>
                <wp:positionV relativeFrom="paragraph">
                  <wp:posOffset>193375</wp:posOffset>
                </wp:positionV>
                <wp:extent cx="526343" cy="198408"/>
                <wp:effectExtent l="0" t="0" r="26670" b="30480"/>
                <wp:wrapNone/>
                <wp:docPr id="115" name="Straight Connector 115"/>
                <wp:cNvGraphicFramePr/>
                <a:graphic xmlns:a="http://schemas.openxmlformats.org/drawingml/2006/main">
                  <a:graphicData uri="http://schemas.microsoft.com/office/word/2010/wordprocessingShape">
                    <wps:wsp>
                      <wps:cNvCnPr/>
                      <wps:spPr>
                        <a:xfrm>
                          <a:off x="0" y="0"/>
                          <a:ext cx="526343" cy="1984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5BCD77" id="Straight Connector 115" o:spid="_x0000_s1026" style="position:absolute;z-index:252343296;visibility:visible;mso-wrap-style:square;mso-wrap-distance-left:9pt;mso-wrap-distance-top:0;mso-wrap-distance-right:9pt;mso-wrap-distance-bottom:0;mso-position-horizontal:absolute;mso-position-horizontal-relative:text;mso-position-vertical:absolute;mso-position-vertical-relative:text" from="218.7pt,15.25pt" to="260.1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42272" behindDoc="0" locked="0" layoutInCell="1" allowOverlap="1" wp14:anchorId="3ECB82A2" wp14:editId="2579ACDE">
                <wp:simplePos x="0" y="0"/>
                <wp:positionH relativeFrom="column">
                  <wp:posOffset>2553419</wp:posOffset>
                </wp:positionH>
                <wp:positionV relativeFrom="paragraph">
                  <wp:posOffset>193375</wp:posOffset>
                </wp:positionV>
                <wp:extent cx="224287" cy="120770"/>
                <wp:effectExtent l="0" t="0" r="23495" b="31750"/>
                <wp:wrapNone/>
                <wp:docPr id="114" name="Straight Connector 114"/>
                <wp:cNvGraphicFramePr/>
                <a:graphic xmlns:a="http://schemas.openxmlformats.org/drawingml/2006/main">
                  <a:graphicData uri="http://schemas.microsoft.com/office/word/2010/wordprocessingShape">
                    <wps:wsp>
                      <wps:cNvCnPr/>
                      <wps:spPr>
                        <a:xfrm flipV="1">
                          <a:off x="0" y="0"/>
                          <a:ext cx="224287" cy="120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C227BF" id="Straight Connector 114" o:spid="_x0000_s1026" style="position:absolute;flip:y;z-index:252342272;visibility:visible;mso-wrap-style:square;mso-wrap-distance-left:9pt;mso-wrap-distance-top:0;mso-wrap-distance-right:9pt;mso-wrap-distance-bottom:0;mso-position-horizontal:absolute;mso-position-horizontal-relative:text;mso-position-vertical:absolute;mso-position-vertical-relative:text" from="201.05pt,15.25pt" to="218.7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" strokecolor="#5b9bd5 [3204]" strokeweight=".5pt">
                <v:stroke joinstyle="miter"/>
              </v:line>
            </w:pict>
          </mc:Fallback>
        </mc:AlternateContent>
      </w:r>
      <w:r w:rsidRPr="00477731">
        <w:rPr>
          <w:rFonts w:ascii="Times New Roman" w:hAnsi="Times New Roman" w:cs="Times New Roman"/>
        </w:rPr>
        <w:tab/>
        <w:t xml:space="preserve">             </w:t>
      </w:r>
      <w:proofErr w:type="spellStart"/>
      <w:r w:rsidRPr="00477731">
        <w:rPr>
          <w:rFonts w:ascii="Times New Roman" w:hAnsi="Times New Roman" w:cs="Times New Roman"/>
          <w:iCs/>
        </w:rPr>
        <w:t>tɪgɪl</w:t>
      </w:r>
      <w:proofErr w:type="spellEnd"/>
      <w:r w:rsidRPr="00477731">
        <w:rPr>
          <w:rFonts w:ascii="Times New Roman" w:hAnsi="Times New Roman" w:cs="Times New Roman"/>
        </w:rPr>
        <w:tab/>
        <w:t xml:space="preserve">      </w:t>
      </w:r>
      <w:r w:rsidRPr="00477731">
        <w:rPr>
          <w:rFonts w:ascii="Times New Roman" w:hAnsi="Times New Roman" w:cs="Times New Roman"/>
        </w:rPr>
        <w:tab/>
        <w:t xml:space="preserve">   DP</w:t>
      </w:r>
      <w:r w:rsidRPr="00477731">
        <w:rPr>
          <w:rFonts w:ascii="Times New Roman" w:hAnsi="Times New Roman" w:cs="Times New Roman"/>
        </w:rPr>
        <w:tab/>
      </w:r>
      <w:r w:rsidRPr="00477731">
        <w:rPr>
          <w:rFonts w:ascii="Times New Roman" w:hAnsi="Times New Roman" w:cs="Times New Roman"/>
        </w:rPr>
        <w:tab/>
        <w:t>T’</w:t>
      </w:r>
    </w:p>
    <w:p w14:paraId="43C29A31" w14:textId="793CF7F6" w:rsidR="00EE77C9" w:rsidRPr="00477731" w:rsidRDefault="00EE77C9" w:rsidP="00D61AED">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56608" behindDoc="0" locked="0" layoutInCell="1" allowOverlap="1" wp14:anchorId="2DC01AF5" wp14:editId="22FE4F01">
                <wp:simplePos x="0" y="0"/>
                <wp:positionH relativeFrom="column">
                  <wp:posOffset>2468880</wp:posOffset>
                </wp:positionH>
                <wp:positionV relativeFrom="paragraph">
                  <wp:posOffset>202877</wp:posOffset>
                </wp:positionV>
                <wp:extent cx="0" cy="250166"/>
                <wp:effectExtent l="0" t="0" r="19050" b="36195"/>
                <wp:wrapNone/>
                <wp:docPr id="128" name="Straight Connector 128"/>
                <wp:cNvGraphicFramePr/>
                <a:graphic xmlns:a="http://schemas.openxmlformats.org/drawingml/2006/main">
                  <a:graphicData uri="http://schemas.microsoft.com/office/word/2010/wordprocessingShape">
                    <wps:wsp>
                      <wps:cNvCnPr/>
                      <wps:spPr>
                        <a:xfrm>
                          <a:off x="0" y="0"/>
                          <a:ext cx="0"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79FE6" id="Straight Connector 128" o:spid="_x0000_s1026" style="position:absolute;z-index:252356608;visibility:visible;mso-wrap-style:square;mso-wrap-distance-left:9pt;mso-wrap-distance-top:0;mso-wrap-distance-right:9pt;mso-wrap-distance-bottom:0;mso-position-horizontal:absolute;mso-position-horizontal-relative:text;mso-position-vertical:absolute;mso-position-vertical-relative:text" from="194.4pt,15.95pt" to="194.4pt,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45344" behindDoc="0" locked="0" layoutInCell="1" allowOverlap="1" wp14:anchorId="745F9E02" wp14:editId="7E69736F">
                <wp:simplePos x="0" y="0"/>
                <wp:positionH relativeFrom="column">
                  <wp:posOffset>3415761</wp:posOffset>
                </wp:positionH>
                <wp:positionV relativeFrom="paragraph">
                  <wp:posOffset>202877</wp:posOffset>
                </wp:positionV>
                <wp:extent cx="526511" cy="172528"/>
                <wp:effectExtent l="0" t="0" r="26035" b="37465"/>
                <wp:wrapNone/>
                <wp:docPr id="117" name="Straight Connector 117"/>
                <wp:cNvGraphicFramePr/>
                <a:graphic xmlns:a="http://schemas.openxmlformats.org/drawingml/2006/main">
                  <a:graphicData uri="http://schemas.microsoft.com/office/word/2010/wordprocessingShape">
                    <wps:wsp>
                      <wps:cNvCnPr/>
                      <wps:spPr>
                        <a:xfrm>
                          <a:off x="0" y="0"/>
                          <a:ext cx="526511"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5D530" id="Straight Connector 117" o:spid="_x0000_s1026" style="position:absolute;z-index:252345344;visibility:visible;mso-wrap-style:square;mso-wrap-distance-left:9pt;mso-wrap-distance-top:0;mso-wrap-distance-right:9pt;mso-wrap-distance-bottom:0;mso-position-horizontal:absolute;mso-position-horizontal-relative:text;mso-position-vertical:absolute;mso-position-vertical-relative:text" from="268.95pt,15.95pt" to="310.4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44320" behindDoc="0" locked="0" layoutInCell="1" allowOverlap="1" wp14:anchorId="3A2F14BA" wp14:editId="5D0BF54B">
                <wp:simplePos x="0" y="0"/>
                <wp:positionH relativeFrom="column">
                  <wp:posOffset>3114136</wp:posOffset>
                </wp:positionH>
                <wp:positionV relativeFrom="paragraph">
                  <wp:posOffset>202877</wp:posOffset>
                </wp:positionV>
                <wp:extent cx="301924" cy="129396"/>
                <wp:effectExtent l="0" t="0" r="22225" b="23495"/>
                <wp:wrapNone/>
                <wp:docPr id="116" name="Straight Connector 116"/>
                <wp:cNvGraphicFramePr/>
                <a:graphic xmlns:a="http://schemas.openxmlformats.org/drawingml/2006/main">
                  <a:graphicData uri="http://schemas.microsoft.com/office/word/2010/wordprocessingShape">
                    <wps:wsp>
                      <wps:cNvCnPr/>
                      <wps:spPr>
                        <a:xfrm flipV="1">
                          <a:off x="0" y="0"/>
                          <a:ext cx="301924" cy="1293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ECC83" id="Straight Connector 116" o:spid="_x0000_s1026" style="position:absolute;flip:y;z-index:252344320;visibility:visible;mso-wrap-style:square;mso-wrap-distance-left:9pt;mso-wrap-distance-top:0;mso-wrap-distance-right:9pt;mso-wrap-distance-bottom:0;mso-position-horizontal:absolute;mso-position-horizontal-relative:text;mso-position-vertical:absolute;mso-position-vertical-relative:text" from="245.2pt,15.95pt" to="268.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" strokecolor="#5b9bd5 [3204]" strokeweight=".5pt">
                <v:stroke joinstyle="miter"/>
              </v:line>
            </w:pict>
          </mc:Fallback>
        </mc:AlternateContent>
      </w:r>
      <w:r w:rsidRPr="00477731">
        <w:rPr>
          <w:rFonts w:ascii="Times New Roman" w:hAnsi="Times New Roman" w:cs="Times New Roman"/>
        </w:rPr>
        <w:tab/>
      </w:r>
      <w:r w:rsidRPr="00477731">
        <w:rPr>
          <w:rFonts w:ascii="Times New Roman" w:hAnsi="Times New Roman" w:cs="Times New Roman"/>
        </w:rPr>
        <w:tab/>
        <w:t xml:space="preserve">             </w:t>
      </w:r>
      <w:proofErr w:type="spellStart"/>
      <w:r w:rsidRPr="00477731">
        <w:rPr>
          <w:rFonts w:ascii="Times New Roman" w:hAnsi="Times New Roman" w:cs="Times New Roman"/>
        </w:rPr>
        <w:t>ʁedɪ</w:t>
      </w:r>
      <w:proofErr w:type="spellEnd"/>
      <w:r w:rsidRPr="00477731">
        <w:rPr>
          <w:rFonts w:ascii="Times New Roman" w:hAnsi="Times New Roman" w:cs="Times New Roman"/>
        </w:rPr>
        <w:t>-h</w:t>
      </w:r>
      <w:r w:rsidRPr="00477731">
        <w:rPr>
          <w:rFonts w:ascii="Times New Roman" w:hAnsi="Times New Roman" w:cs="Times New Roman"/>
        </w:rPr>
        <w:tab/>
      </w:r>
      <w:r w:rsidRPr="00477731">
        <w:rPr>
          <w:rFonts w:ascii="Times New Roman" w:hAnsi="Times New Roman" w:cs="Times New Roman"/>
        </w:rPr>
        <w:tab/>
        <w:t xml:space="preserve">     T</w:t>
      </w:r>
      <w:r w:rsidRPr="00477731">
        <w:rPr>
          <w:rFonts w:ascii="Times New Roman" w:hAnsi="Times New Roman" w:cs="Times New Roman"/>
        </w:rPr>
        <w:tab/>
      </w:r>
      <w:r w:rsidRPr="00477731">
        <w:rPr>
          <w:rFonts w:ascii="Times New Roman" w:hAnsi="Times New Roman" w:cs="Times New Roman"/>
        </w:rPr>
        <w:tab/>
        <w:t xml:space="preserve">     </w:t>
      </w:r>
      <w:proofErr w:type="spellStart"/>
      <w:r w:rsidRPr="00477731">
        <w:rPr>
          <w:rFonts w:ascii="Times New Roman" w:hAnsi="Times New Roman" w:cs="Times New Roman"/>
        </w:rPr>
        <w:t>vP</w:t>
      </w:r>
      <w:proofErr w:type="spellEnd"/>
    </w:p>
    <w:p w14:paraId="56FA146F" w14:textId="214AA26A" w:rsidR="00EE77C9" w:rsidRPr="00477731" w:rsidRDefault="00EE77C9" w:rsidP="00D61AED">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63776" behindDoc="0" locked="0" layoutInCell="1" allowOverlap="1" wp14:anchorId="26F13CDC" wp14:editId="1CFC2408">
                <wp:simplePos x="0" y="0"/>
                <wp:positionH relativeFrom="column">
                  <wp:posOffset>1507754</wp:posOffset>
                </wp:positionH>
                <wp:positionV relativeFrom="paragraph">
                  <wp:posOffset>13335</wp:posOffset>
                </wp:positionV>
                <wp:extent cx="0" cy="345057"/>
                <wp:effectExtent l="0" t="0" r="19050" b="17145"/>
                <wp:wrapNone/>
                <wp:docPr id="138" name="Straight Connector 138"/>
                <wp:cNvGraphicFramePr/>
                <a:graphic xmlns:a="http://schemas.openxmlformats.org/drawingml/2006/main">
                  <a:graphicData uri="http://schemas.microsoft.com/office/word/2010/wordprocessingShape">
                    <wps:wsp>
                      <wps:cNvCnPr/>
                      <wps:spPr>
                        <a:xfrm flipV="1">
                          <a:off x="0" y="0"/>
                          <a:ext cx="0" cy="3450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50149" id="Straight Connector 138" o:spid="_x0000_s1026" style="position:absolute;flip:y;z-index:252363776;visibility:visible;mso-wrap-style:square;mso-wrap-distance-left:9pt;mso-wrap-distance-top:0;mso-wrap-distance-right:9pt;mso-wrap-distance-bottom:0;mso-position-horizontal:absolute;mso-position-horizontal-relative:text;mso-position-vertical:absolute;mso-position-vertical-relative:text" from="118.7pt,1.05pt" to="118.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60704" behindDoc="0" locked="0" layoutInCell="1" allowOverlap="1" wp14:anchorId="4DB3F167" wp14:editId="3C9273D5">
                <wp:simplePos x="0" y="0"/>
                <wp:positionH relativeFrom="column">
                  <wp:posOffset>1949450</wp:posOffset>
                </wp:positionH>
                <wp:positionV relativeFrom="paragraph">
                  <wp:posOffset>175631</wp:posOffset>
                </wp:positionV>
                <wp:extent cx="0" cy="181167"/>
                <wp:effectExtent l="76200" t="38100" r="57150" b="9525"/>
                <wp:wrapNone/>
                <wp:docPr id="135" name="Straight Arrow Connector 135"/>
                <wp:cNvGraphicFramePr/>
                <a:graphic xmlns:a="http://schemas.openxmlformats.org/drawingml/2006/main">
                  <a:graphicData uri="http://schemas.microsoft.com/office/word/2010/wordprocessingShape">
                    <wps:wsp>
                      <wps:cNvCnPr/>
                      <wps:spPr>
                        <a:xfrm flipV="1">
                          <a:off x="0" y="0"/>
                          <a:ext cx="0" cy="181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C6C7C" id="Straight Arrow Connector 135" o:spid="_x0000_s1026" type="#_x0000_t32" style="position:absolute;margin-left:153.5pt;margin-top:13.85pt;width:0;height:14.25pt;flip:y;z-index:25236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" strokecolor="#5b9bd5 [3204]" strokeweight=".5pt">
                <v:stroke endarrow="block" joinstyle="miter"/>
              </v:shap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52512" behindDoc="0" locked="0" layoutInCell="1" allowOverlap="1" wp14:anchorId="62D1F8F1" wp14:editId="4B72C85E">
                <wp:simplePos x="0" y="0"/>
                <wp:positionH relativeFrom="column">
                  <wp:posOffset>2656840</wp:posOffset>
                </wp:positionH>
                <wp:positionV relativeFrom="paragraph">
                  <wp:posOffset>133315</wp:posOffset>
                </wp:positionV>
                <wp:extent cx="707366" cy="327804"/>
                <wp:effectExtent l="19050" t="19050" r="36195" b="15240"/>
                <wp:wrapNone/>
                <wp:docPr id="124" name="Isosceles Triangle 124"/>
                <wp:cNvGraphicFramePr/>
                <a:graphic xmlns:a="http://schemas.openxmlformats.org/drawingml/2006/main">
                  <a:graphicData uri="http://schemas.microsoft.com/office/word/2010/wordprocessingShape">
                    <wps:wsp>
                      <wps:cNvSpPr/>
                      <wps:spPr>
                        <a:xfrm>
                          <a:off x="0" y="0"/>
                          <a:ext cx="707366" cy="327804"/>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A4FB2" id="Isosceles Triangle 124" o:spid="_x0000_s1026" type="#_x0000_t5" style="position:absolute;margin-left:209.2pt;margin-top:10.5pt;width:55.7pt;height:25.8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47392" behindDoc="0" locked="0" layoutInCell="1" allowOverlap="1" wp14:anchorId="3D05D958" wp14:editId="3F8B71F7">
                <wp:simplePos x="0" y="0"/>
                <wp:positionH relativeFrom="column">
                  <wp:posOffset>4062754</wp:posOffset>
                </wp:positionH>
                <wp:positionV relativeFrom="paragraph">
                  <wp:posOffset>211743</wp:posOffset>
                </wp:positionV>
                <wp:extent cx="630016" cy="189781"/>
                <wp:effectExtent l="0" t="0" r="36830" b="20320"/>
                <wp:wrapNone/>
                <wp:docPr id="119" name="Straight Connector 119"/>
                <wp:cNvGraphicFramePr/>
                <a:graphic xmlns:a="http://schemas.openxmlformats.org/drawingml/2006/main">
                  <a:graphicData uri="http://schemas.microsoft.com/office/word/2010/wordprocessingShape">
                    <wps:wsp>
                      <wps:cNvCnPr/>
                      <wps:spPr>
                        <a:xfrm>
                          <a:off x="0" y="0"/>
                          <a:ext cx="630016" cy="1897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1325FB" id="Straight Connector 119" o:spid="_x0000_s1026" style="position:absolute;z-index:252347392;visibility:visible;mso-wrap-style:square;mso-wrap-distance-left:9pt;mso-wrap-distance-top:0;mso-wrap-distance-right:9pt;mso-wrap-distance-bottom:0;mso-position-horizontal:absolute;mso-position-horizontal-relative:text;mso-position-vertical:absolute;mso-position-vertical-relative:text" from="319.9pt,16.65pt" to="369.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46368" behindDoc="0" locked="0" layoutInCell="1" allowOverlap="1" wp14:anchorId="317065B3" wp14:editId="2311F8FA">
                <wp:simplePos x="0" y="0"/>
                <wp:positionH relativeFrom="column">
                  <wp:posOffset>3864634</wp:posOffset>
                </wp:positionH>
                <wp:positionV relativeFrom="paragraph">
                  <wp:posOffset>211743</wp:posOffset>
                </wp:positionV>
                <wp:extent cx="198408" cy="103517"/>
                <wp:effectExtent l="0" t="0" r="30480" b="29845"/>
                <wp:wrapNone/>
                <wp:docPr id="118" name="Straight Connector 118"/>
                <wp:cNvGraphicFramePr/>
                <a:graphic xmlns:a="http://schemas.openxmlformats.org/drawingml/2006/main">
                  <a:graphicData uri="http://schemas.microsoft.com/office/word/2010/wordprocessingShape">
                    <wps:wsp>
                      <wps:cNvCnPr/>
                      <wps:spPr>
                        <a:xfrm flipV="1">
                          <a:off x="0" y="0"/>
                          <a:ext cx="198408" cy="10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B5ED0" id="Straight Connector 118" o:spid="_x0000_s1026" style="position:absolute;flip:y;z-index:252346368;visibility:visible;mso-wrap-style:square;mso-wrap-distance-left:9pt;mso-wrap-distance-top:0;mso-wrap-distance-right:9pt;mso-wrap-distance-bottom:0;mso-position-horizontal:absolute;mso-position-horizontal-relative:text;mso-position-vertical:absolute;mso-position-vertical-relative:text" from="304.3pt,16.65pt" to="319.9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" strokecolor="#5b9bd5 [3204]" strokeweight=".5pt">
                <v:stroke joinstyle="miter"/>
              </v:line>
            </w:pict>
          </mc:Fallback>
        </mc:AlternateContent>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l-</w:t>
      </w:r>
      <w:proofErr w:type="spellStart"/>
      <w:r w:rsidRPr="00477731">
        <w:rPr>
          <w:rFonts w:ascii="Times New Roman" w:hAnsi="Times New Roman" w:cs="Times New Roman"/>
        </w:rPr>
        <w:t>weled</w:t>
      </w:r>
      <w:proofErr w:type="spellEnd"/>
      <w:r w:rsidRPr="00477731">
        <w:rPr>
          <w:rFonts w:ascii="Times New Roman" w:hAnsi="Times New Roman" w:cs="Times New Roman"/>
        </w:rPr>
        <w:tab/>
      </w:r>
      <w:r w:rsidRPr="00477731">
        <w:rPr>
          <w:rFonts w:ascii="Times New Roman" w:hAnsi="Times New Roman" w:cs="Times New Roman"/>
        </w:rPr>
        <w:tab/>
        <w:t xml:space="preserve">      DP</w:t>
      </w:r>
      <w:r w:rsidRPr="00477731">
        <w:rPr>
          <w:rFonts w:ascii="Times New Roman" w:hAnsi="Times New Roman" w:cs="Times New Roman"/>
        </w:rPr>
        <w:tab/>
      </w:r>
      <w:r w:rsidRPr="00477731">
        <w:rPr>
          <w:rFonts w:ascii="Times New Roman" w:hAnsi="Times New Roman" w:cs="Times New Roman"/>
        </w:rPr>
        <w:tab/>
        <w:t xml:space="preserve">          </w:t>
      </w:r>
      <w:proofErr w:type="spellStart"/>
      <w:r w:rsidRPr="00477731">
        <w:rPr>
          <w:rFonts w:ascii="Times New Roman" w:hAnsi="Times New Roman" w:cs="Times New Roman"/>
        </w:rPr>
        <w:t>vP</w:t>
      </w:r>
      <w:proofErr w:type="spellEnd"/>
    </w:p>
    <w:p w14:paraId="3EDA3BBE" w14:textId="7967C49C" w:rsidR="00EE77C9" w:rsidRPr="00477731" w:rsidRDefault="00EE77C9" w:rsidP="00D61AED">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59680" behindDoc="0" locked="0" layoutInCell="1" allowOverlap="1" wp14:anchorId="1CEE8D89" wp14:editId="31698855">
                <wp:simplePos x="0" y="0"/>
                <wp:positionH relativeFrom="column">
                  <wp:posOffset>1509395</wp:posOffset>
                </wp:positionH>
                <wp:positionV relativeFrom="paragraph">
                  <wp:posOffset>115941</wp:posOffset>
                </wp:positionV>
                <wp:extent cx="439947" cy="0"/>
                <wp:effectExtent l="0" t="0" r="36830" b="19050"/>
                <wp:wrapNone/>
                <wp:docPr id="134" name="Straight Connector 134"/>
                <wp:cNvGraphicFramePr/>
                <a:graphic xmlns:a="http://schemas.openxmlformats.org/drawingml/2006/main">
                  <a:graphicData uri="http://schemas.microsoft.com/office/word/2010/wordprocessingShape">
                    <wps:wsp>
                      <wps:cNvCnPr/>
                      <wps:spPr>
                        <a:xfrm>
                          <a:off x="0" y="0"/>
                          <a:ext cx="43994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AAACA" id="Straight Connector 134" o:spid="_x0000_s1026" style="position:absolute;z-index:252359680;visibility:visible;mso-wrap-style:square;mso-wrap-distance-left:9pt;mso-wrap-distance-top:0;mso-wrap-distance-right:9pt;mso-wrap-distance-bottom:0;mso-position-horizontal:absolute;mso-position-horizontal-relative:text;mso-position-vertical:absolute;mso-position-vertical-relative:text" from="118.85pt,9.15pt" to="153.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53536" behindDoc="0" locked="0" layoutInCell="1" allowOverlap="1" wp14:anchorId="4005C767" wp14:editId="60EA6AD8">
                <wp:simplePos x="0" y="0"/>
                <wp:positionH relativeFrom="column">
                  <wp:posOffset>3433468</wp:posOffset>
                </wp:positionH>
                <wp:positionV relativeFrom="paragraph">
                  <wp:posOffset>160691</wp:posOffset>
                </wp:positionV>
                <wp:extent cx="543464" cy="319177"/>
                <wp:effectExtent l="19050" t="19050" r="47625" b="24130"/>
                <wp:wrapNone/>
                <wp:docPr id="125" name="Isosceles Triangle 125"/>
                <wp:cNvGraphicFramePr/>
                <a:graphic xmlns:a="http://schemas.openxmlformats.org/drawingml/2006/main">
                  <a:graphicData uri="http://schemas.microsoft.com/office/word/2010/wordprocessingShape">
                    <wps:wsp>
                      <wps:cNvSpPr/>
                      <wps:spPr>
                        <a:xfrm>
                          <a:off x="0" y="0"/>
                          <a:ext cx="543464" cy="319177"/>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2504F" id="Isosceles Triangle 125" o:spid="_x0000_s1026" type="#_x0000_t5" style="position:absolute;margin-left:270.35pt;margin-top:12.65pt;width:42.8pt;height:25.15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" filled="f" strokecolor="#1f4d78 [1604]" strokeweight="1pt"/>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49440" behindDoc="0" locked="0" layoutInCell="1" allowOverlap="1" wp14:anchorId="21180A7D" wp14:editId="6B2F58D4">
                <wp:simplePos x="0" y="0"/>
                <wp:positionH relativeFrom="column">
                  <wp:posOffset>4692962</wp:posOffset>
                </wp:positionH>
                <wp:positionV relativeFrom="paragraph">
                  <wp:posOffset>160859</wp:posOffset>
                </wp:positionV>
                <wp:extent cx="327612" cy="163830"/>
                <wp:effectExtent l="0" t="0" r="34925" b="26670"/>
                <wp:wrapNone/>
                <wp:docPr id="121" name="Straight Connector 121"/>
                <wp:cNvGraphicFramePr/>
                <a:graphic xmlns:a="http://schemas.openxmlformats.org/drawingml/2006/main">
                  <a:graphicData uri="http://schemas.microsoft.com/office/word/2010/wordprocessingShape">
                    <wps:wsp>
                      <wps:cNvCnPr/>
                      <wps:spPr>
                        <a:xfrm>
                          <a:off x="0" y="0"/>
                          <a:ext cx="327612" cy="163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C9EA09" id="Straight Connector 121" o:spid="_x0000_s1026" style="position:absolute;z-index:252349440;visibility:visible;mso-wrap-style:square;mso-wrap-distance-left:9pt;mso-wrap-distance-top:0;mso-wrap-distance-right:9pt;mso-wrap-distance-bottom:0;mso-position-horizontal:absolute;mso-position-horizontal-relative:text;mso-position-vertical:absolute;mso-position-vertical-relative:text" from="369.5pt,12.65pt" to="395.3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48416" behindDoc="0" locked="0" layoutInCell="1" allowOverlap="1" wp14:anchorId="334014C6" wp14:editId="3C72F58A">
                <wp:simplePos x="0" y="0"/>
                <wp:positionH relativeFrom="column">
                  <wp:posOffset>4451230</wp:posOffset>
                </wp:positionH>
                <wp:positionV relativeFrom="paragraph">
                  <wp:posOffset>160308</wp:posOffset>
                </wp:positionV>
                <wp:extent cx="241732" cy="164453"/>
                <wp:effectExtent l="0" t="0" r="25400" b="26670"/>
                <wp:wrapNone/>
                <wp:docPr id="120" name="Straight Connector 120"/>
                <wp:cNvGraphicFramePr/>
                <a:graphic xmlns:a="http://schemas.openxmlformats.org/drawingml/2006/main">
                  <a:graphicData uri="http://schemas.microsoft.com/office/word/2010/wordprocessingShape">
                    <wps:wsp>
                      <wps:cNvCnPr/>
                      <wps:spPr>
                        <a:xfrm flipV="1">
                          <a:off x="0" y="0"/>
                          <a:ext cx="241732" cy="1644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D96C5" id="Straight Connector 120" o:spid="_x0000_s1026" style="position:absolute;flip:y;z-index:252348416;visibility:visible;mso-wrap-style:square;mso-wrap-distance-left:9pt;mso-wrap-distance-top:0;mso-wrap-distance-right:9pt;mso-wrap-distance-bottom:0;mso-position-horizontal:absolute;mso-position-horizontal-relative:text;mso-position-vertical:absolute;mso-position-vertical-relative:text" from="350.5pt,12.6pt" to="369.5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" strokecolor="#5b9bd5 [3204]" strokeweight=".5pt">
                <v:stroke joinstyle="miter"/>
              </v:line>
            </w:pict>
          </mc:Fallback>
        </mc:AlternateContent>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w:t>
      </w:r>
      <w:r w:rsidRPr="00477731">
        <w:rPr>
          <w:rFonts w:ascii="Times New Roman" w:hAnsi="Times New Roman" w:cs="Times New Roman"/>
        </w:rPr>
        <w:t xml:space="preserve">ah                             DP                          v’   </w:t>
      </w:r>
    </w:p>
    <w:p w14:paraId="243782B6" w14:textId="1C2A43E6" w:rsidR="00EE77C9" w:rsidRPr="00477731" w:rsidRDefault="00EE77C9" w:rsidP="00D61AED">
      <w:pPr>
        <w:keepNext/>
        <w:spacing w:after="0" w:line="360" w:lineRule="auto"/>
        <w:jc w:val="both"/>
        <w:rPr>
          <w:rFonts w:ascii="Times New Roman" w:hAnsi="Times New Roman" w:cs="Times New Roman"/>
        </w:rPr>
      </w:pPr>
      <w:r w:rsidRPr="00477731">
        <w:rPr>
          <w:rFonts w:ascii="Times New Roman" w:hAnsi="Times New Roman" w:cs="Times New Roman"/>
          <w:noProof/>
          <w:lang w:eastAsia="en-GB"/>
        </w:rPr>
        <mc:AlternateContent>
          <mc:Choice Requires="wps">
            <w:drawing>
              <wp:anchor distT="0" distB="0" distL="114300" distR="114300" simplePos="0" relativeHeight="252355584" behindDoc="0" locked="0" layoutInCell="1" allowOverlap="1" wp14:anchorId="31E7FE22" wp14:editId="4AA2D051">
                <wp:simplePos x="0" y="0"/>
                <wp:positionH relativeFrom="column">
                  <wp:posOffset>4330460</wp:posOffset>
                </wp:positionH>
                <wp:positionV relativeFrom="paragraph">
                  <wp:posOffset>135219</wp:posOffset>
                </wp:positionV>
                <wp:extent cx="0" cy="103110"/>
                <wp:effectExtent l="0" t="0" r="19050" b="30480"/>
                <wp:wrapNone/>
                <wp:docPr id="127" name="Straight Connector 127"/>
                <wp:cNvGraphicFramePr/>
                <a:graphic xmlns:a="http://schemas.openxmlformats.org/drawingml/2006/main">
                  <a:graphicData uri="http://schemas.microsoft.com/office/word/2010/wordprocessingShape">
                    <wps:wsp>
                      <wps:cNvCnPr/>
                      <wps:spPr>
                        <a:xfrm>
                          <a:off x="0" y="0"/>
                          <a:ext cx="0" cy="103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A7550E" id="Straight Connector 127" o:spid="_x0000_s1026" style="position:absolute;z-index:252355584;visibility:visible;mso-wrap-style:square;mso-wrap-distance-left:9pt;mso-wrap-distance-top:0;mso-wrap-distance-right:9pt;mso-wrap-distance-bottom:0;mso-position-horizontal:absolute;mso-position-horizontal-relative:text;mso-position-vertical:absolute;mso-position-vertical-relative:text" from="341pt,10.65pt" to="341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" strokecolor="#5b9bd5 [3204]" strokeweight=".5pt">
                <v:stroke joinstyle="miter"/>
              </v:line>
            </w:pict>
          </mc:Fallback>
        </mc:AlternateContent>
      </w:r>
      <w:r w:rsidRPr="00477731">
        <w:rPr>
          <w:rFonts w:ascii="Times New Roman" w:hAnsi="Times New Roman" w:cs="Times New Roman"/>
          <w:noProof/>
          <w:lang w:eastAsia="en-GB"/>
        </w:rPr>
        <mc:AlternateContent>
          <mc:Choice Requires="wps">
            <w:drawing>
              <wp:anchor distT="0" distB="0" distL="114300" distR="114300" simplePos="0" relativeHeight="252354560" behindDoc="0" locked="0" layoutInCell="1" allowOverlap="1" wp14:anchorId="56F03136" wp14:editId="24D4124C">
                <wp:simplePos x="0" y="0"/>
                <wp:positionH relativeFrom="column">
                  <wp:posOffset>4605919</wp:posOffset>
                </wp:positionH>
                <wp:positionV relativeFrom="paragraph">
                  <wp:posOffset>134620</wp:posOffset>
                </wp:positionV>
                <wp:extent cx="1060704" cy="345057"/>
                <wp:effectExtent l="38100" t="19050" r="63500" b="17145"/>
                <wp:wrapNone/>
                <wp:docPr id="126" name="Isosceles Triangle 126"/>
                <wp:cNvGraphicFramePr/>
                <a:graphic xmlns:a="http://schemas.openxmlformats.org/drawingml/2006/main">
                  <a:graphicData uri="http://schemas.microsoft.com/office/word/2010/wordprocessingShape">
                    <wps:wsp>
                      <wps:cNvSpPr/>
                      <wps:spPr>
                        <a:xfrm>
                          <a:off x="0" y="0"/>
                          <a:ext cx="1060704" cy="345057"/>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6EF643" id="Isosceles Triangle 126" o:spid="_x0000_s1026" type="#_x0000_t5" style="position:absolute;margin-left:362.65pt;margin-top:10.6pt;width:83.5pt;height:27.15pt;z-index:25235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" filled="f" strokecolor="#1f4d78 [1604]" strokeweight="1pt"/>
            </w:pict>
          </mc:Fallback>
        </mc:AlternateContent>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&lt;</w:t>
      </w:r>
      <w:proofErr w:type="spellStart"/>
      <w:r w:rsidRPr="00477731">
        <w:rPr>
          <w:rFonts w:ascii="Times New Roman" w:hAnsi="Times New Roman" w:cs="Times New Roman"/>
        </w:rPr>
        <w:t>ʔez-zahrah</w:t>
      </w:r>
      <w:proofErr w:type="spellEnd"/>
      <w:r w:rsidRPr="00477731">
        <w:rPr>
          <w:rFonts w:ascii="Times New Roman" w:hAnsi="Times New Roman" w:cs="Times New Roman"/>
        </w:rPr>
        <w:t xml:space="preserve">&gt;                         v                    VP           </w:t>
      </w:r>
    </w:p>
    <w:p w14:paraId="081565A0" w14:textId="35521BD6" w:rsidR="00EE77C9" w:rsidRPr="00477731" w:rsidRDefault="00EE77C9" w:rsidP="00D61AED">
      <w:pPr>
        <w:keepNext/>
        <w:spacing w:after="0" w:line="360" w:lineRule="auto"/>
        <w:jc w:val="both"/>
        <w:rPr>
          <w:rFonts w:ascii="Times New Roman" w:hAnsi="Times New Roman" w:cs="Times New Roman"/>
        </w:rPr>
      </w:pP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r>
      <w:r w:rsidRPr="00477731">
        <w:rPr>
          <w:rFonts w:ascii="Times New Roman" w:hAnsi="Times New Roman" w:cs="Times New Roman"/>
        </w:rPr>
        <w:tab/>
        <w:t xml:space="preserve">     &lt; al-</w:t>
      </w:r>
      <w:proofErr w:type="spellStart"/>
      <w:r w:rsidRPr="00477731">
        <w:rPr>
          <w:rFonts w:ascii="Times New Roman" w:hAnsi="Times New Roman" w:cs="Times New Roman"/>
        </w:rPr>
        <w:t>weled</w:t>
      </w:r>
      <w:proofErr w:type="spellEnd"/>
      <w:r w:rsidRPr="00477731">
        <w:rPr>
          <w:rFonts w:ascii="Times New Roman" w:hAnsi="Times New Roman" w:cs="Times New Roman"/>
        </w:rPr>
        <w:t>&gt; &lt;</w:t>
      </w:r>
      <w:r w:rsidRPr="00477731">
        <w:rPr>
          <w:rFonts w:ascii="Times New Roman" w:hAnsi="Times New Roman" w:cs="Times New Roman"/>
          <w:bCs/>
        </w:rPr>
        <w:t xml:space="preserve"> </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w:t>
      </w:r>
      <w:r w:rsidRPr="00477731">
        <w:rPr>
          <w:rFonts w:ascii="Times New Roman" w:hAnsi="Times New Roman" w:cs="Times New Roman"/>
        </w:rPr>
        <w:t xml:space="preserve">ah&gt;  </w:t>
      </w:r>
    </w:p>
    <w:p w14:paraId="009E4F9F" w14:textId="4A26D3D8" w:rsidR="00EE77C9" w:rsidRPr="00477731" w:rsidRDefault="00EE77C9" w:rsidP="00D61AED">
      <w:pPr>
        <w:keepNext/>
        <w:spacing w:after="0" w:line="360" w:lineRule="auto"/>
        <w:ind w:left="2160" w:firstLine="720"/>
        <w:jc w:val="both"/>
        <w:rPr>
          <w:rFonts w:ascii="Times New Roman" w:hAnsi="Times New Roman" w:cs="Times New Roman"/>
        </w:rPr>
      </w:pPr>
      <w:r w:rsidRPr="00477731">
        <w:rPr>
          <w:rFonts w:ascii="Times New Roman" w:hAnsi="Times New Roman" w:cs="Times New Roman"/>
        </w:rPr>
        <w:t xml:space="preserve">                                                               </w:t>
      </w:r>
      <w:r w:rsidRPr="00477731">
        <w:rPr>
          <w:rFonts w:ascii="Times New Roman" w:hAnsi="Times New Roman" w:cs="Times New Roman"/>
        </w:rPr>
        <w:tab/>
        <w:t xml:space="preserve">             &lt;</w:t>
      </w:r>
      <w:proofErr w:type="spellStart"/>
      <w:r w:rsidRPr="00477731">
        <w:rPr>
          <w:rFonts w:ascii="Times New Roman" w:hAnsi="Times New Roman" w:cs="Times New Roman"/>
          <w:bCs/>
        </w:rPr>
        <w:t>ʃaf</w:t>
      </w:r>
      <w:proofErr w:type="spellEnd"/>
      <w:r w:rsidRPr="00477731">
        <w:rPr>
          <w:rFonts w:ascii="Times New Roman" w:hAnsi="Times New Roman" w:cs="Times New Roman"/>
          <w:bCs/>
        </w:rPr>
        <w:t>&gt; &lt;</w:t>
      </w:r>
      <w:proofErr w:type="spellStart"/>
      <w:r w:rsidRPr="00477731">
        <w:rPr>
          <w:rFonts w:ascii="Times New Roman" w:hAnsi="Times New Roman" w:cs="Times New Roman"/>
        </w:rPr>
        <w:t>ʔez-zahrah</w:t>
      </w:r>
      <w:proofErr w:type="spellEnd"/>
      <w:r w:rsidRPr="00477731">
        <w:rPr>
          <w:rFonts w:ascii="Times New Roman" w:hAnsi="Times New Roman" w:cs="Times New Roman"/>
        </w:rPr>
        <w:t>&gt;</w:t>
      </w:r>
    </w:p>
    <w:p w14:paraId="54612F86" w14:textId="77777777" w:rsidR="00EE77C9" w:rsidRPr="00477731" w:rsidRDefault="00EE77C9" w:rsidP="006A319E">
      <w:pPr>
        <w:spacing w:after="0" w:line="360" w:lineRule="auto"/>
        <w:jc w:val="both"/>
        <w:rPr>
          <w:rFonts w:ascii="Times New Roman" w:hAnsi="Times New Roman" w:cs="Times New Roman"/>
          <w:sz w:val="24"/>
        </w:rPr>
      </w:pPr>
    </w:p>
    <w:p w14:paraId="37A25A2C" w14:textId="4046FB8D" w:rsidR="00EE77C9" w:rsidRPr="00477731" w:rsidRDefault="00EE77C9" w:rsidP="006A319E">
      <w:pPr>
        <w:spacing w:after="0" w:line="360" w:lineRule="auto"/>
        <w:jc w:val="both"/>
        <w:rPr>
          <w:rFonts w:ascii="Times New Roman" w:hAnsi="Times New Roman" w:cs="Times New Roman"/>
          <w:sz w:val="24"/>
        </w:rPr>
      </w:pPr>
      <w:r w:rsidRPr="00477731">
        <w:rPr>
          <w:rFonts w:ascii="Times New Roman" w:hAnsi="Times New Roman" w:cs="Times New Roman"/>
          <w:sz w:val="24"/>
        </w:rPr>
        <w:lastRenderedPageBreak/>
        <w:t xml:space="preserve">Starting from the bottom, the object </w:t>
      </w:r>
      <w:r w:rsidRPr="00477731">
        <w:rPr>
          <w:rFonts w:ascii="Times New Roman" w:hAnsi="Times New Roman" w:cs="Times New Roman"/>
          <w:i/>
          <w:sz w:val="24"/>
        </w:rPr>
        <w:t>l-</w:t>
      </w:r>
      <w:r w:rsidRPr="00477731">
        <w:rPr>
          <w:rFonts w:ascii="Times New Roman" w:hAnsi="Times New Roman" w:cs="Times New Roman"/>
          <w:bCs/>
          <w:i/>
          <w:iCs/>
          <w:sz w:val="24"/>
        </w:rPr>
        <w:t>koala</w:t>
      </w:r>
      <w:r w:rsidRPr="00477731">
        <w:rPr>
          <w:rFonts w:ascii="Times New Roman" w:hAnsi="Times New Roman" w:cs="Times New Roman"/>
          <w:sz w:val="24"/>
        </w:rPr>
        <w:t xml:space="preserve"> ‘the </w:t>
      </w:r>
      <w:r w:rsidRPr="00477731">
        <w:rPr>
          <w:rFonts w:ascii="Times New Roman" w:hAnsi="Times New Roman" w:cs="Times New Roman"/>
          <w:bCs/>
          <w:iCs/>
          <w:sz w:val="24"/>
        </w:rPr>
        <w:t>koala’</w:t>
      </w:r>
      <w:r w:rsidRPr="00477731">
        <w:rPr>
          <w:rFonts w:ascii="Times New Roman" w:hAnsi="Times New Roman" w:cs="Times New Roman"/>
          <w:sz w:val="24"/>
        </w:rPr>
        <w:t xml:space="preserve"> is probed by </w:t>
      </w:r>
      <w:r w:rsidRPr="00477731">
        <w:rPr>
          <w:rFonts w:ascii="Times New Roman" w:hAnsi="Times New Roman" w:cs="Times New Roman"/>
          <w:i/>
          <w:sz w:val="24"/>
        </w:rPr>
        <w:t>v</w:t>
      </w:r>
      <w:r w:rsidRPr="00477731">
        <w:rPr>
          <w:rFonts w:ascii="Times New Roman" w:hAnsi="Times New Roman" w:cs="Times New Roman"/>
          <w:sz w:val="24"/>
        </w:rPr>
        <w:t xml:space="preserve">, values </w:t>
      </w:r>
      <w:r w:rsidRPr="00477731">
        <w:rPr>
          <w:rFonts w:ascii="Times New Roman" w:hAnsi="Times New Roman" w:cs="Times New Roman"/>
          <w:i/>
          <w:sz w:val="24"/>
        </w:rPr>
        <w:t>v</w:t>
      </w:r>
      <w:r w:rsidRPr="00477731">
        <w:rPr>
          <w:rFonts w:ascii="Times New Roman" w:hAnsi="Times New Roman" w:cs="Times New Roman"/>
          <w:sz w:val="24"/>
        </w:rPr>
        <w:t xml:space="preserve">’s </w:t>
      </w:r>
      <w:proofErr w:type="spellStart"/>
      <w:r w:rsidRPr="00477731">
        <w:rPr>
          <w:rFonts w:ascii="Times New Roman" w:hAnsi="Times New Roman" w:cs="Times New Roman"/>
          <w:sz w:val="24"/>
        </w:rPr>
        <w:t>uφ</w:t>
      </w:r>
      <w:proofErr w:type="spellEnd"/>
      <w:r w:rsidRPr="00477731">
        <w:rPr>
          <w:rFonts w:ascii="Times New Roman" w:hAnsi="Times New Roman" w:cs="Times New Roman"/>
          <w:sz w:val="24"/>
        </w:rPr>
        <w:t xml:space="preserve">-features, eventually spelled out as a </w:t>
      </w:r>
      <w:proofErr w:type="spellStart"/>
      <w:r w:rsidRPr="00477731">
        <w:rPr>
          <w:rFonts w:ascii="Times New Roman" w:hAnsi="Times New Roman" w:cs="Times New Roman"/>
          <w:sz w:val="24"/>
        </w:rPr>
        <w:t>clitic</w:t>
      </w:r>
      <w:proofErr w:type="spellEnd"/>
      <w:r w:rsidRPr="00477731">
        <w:rPr>
          <w:rFonts w:ascii="Times New Roman" w:hAnsi="Times New Roman" w:cs="Times New Roman"/>
          <w:sz w:val="24"/>
        </w:rPr>
        <w:t xml:space="preserve"> on the verb, and receives Accusative Case in return (Chomsky 2001, Roberts 2010). The object moves to the edge of </w:t>
      </w:r>
      <w:proofErr w:type="spellStart"/>
      <w:r w:rsidRPr="00477731">
        <w:rPr>
          <w:rFonts w:ascii="Times New Roman" w:hAnsi="Times New Roman" w:cs="Times New Roman"/>
          <w:sz w:val="24"/>
        </w:rPr>
        <w:t>vP</w:t>
      </w:r>
      <w:proofErr w:type="spellEnd"/>
      <w:r w:rsidRPr="00477731">
        <w:rPr>
          <w:rFonts w:ascii="Times New Roman" w:hAnsi="Times New Roman" w:cs="Times New Roman"/>
          <w:sz w:val="24"/>
        </w:rPr>
        <w:t xml:space="preserve"> by free movement. The verb moves to </w:t>
      </w:r>
      <w:r w:rsidRPr="00477731">
        <w:rPr>
          <w:rFonts w:ascii="Times New Roman" w:hAnsi="Times New Roman" w:cs="Times New Roman"/>
          <w:i/>
          <w:sz w:val="24"/>
        </w:rPr>
        <w:t>v</w:t>
      </w:r>
      <w:r w:rsidRPr="00477731">
        <w:rPr>
          <w:rFonts w:ascii="Times New Roman" w:hAnsi="Times New Roman" w:cs="Times New Roman"/>
          <w:sz w:val="24"/>
        </w:rPr>
        <w:t xml:space="preserve"> and </w:t>
      </w:r>
      <w:proofErr w:type="spellStart"/>
      <w:r w:rsidRPr="00477731">
        <w:rPr>
          <w:rFonts w:ascii="Times New Roman" w:hAnsi="Times New Roman" w:cs="Times New Roman"/>
          <w:sz w:val="24"/>
        </w:rPr>
        <w:t>V+</w:t>
      </w:r>
      <w:r w:rsidRPr="00477731">
        <w:rPr>
          <w:rFonts w:ascii="Times New Roman" w:hAnsi="Times New Roman" w:cs="Times New Roman"/>
          <w:i/>
          <w:sz w:val="24"/>
        </w:rPr>
        <w:t>v</w:t>
      </w:r>
      <w:proofErr w:type="spellEnd"/>
      <w:r w:rsidRPr="00477731">
        <w:rPr>
          <w:rFonts w:ascii="Times New Roman" w:hAnsi="Times New Roman" w:cs="Times New Roman"/>
          <w:sz w:val="24"/>
        </w:rPr>
        <w:t xml:space="preserve"> moves to T. The subject </w:t>
      </w:r>
      <w:r w:rsidRPr="00477731">
        <w:rPr>
          <w:rFonts w:ascii="Times New Roman" w:hAnsi="Times New Roman" w:cs="Times New Roman"/>
          <w:i/>
          <w:sz w:val="24"/>
        </w:rPr>
        <w:t>l-</w:t>
      </w:r>
      <w:proofErr w:type="spellStart"/>
      <w:r w:rsidRPr="00477731">
        <w:rPr>
          <w:rFonts w:ascii="Times New Roman" w:hAnsi="Times New Roman" w:cs="Times New Roman"/>
          <w:i/>
          <w:sz w:val="24"/>
        </w:rPr>
        <w:t>weled</w:t>
      </w:r>
      <w:proofErr w:type="spellEnd"/>
      <w:r w:rsidRPr="00477731">
        <w:rPr>
          <w:rFonts w:ascii="Times New Roman" w:hAnsi="Times New Roman" w:cs="Times New Roman"/>
          <w:sz w:val="24"/>
        </w:rPr>
        <w:t xml:space="preserve"> ‘the boy’ is probed by T, values T’s </w:t>
      </w:r>
      <w:proofErr w:type="spellStart"/>
      <w:r w:rsidRPr="00477731">
        <w:rPr>
          <w:rFonts w:ascii="Times New Roman" w:hAnsi="Times New Roman" w:cs="Times New Roman"/>
          <w:sz w:val="24"/>
        </w:rPr>
        <w:t>uφ</w:t>
      </w:r>
      <w:proofErr w:type="spellEnd"/>
      <w:r w:rsidRPr="00477731">
        <w:rPr>
          <w:rFonts w:ascii="Times New Roman" w:hAnsi="Times New Roman" w:cs="Times New Roman"/>
          <w:sz w:val="24"/>
        </w:rPr>
        <w:t xml:space="preserve">-features spelled out as subject agreement inflection on the moved verb, receives Nominative Case and re-merges with TP (moves to spec-TP). There, the subject is probed by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sz w:val="24"/>
        </w:rPr>
        <w:t xml:space="preserve">, values </w:t>
      </w:r>
      <w:proofErr w:type="spellStart"/>
      <w:r w:rsidRPr="00477731">
        <w:rPr>
          <w:rFonts w:ascii="Times New Roman" w:hAnsi="Times New Roman" w:cs="Times New Roman"/>
          <w:i/>
          <w:sz w:val="24"/>
        </w:rPr>
        <w:t>ʁedɪ</w:t>
      </w:r>
      <w:r w:rsidRPr="00477731">
        <w:rPr>
          <w:rFonts w:ascii="Times New Roman" w:hAnsi="Times New Roman" w:cs="Times New Roman"/>
          <w:sz w:val="24"/>
        </w:rPr>
        <w:t>’s</w:t>
      </w:r>
      <w:proofErr w:type="spellEnd"/>
      <w:r w:rsidRPr="00477731">
        <w:rPr>
          <w:rFonts w:ascii="Times New Roman" w:hAnsi="Times New Roman" w:cs="Times New Roman"/>
          <w:sz w:val="24"/>
        </w:rPr>
        <w:t xml:space="preserve"> </w:t>
      </w:r>
      <w:proofErr w:type="spellStart"/>
      <w:r w:rsidRPr="00477731">
        <w:rPr>
          <w:rFonts w:ascii="Times New Roman" w:hAnsi="Times New Roman" w:cs="Times New Roman"/>
          <w:sz w:val="24"/>
        </w:rPr>
        <w:t>uφ</w:t>
      </w:r>
      <w:proofErr w:type="spellEnd"/>
      <w:r w:rsidRPr="00477731">
        <w:rPr>
          <w:rFonts w:ascii="Times New Roman" w:hAnsi="Times New Roman" w:cs="Times New Roman"/>
          <w:sz w:val="24"/>
        </w:rPr>
        <w:t xml:space="preserve">-features, spelled out as a </w:t>
      </w:r>
      <w:proofErr w:type="spellStart"/>
      <w:r w:rsidRPr="00477731">
        <w:rPr>
          <w:rFonts w:ascii="Times New Roman" w:hAnsi="Times New Roman" w:cs="Times New Roman"/>
          <w:sz w:val="24"/>
        </w:rPr>
        <w:t>clitic</w:t>
      </w:r>
      <w:proofErr w:type="spellEnd"/>
      <w:r w:rsidRPr="00477731">
        <w:rPr>
          <w:rFonts w:ascii="Times New Roman" w:hAnsi="Times New Roman" w:cs="Times New Roman"/>
          <w:sz w:val="24"/>
        </w:rPr>
        <w:t xml:space="preserve"> on </w:t>
      </w:r>
      <w:proofErr w:type="spellStart"/>
      <w:r w:rsidRPr="00477731">
        <w:rPr>
          <w:rFonts w:ascii="Times New Roman" w:hAnsi="Times New Roman" w:cs="Times New Roman"/>
          <w:i/>
          <w:iCs/>
          <w:sz w:val="24"/>
        </w:rPr>
        <w:t>ʁedɪ</w:t>
      </w:r>
      <w:proofErr w:type="spellEnd"/>
      <w:r w:rsidRPr="00477731">
        <w:rPr>
          <w:rFonts w:ascii="Times New Roman" w:hAnsi="Times New Roman" w:cs="Times New Roman"/>
          <w:sz w:val="24"/>
        </w:rPr>
        <w:t xml:space="preserve">, and has its </w:t>
      </w:r>
      <w:proofErr w:type="spellStart"/>
      <w:r w:rsidRPr="00477731">
        <w:rPr>
          <w:rFonts w:ascii="Times New Roman" w:hAnsi="Times New Roman" w:cs="Times New Roman"/>
          <w:sz w:val="24"/>
        </w:rPr>
        <w:t>uδ</w:t>
      </w:r>
      <w:proofErr w:type="spellEnd"/>
      <w:r w:rsidRPr="00477731">
        <w:rPr>
          <w:rFonts w:ascii="Times New Roman" w:hAnsi="Times New Roman" w:cs="Times New Roman"/>
          <w:sz w:val="24"/>
        </w:rPr>
        <w:t xml:space="preserve">-feature valued F-Top, in return. Once the F-Top head spelled out as </w:t>
      </w:r>
      <w:proofErr w:type="spellStart"/>
      <w:r w:rsidRPr="00477731">
        <w:rPr>
          <w:rFonts w:ascii="Times New Roman" w:hAnsi="Times New Roman" w:cs="Times New Roman"/>
          <w:i/>
          <w:sz w:val="24"/>
        </w:rPr>
        <w:t>t</w:t>
      </w:r>
      <w:r w:rsidRPr="00477731">
        <w:rPr>
          <w:rFonts w:ascii="Times New Roman" w:hAnsi="Times New Roman" w:cs="Times New Roman"/>
          <w:bCs/>
          <w:i/>
          <w:sz w:val="24"/>
        </w:rPr>
        <w:t>ɪ</w:t>
      </w:r>
      <w:r w:rsidRPr="00477731">
        <w:rPr>
          <w:rFonts w:ascii="Times New Roman" w:hAnsi="Times New Roman" w:cs="Times New Roman"/>
          <w:i/>
          <w:sz w:val="24"/>
        </w:rPr>
        <w:t>g</w:t>
      </w:r>
      <w:r w:rsidRPr="00477731">
        <w:rPr>
          <w:rFonts w:ascii="Times New Roman" w:hAnsi="Times New Roman" w:cs="Times New Roman"/>
          <w:bCs/>
          <w:i/>
          <w:sz w:val="24"/>
        </w:rPr>
        <w:t>ɪ</w:t>
      </w:r>
      <w:r w:rsidRPr="00477731">
        <w:rPr>
          <w:rFonts w:ascii="Times New Roman" w:hAnsi="Times New Roman" w:cs="Times New Roman"/>
          <w:i/>
          <w:sz w:val="24"/>
        </w:rPr>
        <w:t>l</w:t>
      </w:r>
      <w:proofErr w:type="spellEnd"/>
      <w:r w:rsidRPr="00477731">
        <w:rPr>
          <w:rFonts w:ascii="Times New Roman" w:hAnsi="Times New Roman" w:cs="Times New Roman"/>
          <w:sz w:val="24"/>
        </w:rPr>
        <w:t xml:space="preserve"> is merged, it will provide a marker/valuator of the </w:t>
      </w:r>
      <w:proofErr w:type="spellStart"/>
      <w:r w:rsidRPr="00477731">
        <w:rPr>
          <w:rFonts w:ascii="Times New Roman" w:hAnsi="Times New Roman" w:cs="Times New Roman"/>
          <w:bCs/>
          <w:sz w:val="24"/>
        </w:rPr>
        <w:t>u</w:t>
      </w:r>
      <w:r w:rsidRPr="00477731">
        <w:rPr>
          <w:rFonts w:ascii="Times New Roman" w:hAnsi="Times New Roman" w:cs="Times New Roman"/>
          <w:sz w:val="24"/>
        </w:rPr>
        <w:t>δ</w:t>
      </w:r>
      <w:proofErr w:type="spellEnd"/>
      <w:r w:rsidRPr="00477731">
        <w:rPr>
          <w:rFonts w:ascii="Times New Roman" w:hAnsi="Times New Roman" w:cs="Times New Roman"/>
          <w:sz w:val="24"/>
        </w:rPr>
        <w:t xml:space="preserve">-feature of the object. The object, by virtue of having moved to the edge of </w:t>
      </w:r>
      <w:proofErr w:type="spellStart"/>
      <w:r w:rsidRPr="00477731">
        <w:rPr>
          <w:rFonts w:ascii="Times New Roman" w:hAnsi="Times New Roman" w:cs="Times New Roman"/>
          <w:sz w:val="24"/>
        </w:rPr>
        <w:t>vP</w:t>
      </w:r>
      <w:proofErr w:type="spellEnd"/>
      <w:r w:rsidRPr="00477731">
        <w:rPr>
          <w:rFonts w:ascii="Times New Roman" w:hAnsi="Times New Roman" w:cs="Times New Roman"/>
          <w:sz w:val="24"/>
        </w:rPr>
        <w:t xml:space="preserve">, is, by assumption, in the same phase (Chomsky 2001, 2008 </w:t>
      </w:r>
      <w:proofErr w:type="spellStart"/>
      <w:r w:rsidRPr="00477731">
        <w:rPr>
          <w:rFonts w:ascii="Times New Roman" w:hAnsi="Times New Roman" w:cs="Times New Roman"/>
          <w:sz w:val="24"/>
        </w:rPr>
        <w:t>Citko</w:t>
      </w:r>
      <w:proofErr w:type="spellEnd"/>
      <w:r w:rsidRPr="00477731">
        <w:rPr>
          <w:rFonts w:ascii="Times New Roman" w:hAnsi="Times New Roman" w:cs="Times New Roman"/>
          <w:sz w:val="24"/>
        </w:rPr>
        <w:t xml:space="preserve"> 2014) as the F-Top head </w:t>
      </w:r>
      <w:proofErr w:type="spellStart"/>
      <w:proofErr w:type="gramStart"/>
      <w:r w:rsidRPr="00477731">
        <w:rPr>
          <w:rFonts w:ascii="Times New Roman" w:hAnsi="Times New Roman" w:cs="Times New Roman"/>
          <w:i/>
          <w:sz w:val="24"/>
        </w:rPr>
        <w:t>t</w:t>
      </w:r>
      <w:r w:rsidRPr="00477731">
        <w:rPr>
          <w:rFonts w:ascii="Times New Roman" w:hAnsi="Times New Roman" w:cs="Times New Roman"/>
          <w:bCs/>
          <w:i/>
          <w:sz w:val="24"/>
        </w:rPr>
        <w:t>ɪ</w:t>
      </w:r>
      <w:r w:rsidRPr="00477731">
        <w:rPr>
          <w:rFonts w:ascii="Times New Roman" w:hAnsi="Times New Roman" w:cs="Times New Roman"/>
          <w:i/>
          <w:sz w:val="24"/>
        </w:rPr>
        <w:t>g</w:t>
      </w:r>
      <w:r w:rsidRPr="00477731">
        <w:rPr>
          <w:rFonts w:ascii="Times New Roman" w:hAnsi="Times New Roman" w:cs="Times New Roman"/>
          <w:bCs/>
          <w:i/>
          <w:sz w:val="24"/>
        </w:rPr>
        <w:t>ɪ</w:t>
      </w:r>
      <w:r w:rsidRPr="00477731">
        <w:rPr>
          <w:rFonts w:ascii="Times New Roman" w:hAnsi="Times New Roman" w:cs="Times New Roman"/>
          <w:i/>
          <w:sz w:val="24"/>
        </w:rPr>
        <w:t>l</w:t>
      </w:r>
      <w:proofErr w:type="spellEnd"/>
      <w:r w:rsidRPr="00477731">
        <w:rPr>
          <w:rFonts w:ascii="Times New Roman" w:hAnsi="Times New Roman" w:cs="Times New Roman"/>
          <w:sz w:val="24"/>
        </w:rPr>
        <w:t>, and</w:t>
      </w:r>
      <w:proofErr w:type="gramEnd"/>
      <w:r w:rsidRPr="00477731">
        <w:rPr>
          <w:rFonts w:ascii="Times New Roman" w:hAnsi="Times New Roman" w:cs="Times New Roman"/>
          <w:sz w:val="24"/>
        </w:rPr>
        <w:t xml:space="preserve"> is thereby accessible to it. The subject, having already had its δ-feature valued, is not visible for the probing head </w:t>
      </w:r>
      <w:proofErr w:type="spellStart"/>
      <w:r w:rsidRPr="00477731">
        <w:rPr>
          <w:rFonts w:ascii="Times New Roman" w:hAnsi="Times New Roman" w:cs="Times New Roman"/>
          <w:i/>
          <w:sz w:val="24"/>
        </w:rPr>
        <w:t>t</w:t>
      </w:r>
      <w:r w:rsidRPr="00477731">
        <w:rPr>
          <w:rFonts w:ascii="Times New Roman" w:hAnsi="Times New Roman" w:cs="Times New Roman"/>
          <w:bCs/>
          <w:i/>
          <w:sz w:val="24"/>
        </w:rPr>
        <w:t>ɪ</w:t>
      </w:r>
      <w:r w:rsidRPr="00477731">
        <w:rPr>
          <w:rFonts w:ascii="Times New Roman" w:hAnsi="Times New Roman" w:cs="Times New Roman"/>
          <w:i/>
          <w:sz w:val="24"/>
        </w:rPr>
        <w:t>g</w:t>
      </w:r>
      <w:r w:rsidRPr="00477731">
        <w:rPr>
          <w:rFonts w:ascii="Times New Roman" w:hAnsi="Times New Roman" w:cs="Times New Roman"/>
          <w:bCs/>
          <w:i/>
          <w:sz w:val="24"/>
        </w:rPr>
        <w:t>ɪ</w:t>
      </w:r>
      <w:r w:rsidRPr="00477731">
        <w:rPr>
          <w:rFonts w:ascii="Times New Roman" w:hAnsi="Times New Roman" w:cs="Times New Roman"/>
          <w:i/>
          <w:sz w:val="24"/>
        </w:rPr>
        <w:t>l</w:t>
      </w:r>
      <w:proofErr w:type="spellEnd"/>
      <w:r w:rsidRPr="00477731">
        <w:rPr>
          <w:rFonts w:ascii="Times New Roman" w:hAnsi="Times New Roman" w:cs="Times New Roman"/>
          <w:sz w:val="24"/>
        </w:rPr>
        <w:t xml:space="preserve">. The F-Top head spelled out as </w:t>
      </w:r>
      <w:proofErr w:type="spellStart"/>
      <w:r w:rsidRPr="00477731">
        <w:rPr>
          <w:rFonts w:ascii="Times New Roman" w:hAnsi="Times New Roman" w:cs="Times New Roman"/>
          <w:i/>
          <w:sz w:val="24"/>
        </w:rPr>
        <w:t>t</w:t>
      </w:r>
      <w:r w:rsidRPr="00477731">
        <w:rPr>
          <w:rFonts w:ascii="Times New Roman" w:hAnsi="Times New Roman" w:cs="Times New Roman"/>
          <w:bCs/>
          <w:i/>
          <w:sz w:val="24"/>
        </w:rPr>
        <w:t>ɪ</w:t>
      </w:r>
      <w:r w:rsidRPr="00477731">
        <w:rPr>
          <w:rFonts w:ascii="Times New Roman" w:hAnsi="Times New Roman" w:cs="Times New Roman"/>
          <w:i/>
          <w:sz w:val="24"/>
        </w:rPr>
        <w:t>g</w:t>
      </w:r>
      <w:r w:rsidRPr="00477731">
        <w:rPr>
          <w:rFonts w:ascii="Times New Roman" w:hAnsi="Times New Roman" w:cs="Times New Roman"/>
          <w:bCs/>
          <w:i/>
          <w:sz w:val="24"/>
        </w:rPr>
        <w:t>ɪ</w:t>
      </w:r>
      <w:r w:rsidRPr="00477731">
        <w:rPr>
          <w:rFonts w:ascii="Times New Roman" w:hAnsi="Times New Roman" w:cs="Times New Roman"/>
          <w:i/>
          <w:sz w:val="24"/>
        </w:rPr>
        <w:t>l</w:t>
      </w:r>
      <w:proofErr w:type="spellEnd"/>
      <w:r w:rsidRPr="00477731">
        <w:rPr>
          <w:rFonts w:ascii="Times New Roman" w:hAnsi="Times New Roman" w:cs="Times New Roman"/>
          <w:sz w:val="24"/>
        </w:rPr>
        <w:t xml:space="preserve"> has no </w:t>
      </w:r>
      <w:proofErr w:type="spellStart"/>
      <w:r w:rsidRPr="00477731">
        <w:rPr>
          <w:rFonts w:ascii="Times New Roman" w:hAnsi="Times New Roman" w:cs="Times New Roman"/>
          <w:bCs/>
          <w:sz w:val="24"/>
        </w:rPr>
        <w:t>u</w:t>
      </w:r>
      <w:r w:rsidRPr="00477731">
        <w:rPr>
          <w:rFonts w:ascii="Times New Roman" w:hAnsi="Times New Roman" w:cs="Times New Roman"/>
          <w:sz w:val="24"/>
        </w:rPr>
        <w:t>φ</w:t>
      </w:r>
      <w:proofErr w:type="spellEnd"/>
      <w:r w:rsidRPr="00477731">
        <w:rPr>
          <w:rFonts w:ascii="Times New Roman" w:hAnsi="Times New Roman" w:cs="Times New Roman"/>
          <w:sz w:val="24"/>
        </w:rPr>
        <w:t xml:space="preserve">-features, so the object has to move, </w:t>
      </w:r>
      <w:proofErr w:type="gramStart"/>
      <w:r w:rsidRPr="00477731">
        <w:rPr>
          <w:rFonts w:ascii="Times New Roman" w:hAnsi="Times New Roman" w:cs="Times New Roman"/>
          <w:sz w:val="24"/>
        </w:rPr>
        <w:t>i.e.</w:t>
      </w:r>
      <w:proofErr w:type="gramEnd"/>
      <w:r w:rsidRPr="00477731">
        <w:rPr>
          <w:rFonts w:ascii="Times New Roman" w:hAnsi="Times New Roman" w:cs="Times New Roman"/>
          <w:sz w:val="24"/>
        </w:rPr>
        <w:t xml:space="preserve"> be copied in full, and remerge with the projection of the F-Top head to provide the required morphological expression of the sharing of features between the DP and the particle.</w:t>
      </w:r>
    </w:p>
    <w:p w14:paraId="6A6A229F" w14:textId="78C69C1A" w:rsidR="00EE77C9" w:rsidRPr="00477731" w:rsidRDefault="00EE77C9" w:rsidP="00BF5489">
      <w:pPr>
        <w:spacing w:after="0" w:line="360" w:lineRule="auto"/>
        <w:jc w:val="both"/>
        <w:rPr>
          <w:rFonts w:ascii="Times New Roman" w:hAnsi="Times New Roman" w:cs="Times New Roman"/>
          <w:sz w:val="24"/>
        </w:rPr>
      </w:pPr>
      <w:r w:rsidRPr="00477731">
        <w:rPr>
          <w:rFonts w:ascii="Times New Roman" w:hAnsi="Times New Roman" w:cs="Times New Roman"/>
          <w:sz w:val="24"/>
        </w:rPr>
        <w:tab/>
        <w:t xml:space="preserve">We propose that (47) is derived exactly in the same manner, the only difference being that the higher F-Top head is spelled out null (which is the only option in many languages). </w:t>
      </w:r>
    </w:p>
    <w:p w14:paraId="696FA7DB" w14:textId="17B8B095" w:rsidR="00EE77C9" w:rsidRPr="00477731" w:rsidRDefault="00EE77C9" w:rsidP="00BF5489">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 </w:t>
      </w:r>
      <w:r w:rsidRPr="00477731">
        <w:rPr>
          <w:rFonts w:ascii="Times New Roman" w:hAnsi="Times New Roman" w:cs="Times New Roman"/>
          <w:sz w:val="24"/>
        </w:rPr>
        <w:tab/>
        <w:t>Consider (49-50). (49) is another way to express a sentence with two F-topics.</w:t>
      </w:r>
    </w:p>
    <w:p w14:paraId="34A3D64B" w14:textId="77777777" w:rsidR="00EE77C9" w:rsidRPr="00477731" w:rsidRDefault="00EE77C9" w:rsidP="00BF5489">
      <w:pPr>
        <w:spacing w:after="0" w:line="360" w:lineRule="auto"/>
        <w:jc w:val="both"/>
        <w:rPr>
          <w:rFonts w:ascii="Times New Roman" w:hAnsi="Times New Roman" w:cs="Times New Roman"/>
          <w:sz w:val="24"/>
        </w:rPr>
      </w:pPr>
    </w:p>
    <w:p w14:paraId="0C60C37B" w14:textId="312B7859" w:rsidR="00EE77C9" w:rsidRPr="00477731" w:rsidRDefault="00EE77C9" w:rsidP="000B75E0">
      <w:pPr>
        <w:spacing w:after="0" w:line="360" w:lineRule="auto"/>
        <w:rPr>
          <w:rFonts w:ascii="Times New Roman" w:hAnsi="Times New Roman" w:cs="Times New Roman"/>
          <w:bCs/>
          <w:sz w:val="24"/>
        </w:rPr>
      </w:pPr>
      <w:r w:rsidRPr="00477731">
        <w:rPr>
          <w:rFonts w:ascii="Times New Roman" w:hAnsi="Times New Roman" w:cs="Times New Roman"/>
          <w:sz w:val="24"/>
        </w:rPr>
        <w:t>(49)</w:t>
      </w:r>
      <w:r w:rsidRPr="00477731">
        <w:rPr>
          <w:rFonts w:ascii="Times New Roman" w:hAnsi="Times New Roman" w:cs="Times New Roman"/>
          <w:sz w:val="24"/>
        </w:rPr>
        <w:tab/>
      </w:r>
      <w:r w:rsidRPr="00477731">
        <w:rPr>
          <w:rFonts w:ascii="Times New Roman" w:hAnsi="Times New Roman" w:cs="Times New Roman"/>
          <w:bCs/>
          <w:sz w:val="24"/>
        </w:rPr>
        <w:t>l-</w:t>
      </w:r>
      <w:proofErr w:type="spellStart"/>
      <w:r w:rsidRPr="00477731">
        <w:rPr>
          <w:rFonts w:ascii="Times New Roman" w:hAnsi="Times New Roman" w:cs="Times New Roman"/>
          <w:bCs/>
          <w:sz w:val="24"/>
        </w:rPr>
        <w:t>weled</w:t>
      </w:r>
      <w:proofErr w:type="spellEnd"/>
      <w:r w:rsidRPr="00477731">
        <w:rPr>
          <w:rFonts w:ascii="Times New Roman" w:hAnsi="Times New Roman" w:cs="Times New Roman"/>
          <w:b/>
          <w:sz w:val="24"/>
        </w:rPr>
        <w:t xml:space="preserve">       </w:t>
      </w:r>
      <w:r w:rsidRPr="00477731">
        <w:rPr>
          <w:rFonts w:ascii="Times New Roman" w:hAnsi="Times New Roman" w:cs="Times New Roman"/>
          <w:sz w:val="24"/>
        </w:rPr>
        <w:t>l-koala</w:t>
      </w:r>
      <w:r w:rsidRPr="00477731">
        <w:rPr>
          <w:rFonts w:ascii="Times New Roman" w:hAnsi="Times New Roman" w:cs="Times New Roman"/>
          <w:b/>
          <w:sz w:val="24"/>
        </w:rPr>
        <w:t xml:space="preserve">            </w:t>
      </w:r>
      <w:proofErr w:type="spellStart"/>
      <w:r w:rsidRPr="00477731">
        <w:rPr>
          <w:rFonts w:ascii="Times New Roman" w:hAnsi="Times New Roman" w:cs="Times New Roman"/>
          <w:b/>
          <w:sz w:val="24"/>
        </w:rPr>
        <w:t>ʁedɪ</w:t>
      </w:r>
      <w:proofErr w:type="spellEnd"/>
      <w:r w:rsidRPr="00477731">
        <w:rPr>
          <w:rFonts w:ascii="Times New Roman" w:hAnsi="Times New Roman" w:cs="Times New Roman"/>
          <w:bCs/>
          <w:sz w:val="24"/>
        </w:rPr>
        <w:t>-</w:t>
      </w:r>
      <w:r w:rsidRPr="00477731">
        <w:rPr>
          <w:rFonts w:ascii="Times New Roman" w:hAnsi="Times New Roman" w:cs="Times New Roman"/>
          <w:b/>
          <w:sz w:val="24"/>
        </w:rPr>
        <w:t>h</w:t>
      </w:r>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ʃaf</w:t>
      </w:r>
      <w:proofErr w:type="spellEnd"/>
      <w:r w:rsidRPr="00477731">
        <w:rPr>
          <w:rFonts w:ascii="Times New Roman" w:hAnsi="Times New Roman" w:cs="Times New Roman"/>
          <w:bCs/>
          <w:sz w:val="24"/>
        </w:rPr>
        <w:t>-</w:t>
      </w:r>
      <w:r w:rsidRPr="00477731">
        <w:rPr>
          <w:rFonts w:ascii="Times New Roman" w:hAnsi="Times New Roman" w:cs="Times New Roman"/>
          <w:b/>
          <w:sz w:val="24"/>
        </w:rPr>
        <w:t>ah</w:t>
      </w:r>
      <w:r w:rsidRPr="00477731">
        <w:rPr>
          <w:rFonts w:ascii="Times New Roman" w:hAnsi="Times New Roman" w:cs="Times New Roman"/>
          <w:bCs/>
          <w:sz w:val="24"/>
        </w:rPr>
        <w:t xml:space="preserve">           bi-l-</w:t>
      </w:r>
      <w:proofErr w:type="spellStart"/>
      <w:r w:rsidRPr="00477731">
        <w:rPr>
          <w:rFonts w:ascii="Times New Roman" w:hAnsi="Times New Roman" w:cs="Times New Roman"/>
          <w:bCs/>
          <w:sz w:val="24"/>
        </w:rPr>
        <w:t>ħadiqah</w:t>
      </w:r>
      <w:proofErr w:type="spellEnd"/>
      <w:r w:rsidRPr="00477731">
        <w:rPr>
          <w:rFonts w:ascii="Times New Roman" w:hAnsi="Times New Roman" w:cs="Times New Roman"/>
          <w:bCs/>
          <w:sz w:val="24"/>
        </w:rPr>
        <w:t xml:space="preserve">     </w:t>
      </w:r>
      <w:proofErr w:type="spellStart"/>
      <w:r w:rsidRPr="00477731">
        <w:rPr>
          <w:rFonts w:ascii="Times New Roman" w:hAnsi="Times New Roman" w:cs="Times New Roman"/>
          <w:bCs/>
          <w:sz w:val="24"/>
        </w:rPr>
        <w:t>ʔems</w:t>
      </w:r>
      <w:proofErr w:type="spellEnd"/>
    </w:p>
    <w:p w14:paraId="7737FD0D" w14:textId="5F8E20F0" w:rsidR="00EE77C9" w:rsidRPr="00477731" w:rsidRDefault="00EE77C9" w:rsidP="002C378D">
      <w:pPr>
        <w:spacing w:after="0" w:line="360" w:lineRule="auto"/>
        <w:rPr>
          <w:rFonts w:ascii="Times New Roman" w:hAnsi="Times New Roman" w:cs="Times New Roman"/>
          <w:sz w:val="24"/>
        </w:rPr>
      </w:pPr>
      <w:r w:rsidRPr="00477731">
        <w:rPr>
          <w:rFonts w:ascii="Times New Roman" w:hAnsi="Times New Roman" w:cs="Times New Roman"/>
          <w:sz w:val="24"/>
        </w:rPr>
        <w:t xml:space="preserve">        </w:t>
      </w:r>
      <w:r w:rsidRPr="00477731">
        <w:rPr>
          <w:rFonts w:ascii="Times New Roman" w:hAnsi="Times New Roman" w:cs="Times New Roman"/>
          <w:sz w:val="24"/>
        </w:rPr>
        <w:tab/>
        <w:t xml:space="preserve">DEF-boy    DEF-koala     F-Top-3SG.M    </w:t>
      </w:r>
      <w:proofErr w:type="gramStart"/>
      <w:r w:rsidRPr="00477731">
        <w:rPr>
          <w:rFonts w:ascii="Times New Roman" w:hAnsi="Times New Roman" w:cs="Times New Roman"/>
          <w:sz w:val="24"/>
        </w:rPr>
        <w:t>saw.3SG.F</w:t>
      </w:r>
      <w:proofErr w:type="gramEnd"/>
      <w:r w:rsidRPr="00477731">
        <w:rPr>
          <w:rFonts w:ascii="Times New Roman" w:hAnsi="Times New Roman" w:cs="Times New Roman"/>
          <w:sz w:val="24"/>
        </w:rPr>
        <w:t xml:space="preserve">    in-DEF-park    yesterday</w:t>
      </w:r>
    </w:p>
    <w:p w14:paraId="39F3E4D8" w14:textId="4636F821" w:rsidR="00EE77C9" w:rsidRPr="00477731" w:rsidRDefault="00EE77C9" w:rsidP="00BF5489">
      <w:pPr>
        <w:spacing w:after="0" w:line="360" w:lineRule="auto"/>
        <w:rPr>
          <w:rFonts w:ascii="Times New Roman" w:hAnsi="Times New Roman" w:cs="Times New Roman"/>
          <w:sz w:val="24"/>
        </w:rPr>
      </w:pPr>
      <w:r w:rsidRPr="00477731">
        <w:rPr>
          <w:rFonts w:ascii="Times New Roman" w:hAnsi="Times New Roman" w:cs="Times New Roman"/>
          <w:sz w:val="24"/>
        </w:rPr>
        <w:t xml:space="preserve">       </w:t>
      </w:r>
      <w:r w:rsidRPr="00477731">
        <w:rPr>
          <w:rFonts w:ascii="Times New Roman" w:hAnsi="Times New Roman" w:cs="Times New Roman"/>
          <w:sz w:val="24"/>
        </w:rPr>
        <w:tab/>
        <w:t>‘The boy, the koala, he saw it in the park yesterday.’</w:t>
      </w:r>
    </w:p>
    <w:p w14:paraId="5C9EF587" w14:textId="77777777" w:rsidR="00EE77C9" w:rsidRPr="00477731" w:rsidRDefault="00EE77C9" w:rsidP="00BF5489">
      <w:pPr>
        <w:spacing w:after="0" w:line="360" w:lineRule="auto"/>
        <w:jc w:val="both"/>
        <w:rPr>
          <w:rFonts w:ascii="Times New Roman" w:hAnsi="Times New Roman" w:cs="Times New Roman"/>
          <w:sz w:val="24"/>
        </w:rPr>
      </w:pPr>
    </w:p>
    <w:p w14:paraId="593E2BAF" w14:textId="6D11104A" w:rsidR="00EE77C9" w:rsidRPr="00477731" w:rsidRDefault="00EE77C9" w:rsidP="001A76FD">
      <w:pPr>
        <w:keepNext/>
        <w:spacing w:after="0" w:line="360" w:lineRule="auto"/>
        <w:rPr>
          <w:rFonts w:ascii="Times New Roman" w:hAnsi="Times New Roman" w:cs="Times New Roman"/>
          <w:bCs/>
          <w:sz w:val="24"/>
          <w:szCs w:val="24"/>
        </w:rPr>
      </w:pPr>
      <w:r w:rsidRPr="00477731">
        <w:rPr>
          <w:rFonts w:ascii="Times New Roman" w:hAnsi="Times New Roman" w:cs="Times New Roman"/>
        </w:rPr>
        <w:t xml:space="preserve">(50)    </w:t>
      </w:r>
      <w:r w:rsidRPr="00477731">
        <w:rPr>
          <w:rFonts w:ascii="Times New Roman" w:hAnsi="Times New Roman" w:cs="Times New Roman"/>
          <w:b/>
          <w:sz w:val="24"/>
          <w:szCs w:val="24"/>
        </w:rPr>
        <w:t>*</w:t>
      </w:r>
      <w:r w:rsidRPr="00477731">
        <w:rPr>
          <w:rFonts w:ascii="Times New Roman" w:hAnsi="Times New Roman" w:cs="Times New Roman"/>
          <w:sz w:val="24"/>
          <w:szCs w:val="24"/>
        </w:rPr>
        <w:t>l</w:t>
      </w:r>
      <w:r w:rsidRPr="00477731">
        <w:rPr>
          <w:rFonts w:ascii="Times New Roman" w:hAnsi="Times New Roman" w:cs="Times New Roman"/>
          <w:b/>
          <w:sz w:val="24"/>
          <w:szCs w:val="24"/>
        </w:rPr>
        <w:t>-</w:t>
      </w:r>
      <w:r w:rsidRPr="00477731">
        <w:rPr>
          <w:rFonts w:ascii="Times New Roman" w:hAnsi="Times New Roman" w:cs="Times New Roman"/>
          <w:sz w:val="24"/>
        </w:rPr>
        <w:t>koala</w:t>
      </w:r>
      <w:r w:rsidRPr="00477731">
        <w:rPr>
          <w:rFonts w:ascii="Times New Roman" w:hAnsi="Times New Roman" w:cs="Times New Roman"/>
          <w:bCs/>
          <w:sz w:val="24"/>
          <w:szCs w:val="24"/>
        </w:rPr>
        <w:t xml:space="preserve">        l-</w:t>
      </w:r>
      <w:proofErr w:type="spellStart"/>
      <w:r w:rsidRPr="00477731">
        <w:rPr>
          <w:rFonts w:ascii="Times New Roman" w:hAnsi="Times New Roman" w:cs="Times New Roman"/>
          <w:bCs/>
          <w:sz w:val="24"/>
          <w:szCs w:val="24"/>
        </w:rPr>
        <w:t>weled</w:t>
      </w:r>
      <w:proofErr w:type="spellEnd"/>
      <w:r w:rsidRPr="00477731">
        <w:rPr>
          <w:rFonts w:ascii="Times New Roman" w:hAnsi="Times New Roman" w:cs="Times New Roman"/>
          <w:b/>
          <w:sz w:val="24"/>
          <w:szCs w:val="24"/>
        </w:rPr>
        <w:t xml:space="preserve">       </w:t>
      </w:r>
      <w:proofErr w:type="spellStart"/>
      <w:r w:rsidRPr="00477731">
        <w:rPr>
          <w:rFonts w:ascii="Times New Roman" w:hAnsi="Times New Roman" w:cs="Times New Roman"/>
          <w:b/>
          <w:sz w:val="24"/>
          <w:szCs w:val="24"/>
        </w:rPr>
        <w:t>ʁedɪ</w:t>
      </w:r>
      <w:proofErr w:type="spellEnd"/>
      <w:r w:rsidRPr="00477731">
        <w:rPr>
          <w:rFonts w:ascii="Times New Roman" w:hAnsi="Times New Roman" w:cs="Times New Roman"/>
          <w:bCs/>
          <w:sz w:val="24"/>
          <w:szCs w:val="24"/>
        </w:rPr>
        <w:t>-</w:t>
      </w:r>
      <w:r w:rsidRPr="00477731">
        <w:rPr>
          <w:rFonts w:ascii="Times New Roman" w:hAnsi="Times New Roman" w:cs="Times New Roman"/>
          <w:b/>
          <w:sz w:val="24"/>
          <w:szCs w:val="24"/>
        </w:rPr>
        <w:t>h</w:t>
      </w:r>
      <w:r w:rsidRPr="00477731">
        <w:rPr>
          <w:rFonts w:ascii="Times New Roman" w:hAnsi="Times New Roman" w:cs="Times New Roman"/>
          <w:bCs/>
          <w:sz w:val="24"/>
          <w:szCs w:val="24"/>
        </w:rPr>
        <w:t xml:space="preserve">                </w:t>
      </w:r>
      <w:proofErr w:type="spellStart"/>
      <w:r w:rsidRPr="00477731">
        <w:rPr>
          <w:rFonts w:ascii="Times New Roman" w:hAnsi="Times New Roman" w:cs="Times New Roman"/>
          <w:bCs/>
          <w:sz w:val="24"/>
          <w:szCs w:val="24"/>
        </w:rPr>
        <w:t>ʃaf</w:t>
      </w:r>
      <w:proofErr w:type="spellEnd"/>
      <w:r w:rsidRPr="00477731">
        <w:rPr>
          <w:rFonts w:ascii="Times New Roman" w:hAnsi="Times New Roman" w:cs="Times New Roman"/>
          <w:bCs/>
          <w:sz w:val="24"/>
          <w:szCs w:val="24"/>
        </w:rPr>
        <w:t>-</w:t>
      </w:r>
      <w:r w:rsidRPr="00477731">
        <w:rPr>
          <w:rFonts w:ascii="Times New Roman" w:hAnsi="Times New Roman" w:cs="Times New Roman"/>
          <w:b/>
          <w:sz w:val="24"/>
          <w:szCs w:val="24"/>
        </w:rPr>
        <w:t>ah</w:t>
      </w:r>
      <w:r w:rsidRPr="00477731">
        <w:rPr>
          <w:rFonts w:ascii="Times New Roman" w:hAnsi="Times New Roman" w:cs="Times New Roman"/>
          <w:bCs/>
          <w:sz w:val="24"/>
          <w:szCs w:val="24"/>
        </w:rPr>
        <w:t xml:space="preserve">            bi-l-</w:t>
      </w:r>
      <w:proofErr w:type="spellStart"/>
      <w:r w:rsidRPr="00477731">
        <w:rPr>
          <w:rFonts w:ascii="Times New Roman" w:hAnsi="Times New Roman" w:cs="Times New Roman"/>
          <w:bCs/>
          <w:sz w:val="24"/>
          <w:szCs w:val="24"/>
        </w:rPr>
        <w:t>ħadiqah</w:t>
      </w:r>
      <w:proofErr w:type="spellEnd"/>
      <w:r w:rsidRPr="00477731">
        <w:rPr>
          <w:rFonts w:ascii="Times New Roman" w:hAnsi="Times New Roman" w:cs="Times New Roman"/>
          <w:bCs/>
          <w:sz w:val="24"/>
          <w:szCs w:val="24"/>
        </w:rPr>
        <w:t xml:space="preserve">     </w:t>
      </w:r>
      <w:proofErr w:type="spellStart"/>
      <w:r w:rsidRPr="00477731">
        <w:rPr>
          <w:rFonts w:ascii="Times New Roman" w:hAnsi="Times New Roman" w:cs="Times New Roman"/>
          <w:bCs/>
          <w:sz w:val="24"/>
          <w:szCs w:val="24"/>
        </w:rPr>
        <w:t>ʔems</w:t>
      </w:r>
      <w:proofErr w:type="spellEnd"/>
    </w:p>
    <w:p w14:paraId="411ECB24" w14:textId="18030249" w:rsidR="00EE77C9" w:rsidRPr="00477731" w:rsidRDefault="00EE77C9" w:rsidP="001A76FD">
      <w:pPr>
        <w:keepNext/>
        <w:spacing w:after="0" w:line="360" w:lineRule="auto"/>
        <w:rPr>
          <w:rFonts w:ascii="Times New Roman" w:hAnsi="Times New Roman" w:cs="Times New Roman"/>
          <w:sz w:val="24"/>
          <w:szCs w:val="24"/>
        </w:rPr>
      </w:pPr>
      <w:r w:rsidRPr="00477731">
        <w:rPr>
          <w:rFonts w:ascii="Times New Roman" w:hAnsi="Times New Roman" w:cs="Times New Roman"/>
          <w:sz w:val="24"/>
          <w:szCs w:val="24"/>
        </w:rPr>
        <w:t xml:space="preserve">           DEF-rose    DEF-boy    F-Top-3SG.M    </w:t>
      </w:r>
      <w:proofErr w:type="gramStart"/>
      <w:r w:rsidRPr="00477731">
        <w:rPr>
          <w:rFonts w:ascii="Times New Roman" w:hAnsi="Times New Roman" w:cs="Times New Roman"/>
          <w:sz w:val="24"/>
          <w:szCs w:val="24"/>
        </w:rPr>
        <w:t>saw.3SG.F</w:t>
      </w:r>
      <w:proofErr w:type="gramEnd"/>
      <w:r w:rsidRPr="00477731">
        <w:rPr>
          <w:rFonts w:ascii="Times New Roman" w:hAnsi="Times New Roman" w:cs="Times New Roman"/>
          <w:sz w:val="24"/>
          <w:szCs w:val="24"/>
        </w:rPr>
        <w:t xml:space="preserve">    in-DEF-park    yesterday</w:t>
      </w:r>
    </w:p>
    <w:p w14:paraId="5563F380" w14:textId="07A65C3B" w:rsidR="00EE77C9" w:rsidRPr="00477731" w:rsidRDefault="00EE77C9" w:rsidP="00BF5489">
      <w:pPr>
        <w:spacing w:after="0" w:line="360" w:lineRule="auto"/>
        <w:jc w:val="both"/>
        <w:rPr>
          <w:rFonts w:ascii="Times New Roman" w:hAnsi="Times New Roman" w:cs="Times New Roman"/>
          <w:sz w:val="24"/>
          <w:szCs w:val="24"/>
        </w:rPr>
      </w:pPr>
      <w:r w:rsidRPr="00477731">
        <w:rPr>
          <w:rFonts w:ascii="Times New Roman" w:hAnsi="Times New Roman" w:cs="Times New Roman"/>
          <w:sz w:val="24"/>
          <w:szCs w:val="24"/>
        </w:rPr>
        <w:t xml:space="preserve">           Intended meaning: ‘The boy, the </w:t>
      </w:r>
      <w:r w:rsidRPr="00477731">
        <w:rPr>
          <w:rFonts w:ascii="Times New Roman" w:hAnsi="Times New Roman" w:cs="Times New Roman"/>
          <w:sz w:val="24"/>
        </w:rPr>
        <w:t>koala</w:t>
      </w:r>
      <w:r w:rsidRPr="00477731">
        <w:rPr>
          <w:rFonts w:ascii="Times New Roman" w:hAnsi="Times New Roman" w:cs="Times New Roman"/>
          <w:sz w:val="24"/>
          <w:szCs w:val="24"/>
        </w:rPr>
        <w:t>, he saw it in the park yesterday.’</w:t>
      </w:r>
    </w:p>
    <w:p w14:paraId="17D8F808" w14:textId="77777777" w:rsidR="00EE77C9" w:rsidRPr="00477731" w:rsidRDefault="00EE77C9" w:rsidP="00BF5489">
      <w:pPr>
        <w:spacing w:after="0" w:line="360" w:lineRule="auto"/>
        <w:jc w:val="both"/>
        <w:rPr>
          <w:rFonts w:ascii="Times New Roman" w:hAnsi="Times New Roman" w:cs="Times New Roman"/>
          <w:sz w:val="24"/>
          <w:szCs w:val="24"/>
        </w:rPr>
      </w:pPr>
    </w:p>
    <w:p w14:paraId="394A04C3" w14:textId="191FB041" w:rsidR="00EE77C9" w:rsidRPr="00477731" w:rsidRDefault="00EE77C9" w:rsidP="004A641A">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Note that </w:t>
      </w:r>
      <w:proofErr w:type="spellStart"/>
      <w:r w:rsidRPr="00477731">
        <w:rPr>
          <w:rFonts w:ascii="Times New Roman" w:hAnsi="Times New Roman" w:cs="Times New Roman"/>
          <w:i/>
          <w:sz w:val="24"/>
        </w:rPr>
        <w:t>ʁedɪ</w:t>
      </w:r>
      <w:proofErr w:type="spellEnd"/>
      <w:r w:rsidRPr="00477731">
        <w:rPr>
          <w:rFonts w:ascii="Times New Roman" w:hAnsi="Times New Roman" w:cs="Times New Roman"/>
          <w:sz w:val="24"/>
        </w:rPr>
        <w:t xml:space="preserve"> agrees with the subject, but both DPs have moved, the subject necessarily higher than the object. We propose the following account of this construction: Both arguments are probed by the F-Top head, both have their </w:t>
      </w:r>
      <w:proofErr w:type="spellStart"/>
      <w:r w:rsidRPr="00477731">
        <w:rPr>
          <w:rFonts w:ascii="Times New Roman" w:hAnsi="Times New Roman" w:cs="Times New Roman"/>
          <w:bCs/>
          <w:sz w:val="24"/>
        </w:rPr>
        <w:t>u</w:t>
      </w:r>
      <w:r w:rsidRPr="00477731">
        <w:rPr>
          <w:rFonts w:ascii="Times New Roman" w:hAnsi="Times New Roman" w:cs="Times New Roman"/>
          <w:sz w:val="24"/>
        </w:rPr>
        <w:t>δ</w:t>
      </w:r>
      <w:proofErr w:type="spellEnd"/>
      <w:r w:rsidRPr="00477731">
        <w:rPr>
          <w:rFonts w:ascii="Times New Roman" w:hAnsi="Times New Roman" w:cs="Times New Roman"/>
          <w:sz w:val="24"/>
        </w:rPr>
        <w:t xml:space="preserve">-feature valued by the F-Top head. In this case, the F-Top head is </w:t>
      </w:r>
      <w:proofErr w:type="spellStart"/>
      <w:r w:rsidRPr="00477731">
        <w:rPr>
          <w:rFonts w:ascii="Times New Roman" w:hAnsi="Times New Roman" w:cs="Times New Roman"/>
          <w:i/>
          <w:sz w:val="24"/>
          <w:szCs w:val="24"/>
        </w:rPr>
        <w:t>ʁedɪ</w:t>
      </w:r>
      <w:proofErr w:type="spellEnd"/>
      <w:r w:rsidRPr="00477731">
        <w:rPr>
          <w:rFonts w:ascii="Times New Roman" w:hAnsi="Times New Roman" w:cs="Times New Roman"/>
        </w:rPr>
        <w:t xml:space="preserve">, with a </w:t>
      </w:r>
      <w:proofErr w:type="spellStart"/>
      <w:r w:rsidRPr="00477731">
        <w:rPr>
          <w:rFonts w:ascii="Times New Roman" w:hAnsi="Times New Roman" w:cs="Times New Roman"/>
          <w:bCs/>
          <w:sz w:val="24"/>
        </w:rPr>
        <w:t>u</w:t>
      </w:r>
      <w:r w:rsidRPr="00477731">
        <w:rPr>
          <w:rFonts w:ascii="Times New Roman" w:hAnsi="Times New Roman" w:cs="Times New Roman"/>
          <w:sz w:val="24"/>
        </w:rPr>
        <w:t>φ</w:t>
      </w:r>
      <w:proofErr w:type="spellEnd"/>
      <w:r w:rsidRPr="00477731">
        <w:rPr>
          <w:rFonts w:ascii="Times New Roman" w:hAnsi="Times New Roman" w:cs="Times New Roman"/>
          <w:sz w:val="24"/>
        </w:rPr>
        <w:t>-feature</w:t>
      </w:r>
      <w:r w:rsidRPr="00477731">
        <w:rPr>
          <w:rFonts w:ascii="Times New Roman" w:hAnsi="Times New Roman" w:cs="Times New Roman"/>
        </w:rPr>
        <w:t xml:space="preserve">. </w:t>
      </w:r>
      <w:r w:rsidRPr="00477731">
        <w:rPr>
          <w:rFonts w:ascii="Times New Roman" w:hAnsi="Times New Roman" w:cs="Times New Roman"/>
          <w:sz w:val="24"/>
        </w:rPr>
        <w:t xml:space="preserve">Only one of the DP arguments can value this feature. This is the subject, presumably by virtue of being closer to the F-Top head, once it has moved to spec-TP. The F-Top head copies the φ-features of the subject, whose </w:t>
      </w:r>
      <w:proofErr w:type="spellStart"/>
      <w:r w:rsidRPr="00477731">
        <w:rPr>
          <w:rFonts w:ascii="Times New Roman" w:hAnsi="Times New Roman" w:cs="Times New Roman"/>
          <w:bCs/>
          <w:sz w:val="24"/>
        </w:rPr>
        <w:t>u</w:t>
      </w:r>
      <w:r w:rsidRPr="00477731">
        <w:rPr>
          <w:rFonts w:ascii="Times New Roman" w:hAnsi="Times New Roman" w:cs="Times New Roman"/>
          <w:sz w:val="24"/>
        </w:rPr>
        <w:t>δ</w:t>
      </w:r>
      <w:proofErr w:type="spellEnd"/>
      <w:r w:rsidRPr="00477731">
        <w:rPr>
          <w:rFonts w:ascii="Times New Roman" w:hAnsi="Times New Roman" w:cs="Times New Roman"/>
          <w:sz w:val="24"/>
        </w:rPr>
        <w:t xml:space="preserve">-feature is assigned F-Top value in return. No movement is required as morphological expression of this Agree relation. The object </w:t>
      </w:r>
      <w:proofErr w:type="gramStart"/>
      <w:r w:rsidRPr="00477731">
        <w:rPr>
          <w:rFonts w:ascii="Times New Roman" w:hAnsi="Times New Roman" w:cs="Times New Roman"/>
          <w:sz w:val="24"/>
        </w:rPr>
        <w:t>has to</w:t>
      </w:r>
      <w:proofErr w:type="gramEnd"/>
      <w:r w:rsidRPr="00477731">
        <w:rPr>
          <w:rFonts w:ascii="Times New Roman" w:hAnsi="Times New Roman" w:cs="Times New Roman"/>
          <w:sz w:val="24"/>
        </w:rPr>
        <w:t xml:space="preserve"> resort to movement, though, as morphological expression of the </w:t>
      </w:r>
      <w:r w:rsidRPr="00477731">
        <w:rPr>
          <w:rFonts w:ascii="Times New Roman" w:hAnsi="Times New Roman" w:cs="Times New Roman"/>
          <w:sz w:val="24"/>
        </w:rPr>
        <w:lastRenderedPageBreak/>
        <w:t xml:space="preserve">Agree relation with </w:t>
      </w:r>
      <w:proofErr w:type="spellStart"/>
      <w:r w:rsidRPr="00477731">
        <w:rPr>
          <w:rFonts w:ascii="Times New Roman" w:hAnsi="Times New Roman" w:cs="Times New Roman"/>
          <w:i/>
          <w:sz w:val="24"/>
          <w:szCs w:val="24"/>
        </w:rPr>
        <w:t>ʁedɪ</w:t>
      </w:r>
      <w:proofErr w:type="spellEnd"/>
      <w:r w:rsidRPr="00477731">
        <w:rPr>
          <w:rFonts w:ascii="Times New Roman" w:hAnsi="Times New Roman" w:cs="Times New Roman"/>
          <w:sz w:val="24"/>
        </w:rPr>
        <w:t xml:space="preserve">, the F-Top head. Interestingly, the subject moves as well, and, as comparison between (47) and (48) shows, </w:t>
      </w:r>
      <w:proofErr w:type="gramStart"/>
      <w:r w:rsidRPr="00477731">
        <w:rPr>
          <w:rFonts w:ascii="Times New Roman" w:hAnsi="Times New Roman" w:cs="Times New Roman"/>
          <w:sz w:val="24"/>
        </w:rPr>
        <w:t>has to</w:t>
      </w:r>
      <w:proofErr w:type="gramEnd"/>
      <w:r w:rsidRPr="00477731">
        <w:rPr>
          <w:rFonts w:ascii="Times New Roman" w:hAnsi="Times New Roman" w:cs="Times New Roman"/>
          <w:sz w:val="24"/>
        </w:rPr>
        <w:t xml:space="preserve"> move higher than the object. This, we assume, is because of locality: the object cannot move across the subject in spec-TP. This problem is avoided if the subject moves higher than the object. The object will still move across the copy of the subject in spec-TP, but will not move across the subject chain, which is what matters (see Chomsky 2013: 44). If this is right, movement of the subject would be purely ‘altruistic’; the subject has all its unvalued features valued even before movement. The altruistic movement is allowed without any auxiliary assumptions as we have assumed free movement, following Chomsky, Gallego, and Ott (2019).</w:t>
      </w:r>
      <w:r w:rsidRPr="00477731">
        <w:rPr>
          <w:rStyle w:val="FootnoteReference"/>
          <w:rFonts w:ascii="Times New Roman" w:hAnsi="Times New Roman" w:cs="Times New Roman"/>
          <w:sz w:val="24"/>
        </w:rPr>
        <w:footnoteReference w:id="22"/>
      </w:r>
    </w:p>
    <w:p w14:paraId="33B0F801" w14:textId="459A77A2" w:rsidR="00EE77C9" w:rsidRPr="00477731" w:rsidRDefault="00EE77C9" w:rsidP="00BB3711">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 xml:space="preserve">How come movement of the object across the subject chain is allowed in (46) and (47)? The difference is that the object in (46), and by hypothesis in (47) as well, moves to the spec of a different head than the one which has an Agree relation with the subject (in (47) this head is phonologically null). The movement of the object in (46,47) does not ‘see’ the intervening subject, which is in a feature valuation relation with a different head than the object. The movement in (49,50) does see the intervening subject, because the subject and the object are dependents of the same F-Top head. </w:t>
      </w:r>
    </w:p>
    <w:p w14:paraId="7D06FE04" w14:textId="76D2964E" w:rsidR="00EE77C9" w:rsidRPr="00477731" w:rsidRDefault="00EE77C9" w:rsidP="00BB3711">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A difference between (46, 47) and (50) is, then, that the former two are formed by recursion of F-</w:t>
      </w:r>
      <w:proofErr w:type="spellStart"/>
      <w:r w:rsidRPr="00477731">
        <w:rPr>
          <w:rFonts w:ascii="Times New Roman" w:hAnsi="Times New Roman" w:cs="Times New Roman"/>
          <w:sz w:val="24"/>
        </w:rPr>
        <w:t>TopP</w:t>
      </w:r>
      <w:proofErr w:type="spellEnd"/>
      <w:r w:rsidRPr="00477731">
        <w:rPr>
          <w:rFonts w:ascii="Times New Roman" w:hAnsi="Times New Roman" w:cs="Times New Roman"/>
          <w:sz w:val="24"/>
        </w:rPr>
        <w:t xml:space="preserve">, while the latter is formed by having two Topics marked by the same F-Topic head. </w:t>
      </w:r>
      <w:proofErr w:type="gramStart"/>
      <w:r w:rsidRPr="00477731">
        <w:rPr>
          <w:rFonts w:ascii="Times New Roman" w:hAnsi="Times New Roman" w:cs="Times New Roman"/>
          <w:sz w:val="24"/>
        </w:rPr>
        <w:t>Both of these</w:t>
      </w:r>
      <w:proofErr w:type="gramEnd"/>
      <w:r w:rsidRPr="00477731">
        <w:rPr>
          <w:rFonts w:ascii="Times New Roman" w:hAnsi="Times New Roman" w:cs="Times New Roman"/>
          <w:sz w:val="24"/>
        </w:rPr>
        <w:t xml:space="preserve"> possibilities must be allowed by the theory (by UG), if we are right.</w:t>
      </w:r>
      <w:r w:rsidRPr="00477731">
        <w:rPr>
          <w:rStyle w:val="FootnoteReference"/>
          <w:rFonts w:ascii="Times New Roman" w:hAnsi="Times New Roman" w:cs="Times New Roman"/>
          <w:sz w:val="24"/>
        </w:rPr>
        <w:footnoteReference w:id="23"/>
      </w:r>
    </w:p>
    <w:p w14:paraId="07DD3583" w14:textId="4C5A89C7" w:rsidR="00192769" w:rsidRPr="00477731" w:rsidRDefault="00192769" w:rsidP="00BB3711">
      <w:pPr>
        <w:spacing w:after="0" w:line="360" w:lineRule="auto"/>
        <w:ind w:firstLine="720"/>
        <w:jc w:val="both"/>
        <w:rPr>
          <w:rFonts w:ascii="Times New Roman" w:hAnsi="Times New Roman" w:cs="Times New Roman"/>
          <w:sz w:val="24"/>
        </w:rPr>
      </w:pPr>
    </w:p>
    <w:p w14:paraId="4864710F" w14:textId="77777777" w:rsidR="00192769" w:rsidRPr="00477731" w:rsidRDefault="00192769" w:rsidP="00BB3711">
      <w:pPr>
        <w:spacing w:after="0" w:line="360" w:lineRule="auto"/>
        <w:ind w:firstLine="720"/>
        <w:jc w:val="both"/>
        <w:rPr>
          <w:rFonts w:ascii="Times New Roman" w:hAnsi="Times New Roman" w:cs="Times New Roman"/>
          <w:sz w:val="24"/>
          <w:vertAlign w:val="superscript"/>
        </w:rPr>
      </w:pPr>
    </w:p>
    <w:p w14:paraId="2B1AF509" w14:textId="04435A76" w:rsidR="002628CA" w:rsidRPr="00477731" w:rsidDel="00853596" w:rsidRDefault="002628CA" w:rsidP="00D71D09">
      <w:pPr>
        <w:spacing w:after="0" w:line="360" w:lineRule="auto"/>
        <w:jc w:val="both"/>
        <w:rPr>
          <w:del w:id="25" w:author="Murdhy alshamari" w:date="2023-01-03T19:48:00Z"/>
          <w:rFonts w:ascii="Times New Roman" w:hAnsi="Times New Roman" w:cs="Times New Roman"/>
          <w:b/>
          <w:sz w:val="24"/>
        </w:rPr>
      </w:pPr>
    </w:p>
    <w:p w14:paraId="60D87EAE" w14:textId="61678953" w:rsidR="00D66D54" w:rsidRPr="00477731" w:rsidRDefault="00D66D54" w:rsidP="00D71D09">
      <w:pPr>
        <w:spacing w:after="0" w:line="360" w:lineRule="auto"/>
        <w:jc w:val="both"/>
        <w:rPr>
          <w:rFonts w:ascii="Times New Roman" w:hAnsi="Times New Roman" w:cs="Times New Roman"/>
          <w:b/>
          <w:sz w:val="24"/>
        </w:rPr>
      </w:pPr>
      <w:r w:rsidRPr="00477731">
        <w:rPr>
          <w:rFonts w:ascii="Times New Roman" w:hAnsi="Times New Roman" w:cs="Times New Roman"/>
          <w:b/>
          <w:sz w:val="24"/>
        </w:rPr>
        <w:t>6.</w:t>
      </w:r>
      <w:r w:rsidRPr="00477731">
        <w:rPr>
          <w:rFonts w:ascii="Times New Roman" w:hAnsi="Times New Roman" w:cs="Times New Roman"/>
          <w:b/>
          <w:sz w:val="24"/>
        </w:rPr>
        <w:tab/>
        <w:t>Focus particles</w:t>
      </w:r>
      <w:r w:rsidR="00FB4250" w:rsidRPr="00477731">
        <w:rPr>
          <w:rFonts w:ascii="Times New Roman" w:hAnsi="Times New Roman" w:cs="Times New Roman"/>
          <w:b/>
          <w:sz w:val="24"/>
        </w:rPr>
        <w:t xml:space="preserve"> in NHA</w:t>
      </w:r>
    </w:p>
    <w:p w14:paraId="7D78A4A9" w14:textId="0E8788A3" w:rsidR="00932DB3" w:rsidRPr="00477731" w:rsidRDefault="00FB4250" w:rsidP="00D71D09">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NHA </w:t>
      </w:r>
      <w:r w:rsidR="00D71D09" w:rsidRPr="00477731">
        <w:rPr>
          <w:rFonts w:ascii="Times New Roman" w:hAnsi="Times New Roman" w:cs="Times New Roman"/>
          <w:sz w:val="24"/>
        </w:rPr>
        <w:t>has</w:t>
      </w:r>
      <w:r w:rsidRPr="00477731">
        <w:rPr>
          <w:rFonts w:ascii="Times New Roman" w:hAnsi="Times New Roman" w:cs="Times New Roman"/>
          <w:sz w:val="24"/>
        </w:rPr>
        <w:t xml:space="preserve"> two particles</w:t>
      </w:r>
      <w:r w:rsidR="00592AF0" w:rsidRPr="00477731">
        <w:rPr>
          <w:rFonts w:ascii="Times New Roman" w:hAnsi="Times New Roman" w:cs="Times New Roman"/>
          <w:sz w:val="24"/>
        </w:rPr>
        <w:t>, each</w:t>
      </w:r>
      <w:r w:rsidR="00044668" w:rsidRPr="00477731">
        <w:rPr>
          <w:rFonts w:ascii="Times New Roman" w:hAnsi="Times New Roman" w:cs="Times New Roman"/>
          <w:sz w:val="24"/>
        </w:rPr>
        <w:t xml:space="preserve"> marking </w:t>
      </w:r>
      <w:r w:rsidR="00592AF0" w:rsidRPr="00477731">
        <w:rPr>
          <w:rFonts w:ascii="Times New Roman" w:hAnsi="Times New Roman" w:cs="Times New Roman"/>
          <w:sz w:val="24"/>
        </w:rPr>
        <w:t>a</w:t>
      </w:r>
      <w:r w:rsidR="00044668" w:rsidRPr="00477731">
        <w:rPr>
          <w:rFonts w:ascii="Times New Roman" w:hAnsi="Times New Roman" w:cs="Times New Roman"/>
          <w:sz w:val="24"/>
        </w:rPr>
        <w:t xml:space="preserve"> distinct value of Focus</w:t>
      </w:r>
      <w:r w:rsidR="00693149" w:rsidRPr="00477731">
        <w:rPr>
          <w:rFonts w:ascii="Times New Roman" w:hAnsi="Times New Roman" w:cs="Times New Roman"/>
          <w:sz w:val="24"/>
        </w:rPr>
        <w:t>:</w:t>
      </w:r>
      <w:r w:rsidR="00044668" w:rsidRPr="00477731">
        <w:rPr>
          <w:rFonts w:ascii="Times New Roman" w:hAnsi="Times New Roman" w:cs="Times New Roman"/>
          <w:sz w:val="24"/>
        </w:rPr>
        <w:t xml:space="preserve"> </w:t>
      </w:r>
      <w:r w:rsidR="001045A8" w:rsidRPr="00477731">
        <w:rPr>
          <w:rFonts w:ascii="Times New Roman" w:hAnsi="Times New Roman" w:cs="Times New Roman"/>
          <w:sz w:val="24"/>
        </w:rPr>
        <w:t>no</w:t>
      </w:r>
      <w:r w:rsidR="001C66E6" w:rsidRPr="00477731">
        <w:rPr>
          <w:rFonts w:ascii="Times New Roman" w:hAnsi="Times New Roman" w:cs="Times New Roman"/>
          <w:sz w:val="24"/>
        </w:rPr>
        <w:t>n</w:t>
      </w:r>
      <w:r w:rsidR="001045A8" w:rsidRPr="00477731">
        <w:rPr>
          <w:rFonts w:ascii="Times New Roman" w:hAnsi="Times New Roman" w:cs="Times New Roman"/>
          <w:sz w:val="24"/>
        </w:rPr>
        <w:t>-presupposed</w:t>
      </w:r>
      <w:r w:rsidR="00693149" w:rsidRPr="00477731">
        <w:rPr>
          <w:rFonts w:ascii="Times New Roman" w:hAnsi="Times New Roman" w:cs="Times New Roman"/>
          <w:sz w:val="24"/>
        </w:rPr>
        <w:t xml:space="preserve">, </w:t>
      </w:r>
      <w:r w:rsidR="00CF350E" w:rsidRPr="00477731">
        <w:rPr>
          <w:rFonts w:ascii="Times New Roman" w:hAnsi="Times New Roman" w:cs="Times New Roman"/>
          <w:sz w:val="24"/>
        </w:rPr>
        <w:t>n</w:t>
      </w:r>
      <w:r w:rsidR="00693149" w:rsidRPr="00477731">
        <w:rPr>
          <w:rFonts w:ascii="Times New Roman" w:hAnsi="Times New Roman" w:cs="Times New Roman"/>
          <w:sz w:val="24"/>
        </w:rPr>
        <w:t>ew</w:t>
      </w:r>
      <w:r w:rsidR="001045A8" w:rsidRPr="00477731">
        <w:rPr>
          <w:rFonts w:ascii="Times New Roman" w:hAnsi="Times New Roman" w:cs="Times New Roman"/>
          <w:sz w:val="24"/>
        </w:rPr>
        <w:t xml:space="preserve"> </w:t>
      </w:r>
      <w:r w:rsidR="00D71D09" w:rsidRPr="00477731">
        <w:rPr>
          <w:rFonts w:ascii="Times New Roman" w:hAnsi="Times New Roman" w:cs="Times New Roman"/>
          <w:sz w:val="24"/>
        </w:rPr>
        <w:t>I</w:t>
      </w:r>
      <w:r w:rsidR="001045A8" w:rsidRPr="00477731">
        <w:rPr>
          <w:rFonts w:ascii="Times New Roman" w:hAnsi="Times New Roman" w:cs="Times New Roman"/>
          <w:sz w:val="24"/>
        </w:rPr>
        <w:t xml:space="preserve">nformation </w:t>
      </w:r>
      <w:r w:rsidR="00693149" w:rsidRPr="00477731">
        <w:rPr>
          <w:rFonts w:ascii="Times New Roman" w:hAnsi="Times New Roman" w:cs="Times New Roman"/>
          <w:sz w:val="24"/>
        </w:rPr>
        <w:t xml:space="preserve">Focus </w:t>
      </w:r>
      <w:r w:rsidR="0010097C" w:rsidRPr="00477731">
        <w:rPr>
          <w:rFonts w:ascii="Times New Roman" w:hAnsi="Times New Roman" w:cs="Times New Roman"/>
          <w:sz w:val="24"/>
        </w:rPr>
        <w:t>(I</w:t>
      </w:r>
      <w:r w:rsidR="00574A30" w:rsidRPr="00477731">
        <w:rPr>
          <w:rFonts w:ascii="Times New Roman" w:hAnsi="Times New Roman" w:cs="Times New Roman"/>
          <w:sz w:val="24"/>
        </w:rPr>
        <w:t>-</w:t>
      </w:r>
      <w:proofErr w:type="spellStart"/>
      <w:r w:rsidR="0010097C" w:rsidRPr="00477731">
        <w:rPr>
          <w:rFonts w:ascii="Times New Roman" w:hAnsi="Times New Roman" w:cs="Times New Roman"/>
          <w:sz w:val="24"/>
        </w:rPr>
        <w:t>F</w:t>
      </w:r>
      <w:r w:rsidR="00574A30" w:rsidRPr="00477731">
        <w:rPr>
          <w:rFonts w:ascii="Times New Roman" w:hAnsi="Times New Roman" w:cs="Times New Roman"/>
          <w:sz w:val="24"/>
        </w:rPr>
        <w:t>oc</w:t>
      </w:r>
      <w:proofErr w:type="spellEnd"/>
      <w:r w:rsidR="0010097C" w:rsidRPr="00477731">
        <w:rPr>
          <w:rFonts w:ascii="Times New Roman" w:hAnsi="Times New Roman" w:cs="Times New Roman"/>
          <w:sz w:val="24"/>
        </w:rPr>
        <w:t xml:space="preserve">) </w:t>
      </w:r>
      <w:r w:rsidR="00693149" w:rsidRPr="00477731">
        <w:rPr>
          <w:rFonts w:ascii="Times New Roman" w:hAnsi="Times New Roman" w:cs="Times New Roman"/>
          <w:sz w:val="24"/>
        </w:rPr>
        <w:t xml:space="preserve">and </w:t>
      </w:r>
      <w:r w:rsidR="00044668" w:rsidRPr="00477731">
        <w:rPr>
          <w:rFonts w:ascii="Times New Roman" w:hAnsi="Times New Roman" w:cs="Times New Roman"/>
          <w:sz w:val="24"/>
        </w:rPr>
        <w:t>Contrastive</w:t>
      </w:r>
      <w:r w:rsidRPr="00477731">
        <w:rPr>
          <w:rFonts w:ascii="Times New Roman" w:hAnsi="Times New Roman" w:cs="Times New Roman"/>
          <w:sz w:val="24"/>
        </w:rPr>
        <w:t xml:space="preserve"> Focus </w:t>
      </w:r>
      <w:r w:rsidR="0010097C" w:rsidRPr="00477731">
        <w:rPr>
          <w:rFonts w:ascii="Times New Roman" w:hAnsi="Times New Roman" w:cs="Times New Roman"/>
          <w:sz w:val="24"/>
        </w:rPr>
        <w:t>(C</w:t>
      </w:r>
      <w:r w:rsidR="00574A30" w:rsidRPr="00477731">
        <w:rPr>
          <w:rFonts w:ascii="Times New Roman" w:hAnsi="Times New Roman" w:cs="Times New Roman"/>
          <w:sz w:val="24"/>
        </w:rPr>
        <w:t>-</w:t>
      </w:r>
      <w:proofErr w:type="spellStart"/>
      <w:r w:rsidR="0010097C" w:rsidRPr="00477731">
        <w:rPr>
          <w:rFonts w:ascii="Times New Roman" w:hAnsi="Times New Roman" w:cs="Times New Roman"/>
          <w:sz w:val="24"/>
        </w:rPr>
        <w:t>F</w:t>
      </w:r>
      <w:r w:rsidR="00574A30" w:rsidRPr="00477731">
        <w:rPr>
          <w:rFonts w:ascii="Times New Roman" w:hAnsi="Times New Roman" w:cs="Times New Roman"/>
          <w:sz w:val="24"/>
        </w:rPr>
        <w:t>oc</w:t>
      </w:r>
      <w:proofErr w:type="spellEnd"/>
      <w:r w:rsidR="0010097C" w:rsidRPr="00477731">
        <w:rPr>
          <w:rFonts w:ascii="Times New Roman" w:hAnsi="Times New Roman" w:cs="Times New Roman"/>
          <w:sz w:val="24"/>
        </w:rPr>
        <w:t xml:space="preserve">) </w:t>
      </w:r>
      <w:r w:rsidR="00CA0284" w:rsidRPr="00477731">
        <w:rPr>
          <w:rFonts w:ascii="Times New Roman" w:hAnsi="Times New Roman" w:cs="Times New Roman"/>
          <w:sz w:val="24"/>
        </w:rPr>
        <w:t>(</w:t>
      </w:r>
      <w:r w:rsidR="003F0DCD" w:rsidRPr="00477731">
        <w:rPr>
          <w:rFonts w:ascii="Times New Roman" w:hAnsi="Times New Roman" w:cs="Times New Roman"/>
          <w:sz w:val="24"/>
        </w:rPr>
        <w:t xml:space="preserve">È </w:t>
      </w:r>
      <w:r w:rsidR="00044668" w:rsidRPr="00477731">
        <w:rPr>
          <w:rFonts w:ascii="Times New Roman" w:hAnsi="Times New Roman" w:cs="Times New Roman"/>
          <w:sz w:val="24"/>
        </w:rPr>
        <w:t>Kiss 1995</w:t>
      </w:r>
      <w:r w:rsidR="00693149" w:rsidRPr="00477731">
        <w:rPr>
          <w:rFonts w:ascii="Times New Roman" w:hAnsi="Times New Roman" w:cs="Times New Roman"/>
          <w:sz w:val="24"/>
        </w:rPr>
        <w:t>; Holmberg and Nikanne 2002</w:t>
      </w:r>
      <w:r w:rsidR="00044668" w:rsidRPr="00477731">
        <w:rPr>
          <w:rFonts w:ascii="Times New Roman" w:hAnsi="Times New Roman" w:cs="Times New Roman"/>
          <w:sz w:val="24"/>
        </w:rPr>
        <w:t xml:space="preserve">). </w:t>
      </w:r>
      <w:r w:rsidR="00C03157" w:rsidRPr="00477731">
        <w:rPr>
          <w:rFonts w:ascii="Times New Roman" w:hAnsi="Times New Roman" w:cs="Times New Roman"/>
          <w:sz w:val="24"/>
        </w:rPr>
        <w:t xml:space="preserve">The particle </w:t>
      </w:r>
      <w:proofErr w:type="spellStart"/>
      <w:r w:rsidR="00C03157" w:rsidRPr="00477731">
        <w:rPr>
          <w:rFonts w:ascii="Times New Roman" w:hAnsi="Times New Roman" w:cs="Times New Roman"/>
          <w:i/>
          <w:iCs/>
          <w:sz w:val="24"/>
        </w:rPr>
        <w:t>yamar</w:t>
      </w:r>
      <w:proofErr w:type="spellEnd"/>
      <w:r w:rsidR="00C03157" w:rsidRPr="00477731">
        <w:rPr>
          <w:rFonts w:ascii="Times New Roman" w:hAnsi="Times New Roman" w:cs="Times New Roman"/>
          <w:sz w:val="24"/>
        </w:rPr>
        <w:t xml:space="preserve"> marks I</w:t>
      </w:r>
      <w:r w:rsidR="000B7191" w:rsidRPr="00477731">
        <w:rPr>
          <w:rFonts w:ascii="Times New Roman" w:hAnsi="Times New Roman" w:cs="Times New Roman"/>
          <w:sz w:val="24"/>
        </w:rPr>
        <w:t>-</w:t>
      </w:r>
      <w:proofErr w:type="spellStart"/>
      <w:r w:rsidR="00C03157" w:rsidRPr="00477731">
        <w:rPr>
          <w:rFonts w:ascii="Times New Roman" w:hAnsi="Times New Roman" w:cs="Times New Roman"/>
          <w:sz w:val="24"/>
        </w:rPr>
        <w:t>F</w:t>
      </w:r>
      <w:r w:rsidR="000B7191" w:rsidRPr="00477731">
        <w:rPr>
          <w:rFonts w:ascii="Times New Roman" w:hAnsi="Times New Roman" w:cs="Times New Roman"/>
          <w:sz w:val="24"/>
        </w:rPr>
        <w:t>oc</w:t>
      </w:r>
      <w:proofErr w:type="spellEnd"/>
      <w:r w:rsidR="00C03157" w:rsidRPr="00477731">
        <w:rPr>
          <w:rFonts w:ascii="Times New Roman" w:hAnsi="Times New Roman" w:cs="Times New Roman"/>
          <w:sz w:val="24"/>
        </w:rPr>
        <w:t xml:space="preserve"> and </w:t>
      </w:r>
      <w:proofErr w:type="spellStart"/>
      <w:r w:rsidR="00C03157" w:rsidRPr="00477731">
        <w:rPr>
          <w:rFonts w:ascii="Times New Roman" w:hAnsi="Times New Roman" w:cs="Times New Roman"/>
          <w:bCs/>
          <w:i/>
          <w:iCs/>
          <w:sz w:val="24"/>
          <w:szCs w:val="24"/>
        </w:rPr>
        <w:t>ʔadʒal</w:t>
      </w:r>
      <w:proofErr w:type="spellEnd"/>
      <w:r w:rsidR="00C03157" w:rsidRPr="00477731">
        <w:rPr>
          <w:rFonts w:ascii="Times New Roman" w:hAnsi="Times New Roman" w:cs="Times New Roman"/>
        </w:rPr>
        <w:t xml:space="preserve"> </w:t>
      </w:r>
      <w:r w:rsidR="00C03157" w:rsidRPr="00477731">
        <w:rPr>
          <w:rFonts w:ascii="Times New Roman" w:hAnsi="Times New Roman" w:cs="Times New Roman"/>
          <w:sz w:val="24"/>
        </w:rPr>
        <w:t>C</w:t>
      </w:r>
      <w:r w:rsidR="000B7191" w:rsidRPr="00477731">
        <w:rPr>
          <w:rFonts w:ascii="Times New Roman" w:hAnsi="Times New Roman" w:cs="Times New Roman"/>
          <w:sz w:val="24"/>
        </w:rPr>
        <w:t>-</w:t>
      </w:r>
      <w:proofErr w:type="spellStart"/>
      <w:r w:rsidR="00C03157" w:rsidRPr="00477731">
        <w:rPr>
          <w:rFonts w:ascii="Times New Roman" w:hAnsi="Times New Roman" w:cs="Times New Roman"/>
          <w:sz w:val="24"/>
        </w:rPr>
        <w:t>F</w:t>
      </w:r>
      <w:r w:rsidR="000B7191" w:rsidRPr="00477731">
        <w:rPr>
          <w:rFonts w:ascii="Times New Roman" w:hAnsi="Times New Roman" w:cs="Times New Roman"/>
          <w:sz w:val="24"/>
        </w:rPr>
        <w:t>oc</w:t>
      </w:r>
      <w:proofErr w:type="spellEnd"/>
      <w:r w:rsidR="00C03157" w:rsidRPr="00477731">
        <w:rPr>
          <w:rFonts w:ascii="Times New Roman" w:hAnsi="Times New Roman" w:cs="Times New Roman"/>
          <w:sz w:val="24"/>
        </w:rPr>
        <w:t xml:space="preserve">. </w:t>
      </w:r>
      <w:r w:rsidR="000D39D3" w:rsidRPr="00477731">
        <w:rPr>
          <w:rFonts w:ascii="Times New Roman" w:hAnsi="Times New Roman" w:cs="Times New Roman"/>
          <w:sz w:val="24"/>
        </w:rPr>
        <w:t xml:space="preserve">In most respects </w:t>
      </w:r>
      <w:r w:rsidR="00C03157" w:rsidRPr="00477731">
        <w:rPr>
          <w:rFonts w:ascii="Times New Roman" w:hAnsi="Times New Roman" w:cs="Times New Roman"/>
          <w:sz w:val="24"/>
        </w:rPr>
        <w:t xml:space="preserve">the syntax of </w:t>
      </w:r>
      <w:r w:rsidR="000D39D3" w:rsidRPr="00477731">
        <w:rPr>
          <w:rFonts w:ascii="Times New Roman" w:hAnsi="Times New Roman" w:cs="Times New Roman"/>
          <w:sz w:val="24"/>
        </w:rPr>
        <w:t xml:space="preserve">the Focus particles parallels that of the </w:t>
      </w:r>
      <w:r w:rsidR="00C03157" w:rsidRPr="00477731">
        <w:rPr>
          <w:rFonts w:ascii="Times New Roman" w:hAnsi="Times New Roman" w:cs="Times New Roman"/>
          <w:sz w:val="24"/>
        </w:rPr>
        <w:t>Topic particles</w:t>
      </w:r>
      <w:r w:rsidR="00592AF0" w:rsidRPr="00477731">
        <w:rPr>
          <w:rFonts w:ascii="Times New Roman" w:hAnsi="Times New Roman" w:cs="Times New Roman"/>
          <w:sz w:val="24"/>
        </w:rPr>
        <w:t xml:space="preserve"> we have explored</w:t>
      </w:r>
      <w:r w:rsidR="00C03157" w:rsidRPr="00477731">
        <w:rPr>
          <w:rFonts w:ascii="Times New Roman" w:hAnsi="Times New Roman" w:cs="Times New Roman"/>
          <w:sz w:val="24"/>
        </w:rPr>
        <w:t xml:space="preserve">, </w:t>
      </w:r>
      <w:r w:rsidR="001F169E" w:rsidRPr="00477731">
        <w:rPr>
          <w:rFonts w:ascii="Times New Roman" w:hAnsi="Times New Roman" w:cs="Times New Roman"/>
          <w:sz w:val="24"/>
        </w:rPr>
        <w:t>particularly the ones which mark topics by movement</w:t>
      </w:r>
      <w:r w:rsidR="00386682" w:rsidRPr="00477731">
        <w:rPr>
          <w:rFonts w:ascii="Times New Roman" w:hAnsi="Times New Roman" w:cs="Times New Roman"/>
          <w:sz w:val="24"/>
        </w:rPr>
        <w:t xml:space="preserve">: They are heads in the C-domain which attract a phrase in </w:t>
      </w:r>
      <w:r w:rsidR="00574A30" w:rsidRPr="00477731">
        <w:rPr>
          <w:rFonts w:ascii="Times New Roman" w:hAnsi="Times New Roman" w:cs="Times New Roman"/>
          <w:sz w:val="24"/>
        </w:rPr>
        <w:t>TP</w:t>
      </w:r>
      <w:r w:rsidR="00386682" w:rsidRPr="00477731">
        <w:rPr>
          <w:rFonts w:ascii="Times New Roman" w:hAnsi="Times New Roman" w:cs="Times New Roman"/>
          <w:sz w:val="24"/>
        </w:rPr>
        <w:t>, subject to standard locality conditions, assigning a particular Focus interpretation to them.</w:t>
      </w:r>
      <w:r w:rsidR="001F169E" w:rsidRPr="00477731">
        <w:rPr>
          <w:rFonts w:ascii="Times New Roman" w:hAnsi="Times New Roman" w:cs="Times New Roman"/>
          <w:sz w:val="24"/>
        </w:rPr>
        <w:t xml:space="preserve"> A difference between the Focus particles is that</w:t>
      </w:r>
      <w:r w:rsidR="000052BC" w:rsidRPr="00477731">
        <w:rPr>
          <w:rFonts w:ascii="Times New Roman" w:hAnsi="Times New Roman" w:cs="Times New Roman"/>
          <w:sz w:val="24"/>
        </w:rPr>
        <w:t xml:space="preserve"> </w:t>
      </w:r>
      <w:r w:rsidR="00EF702C" w:rsidRPr="00477731">
        <w:rPr>
          <w:rFonts w:ascii="Times New Roman" w:hAnsi="Times New Roman" w:cs="Times New Roman"/>
          <w:sz w:val="24"/>
        </w:rPr>
        <w:t>with the</w:t>
      </w:r>
      <w:r w:rsidR="000052BC" w:rsidRPr="00477731">
        <w:rPr>
          <w:rFonts w:ascii="Times New Roman" w:hAnsi="Times New Roman" w:cs="Times New Roman"/>
          <w:sz w:val="24"/>
        </w:rPr>
        <w:t xml:space="preserve"> C</w:t>
      </w:r>
      <w:r w:rsidR="00574A30" w:rsidRPr="00477731">
        <w:rPr>
          <w:rFonts w:ascii="Times New Roman" w:hAnsi="Times New Roman" w:cs="Times New Roman"/>
          <w:sz w:val="24"/>
        </w:rPr>
        <w:t>-</w:t>
      </w:r>
      <w:proofErr w:type="spellStart"/>
      <w:r w:rsidR="000052BC" w:rsidRPr="00477731">
        <w:rPr>
          <w:rFonts w:ascii="Times New Roman" w:hAnsi="Times New Roman" w:cs="Times New Roman"/>
          <w:sz w:val="24"/>
        </w:rPr>
        <w:t>F</w:t>
      </w:r>
      <w:r w:rsidR="00574A30" w:rsidRPr="00477731">
        <w:rPr>
          <w:rFonts w:ascii="Times New Roman" w:hAnsi="Times New Roman" w:cs="Times New Roman"/>
          <w:sz w:val="24"/>
        </w:rPr>
        <w:t>oc</w:t>
      </w:r>
      <w:proofErr w:type="spellEnd"/>
      <w:r w:rsidR="000052BC" w:rsidRPr="00477731">
        <w:rPr>
          <w:rFonts w:ascii="Times New Roman" w:hAnsi="Times New Roman" w:cs="Times New Roman"/>
          <w:sz w:val="24"/>
        </w:rPr>
        <w:t xml:space="preserve"> particle</w:t>
      </w:r>
      <w:r w:rsidR="001F169E" w:rsidRPr="00477731">
        <w:rPr>
          <w:rFonts w:ascii="Times New Roman" w:hAnsi="Times New Roman" w:cs="Times New Roman"/>
          <w:sz w:val="24"/>
        </w:rPr>
        <w:t xml:space="preserve"> </w:t>
      </w:r>
      <w:r w:rsidR="00EF702C" w:rsidRPr="00477731">
        <w:rPr>
          <w:rFonts w:ascii="Times New Roman" w:hAnsi="Times New Roman" w:cs="Times New Roman"/>
          <w:sz w:val="24"/>
        </w:rPr>
        <w:t xml:space="preserve">movement is combined with </w:t>
      </w:r>
      <w:r w:rsidR="001F169E" w:rsidRPr="00477731">
        <w:rPr>
          <w:rFonts w:ascii="Times New Roman" w:hAnsi="Times New Roman" w:cs="Times New Roman"/>
          <w:sz w:val="24"/>
        </w:rPr>
        <w:t>a particular prosodic contour,</w:t>
      </w:r>
      <w:r w:rsidR="00EF702C" w:rsidRPr="00477731">
        <w:rPr>
          <w:rFonts w:ascii="Times New Roman" w:hAnsi="Times New Roman" w:cs="Times New Roman"/>
          <w:sz w:val="24"/>
        </w:rPr>
        <w:t xml:space="preserve"> contrastive stress, </w:t>
      </w:r>
      <w:r w:rsidR="001F169E" w:rsidRPr="00477731">
        <w:rPr>
          <w:rFonts w:ascii="Times New Roman" w:hAnsi="Times New Roman" w:cs="Times New Roman"/>
          <w:sz w:val="24"/>
        </w:rPr>
        <w:t xml:space="preserve">while </w:t>
      </w:r>
      <w:proofErr w:type="spellStart"/>
      <w:r w:rsidR="001F169E" w:rsidRPr="00477731">
        <w:rPr>
          <w:rFonts w:ascii="Times New Roman" w:hAnsi="Times New Roman" w:cs="Times New Roman"/>
          <w:i/>
          <w:sz w:val="24"/>
        </w:rPr>
        <w:t>yamar</w:t>
      </w:r>
      <w:proofErr w:type="spellEnd"/>
      <w:r w:rsidR="001F169E" w:rsidRPr="00477731">
        <w:rPr>
          <w:rFonts w:ascii="Times New Roman" w:hAnsi="Times New Roman" w:cs="Times New Roman"/>
          <w:sz w:val="24"/>
        </w:rPr>
        <w:t xml:space="preserve"> </w:t>
      </w:r>
      <w:r w:rsidR="00EF702C" w:rsidRPr="00477731">
        <w:rPr>
          <w:rFonts w:ascii="Times New Roman" w:hAnsi="Times New Roman" w:cs="Times New Roman"/>
          <w:sz w:val="24"/>
        </w:rPr>
        <w:t>marks by</w:t>
      </w:r>
      <w:r w:rsidR="001F169E" w:rsidRPr="00477731">
        <w:rPr>
          <w:rFonts w:ascii="Times New Roman" w:hAnsi="Times New Roman" w:cs="Times New Roman"/>
          <w:sz w:val="24"/>
        </w:rPr>
        <w:t xml:space="preserve"> movement only. </w:t>
      </w:r>
      <w:r w:rsidR="00932DB3" w:rsidRPr="00477731">
        <w:rPr>
          <w:rFonts w:ascii="Times New Roman" w:hAnsi="Times New Roman" w:cs="Times New Roman"/>
          <w:sz w:val="24"/>
        </w:rPr>
        <w:t xml:space="preserve">Consider </w:t>
      </w:r>
      <w:r w:rsidR="000D39D3" w:rsidRPr="00477731">
        <w:rPr>
          <w:rFonts w:ascii="Times New Roman" w:hAnsi="Times New Roman" w:cs="Times New Roman"/>
          <w:sz w:val="24"/>
        </w:rPr>
        <w:t xml:space="preserve">the conversation </w:t>
      </w:r>
      <w:r w:rsidR="00BD2D1D" w:rsidRPr="00477731">
        <w:rPr>
          <w:rFonts w:ascii="Times New Roman" w:hAnsi="Times New Roman" w:cs="Times New Roman"/>
          <w:sz w:val="24"/>
        </w:rPr>
        <w:t>(</w:t>
      </w:r>
      <w:r w:rsidR="00A01DB7" w:rsidRPr="00477731">
        <w:rPr>
          <w:rFonts w:ascii="Times New Roman" w:hAnsi="Times New Roman" w:cs="Times New Roman"/>
          <w:sz w:val="24"/>
        </w:rPr>
        <w:t>5</w:t>
      </w:r>
      <w:r w:rsidR="00BD305E" w:rsidRPr="00477731">
        <w:rPr>
          <w:rFonts w:ascii="Times New Roman" w:hAnsi="Times New Roman" w:cs="Times New Roman"/>
          <w:sz w:val="24"/>
        </w:rPr>
        <w:t>3</w:t>
      </w:r>
      <w:r w:rsidR="001F169E" w:rsidRPr="00477731">
        <w:rPr>
          <w:rFonts w:ascii="Times New Roman" w:hAnsi="Times New Roman" w:cs="Times New Roman"/>
          <w:sz w:val="24"/>
        </w:rPr>
        <w:t>), where</w:t>
      </w:r>
      <w:r w:rsidR="00CA0284" w:rsidRPr="00477731">
        <w:rPr>
          <w:rFonts w:ascii="Times New Roman" w:hAnsi="Times New Roman" w:cs="Times New Roman"/>
          <w:sz w:val="24"/>
        </w:rPr>
        <w:t xml:space="preserve"> Speaker A asks </w:t>
      </w:r>
      <w:r w:rsidR="00932DB3" w:rsidRPr="00477731">
        <w:rPr>
          <w:rFonts w:ascii="Times New Roman" w:hAnsi="Times New Roman" w:cs="Times New Roman"/>
          <w:sz w:val="24"/>
        </w:rPr>
        <w:t xml:space="preserve">about what Firas </w:t>
      </w:r>
      <w:r w:rsidR="001C6F84" w:rsidRPr="00477731">
        <w:rPr>
          <w:rFonts w:ascii="Times New Roman" w:hAnsi="Times New Roman" w:cs="Times New Roman"/>
          <w:sz w:val="24"/>
        </w:rPr>
        <w:t>did</w:t>
      </w:r>
      <w:r w:rsidR="00932DB3" w:rsidRPr="00477731">
        <w:rPr>
          <w:rFonts w:ascii="Times New Roman" w:hAnsi="Times New Roman" w:cs="Times New Roman"/>
          <w:sz w:val="24"/>
        </w:rPr>
        <w:t xml:space="preserve"> with the money he </w:t>
      </w:r>
      <w:r w:rsidR="001C66E6" w:rsidRPr="00477731">
        <w:rPr>
          <w:rFonts w:ascii="Times New Roman" w:hAnsi="Times New Roman" w:cs="Times New Roman"/>
          <w:sz w:val="24"/>
        </w:rPr>
        <w:t xml:space="preserve">has </w:t>
      </w:r>
      <w:r w:rsidR="00932DB3" w:rsidRPr="00477731">
        <w:rPr>
          <w:rFonts w:ascii="Times New Roman" w:hAnsi="Times New Roman" w:cs="Times New Roman"/>
          <w:sz w:val="24"/>
        </w:rPr>
        <w:t xml:space="preserve">just received as a </w:t>
      </w:r>
      <w:r w:rsidR="001045A8" w:rsidRPr="00477731">
        <w:rPr>
          <w:rFonts w:ascii="Times New Roman" w:hAnsi="Times New Roman" w:cs="Times New Roman"/>
          <w:sz w:val="24"/>
        </w:rPr>
        <w:t>cash prize</w:t>
      </w:r>
      <w:r w:rsidR="001F169E" w:rsidRPr="00477731">
        <w:rPr>
          <w:rFonts w:ascii="Times New Roman" w:hAnsi="Times New Roman" w:cs="Times New Roman"/>
          <w:sz w:val="24"/>
        </w:rPr>
        <w:t xml:space="preserve">. </w:t>
      </w:r>
      <w:r w:rsidR="001C6F84" w:rsidRPr="00477731">
        <w:rPr>
          <w:rFonts w:ascii="Times New Roman" w:hAnsi="Times New Roman" w:cs="Times New Roman"/>
          <w:sz w:val="24"/>
        </w:rPr>
        <w:t>Speaker B states that he bought a car, but Speaker C corrects Speaker B’s statement.</w:t>
      </w:r>
    </w:p>
    <w:p w14:paraId="5973B8C8" w14:textId="77777777" w:rsidR="00B17F7C" w:rsidRPr="00477731" w:rsidRDefault="00B17F7C" w:rsidP="00D71D09">
      <w:pPr>
        <w:spacing w:after="0" w:line="360" w:lineRule="auto"/>
        <w:ind w:firstLine="720"/>
        <w:jc w:val="both"/>
        <w:rPr>
          <w:rFonts w:ascii="Times New Roman" w:hAnsi="Times New Roman" w:cs="Times New Roman"/>
          <w:sz w:val="24"/>
        </w:rPr>
      </w:pPr>
    </w:p>
    <w:p w14:paraId="21AC5044" w14:textId="2642FC24" w:rsidR="00AC3A95" w:rsidRPr="00477731" w:rsidRDefault="00BD2D1D" w:rsidP="00D71D09">
      <w:pPr>
        <w:spacing w:after="0" w:line="360" w:lineRule="auto"/>
        <w:jc w:val="both"/>
        <w:rPr>
          <w:rFonts w:ascii="Times New Roman" w:hAnsi="Times New Roman" w:cs="Times New Roman"/>
          <w:bCs/>
          <w:sz w:val="24"/>
        </w:rPr>
      </w:pPr>
      <w:r w:rsidRPr="00477731">
        <w:rPr>
          <w:rFonts w:ascii="Times New Roman" w:hAnsi="Times New Roman" w:cs="Times New Roman"/>
          <w:sz w:val="24"/>
          <w:szCs w:val="20"/>
        </w:rPr>
        <w:t>(</w:t>
      </w:r>
      <w:r w:rsidR="00A01DB7" w:rsidRPr="00477731">
        <w:rPr>
          <w:rFonts w:ascii="Times New Roman" w:hAnsi="Times New Roman" w:cs="Times New Roman"/>
          <w:sz w:val="24"/>
          <w:szCs w:val="20"/>
        </w:rPr>
        <w:t>5</w:t>
      </w:r>
      <w:r w:rsidR="001C6F84" w:rsidRPr="00477731">
        <w:rPr>
          <w:rFonts w:ascii="Times New Roman" w:hAnsi="Times New Roman" w:cs="Times New Roman"/>
          <w:sz w:val="24"/>
          <w:szCs w:val="20"/>
        </w:rPr>
        <w:t>1</w:t>
      </w:r>
      <w:r w:rsidRPr="00477731">
        <w:rPr>
          <w:rFonts w:ascii="Times New Roman" w:hAnsi="Times New Roman" w:cs="Times New Roman"/>
          <w:sz w:val="24"/>
          <w:szCs w:val="20"/>
        </w:rPr>
        <w:t xml:space="preserve">) </w:t>
      </w:r>
      <w:r w:rsidR="000527A2" w:rsidRPr="00477731">
        <w:rPr>
          <w:rFonts w:ascii="Times New Roman" w:hAnsi="Times New Roman" w:cs="Times New Roman"/>
          <w:sz w:val="24"/>
          <w:szCs w:val="20"/>
        </w:rPr>
        <w:t xml:space="preserve">Speaker </w:t>
      </w:r>
      <w:r w:rsidR="009813CF" w:rsidRPr="00477731">
        <w:rPr>
          <w:rFonts w:ascii="Times New Roman" w:hAnsi="Times New Roman" w:cs="Times New Roman"/>
          <w:sz w:val="24"/>
          <w:szCs w:val="20"/>
        </w:rPr>
        <w:t xml:space="preserve">A: </w:t>
      </w:r>
      <w:proofErr w:type="spellStart"/>
      <w:r w:rsidR="00AC3A95" w:rsidRPr="00477731">
        <w:rPr>
          <w:rFonts w:ascii="Times New Roman" w:hAnsi="Times New Roman" w:cs="Times New Roman"/>
          <w:szCs w:val="20"/>
        </w:rPr>
        <w:t>w</w:t>
      </w:r>
      <w:r w:rsidR="00AC3A95" w:rsidRPr="00477731">
        <w:rPr>
          <w:rFonts w:ascii="Times New Roman" w:hAnsi="Times New Roman" w:cs="Times New Roman"/>
          <w:bCs/>
          <w:sz w:val="24"/>
        </w:rPr>
        <w:t>iʃ</w:t>
      </w:r>
      <w:proofErr w:type="spellEnd"/>
      <w:r w:rsidR="00AC3A95" w:rsidRPr="00477731">
        <w:rPr>
          <w:rFonts w:ascii="Times New Roman" w:hAnsi="Times New Roman" w:cs="Times New Roman"/>
          <w:bCs/>
          <w:sz w:val="24"/>
        </w:rPr>
        <w:t xml:space="preserve">       </w:t>
      </w:r>
      <w:proofErr w:type="spellStart"/>
      <w:r w:rsidR="009813CF" w:rsidRPr="00477731">
        <w:rPr>
          <w:rFonts w:ascii="Times New Roman" w:hAnsi="Times New Roman" w:cs="Times New Roman"/>
          <w:bCs/>
          <w:sz w:val="24"/>
        </w:rPr>
        <w:t>sawa</w:t>
      </w:r>
      <w:proofErr w:type="spellEnd"/>
      <w:r w:rsidR="001F169E" w:rsidRPr="00477731">
        <w:rPr>
          <w:rFonts w:ascii="Times New Roman" w:hAnsi="Times New Roman" w:cs="Times New Roman"/>
          <w:bCs/>
          <w:sz w:val="24"/>
        </w:rPr>
        <w:t xml:space="preserve">   </w:t>
      </w:r>
      <w:r w:rsidR="00AC3A95" w:rsidRPr="00477731">
        <w:rPr>
          <w:rFonts w:ascii="Times New Roman" w:hAnsi="Times New Roman" w:cs="Times New Roman"/>
          <w:bCs/>
          <w:sz w:val="24"/>
        </w:rPr>
        <w:t xml:space="preserve">Firas   </w:t>
      </w:r>
      <w:proofErr w:type="spellStart"/>
      <w:r w:rsidR="00AC3A95" w:rsidRPr="00477731">
        <w:rPr>
          <w:rFonts w:ascii="Times New Roman" w:hAnsi="Times New Roman" w:cs="Times New Roman"/>
          <w:bCs/>
          <w:sz w:val="24"/>
        </w:rPr>
        <w:t>baʕd</w:t>
      </w:r>
      <w:proofErr w:type="spellEnd"/>
      <w:r w:rsidR="00AC3A95" w:rsidRPr="00477731">
        <w:rPr>
          <w:rFonts w:ascii="Times New Roman" w:hAnsi="Times New Roman" w:cs="Times New Roman"/>
          <w:bCs/>
          <w:sz w:val="24"/>
        </w:rPr>
        <w:t xml:space="preserve">   </w:t>
      </w:r>
      <w:proofErr w:type="spellStart"/>
      <w:r w:rsidR="00AC3A95" w:rsidRPr="00477731">
        <w:rPr>
          <w:rFonts w:ascii="Times New Roman" w:hAnsi="Times New Roman" w:cs="Times New Roman"/>
          <w:bCs/>
          <w:sz w:val="24"/>
        </w:rPr>
        <w:t>ʔel-m</w:t>
      </w:r>
      <w:r w:rsidR="002133F3" w:rsidRPr="00477731">
        <w:rPr>
          <w:rFonts w:ascii="Times New Roman" w:hAnsi="Times New Roman" w:cs="Times New Roman"/>
          <w:bCs/>
          <w:sz w:val="24"/>
        </w:rPr>
        <w:t>u</w:t>
      </w:r>
      <w:r w:rsidR="00AC3A95" w:rsidRPr="00477731">
        <w:rPr>
          <w:rFonts w:ascii="Times New Roman" w:hAnsi="Times New Roman" w:cs="Times New Roman"/>
          <w:bCs/>
          <w:sz w:val="24"/>
        </w:rPr>
        <w:t>kafaʔah</w:t>
      </w:r>
      <w:proofErr w:type="spellEnd"/>
    </w:p>
    <w:p w14:paraId="225717CA" w14:textId="53066E9F" w:rsidR="00AC3A95" w:rsidRPr="00477731" w:rsidRDefault="00AC3A95" w:rsidP="00D71D0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009813CF" w:rsidRPr="00477731">
        <w:rPr>
          <w:rFonts w:ascii="Times New Roman" w:hAnsi="Times New Roman" w:cs="Times New Roman"/>
          <w:bCs/>
          <w:sz w:val="24"/>
        </w:rPr>
        <w:t xml:space="preserve">    </w:t>
      </w:r>
      <w:r w:rsidR="000527A2" w:rsidRPr="00477731">
        <w:rPr>
          <w:rFonts w:ascii="Times New Roman" w:hAnsi="Times New Roman" w:cs="Times New Roman"/>
          <w:bCs/>
          <w:sz w:val="24"/>
        </w:rPr>
        <w:t xml:space="preserve">            </w:t>
      </w:r>
      <w:r w:rsidR="00436807" w:rsidRPr="00477731">
        <w:rPr>
          <w:rFonts w:ascii="Times New Roman" w:hAnsi="Times New Roman" w:cs="Times New Roman"/>
          <w:bCs/>
          <w:sz w:val="24"/>
        </w:rPr>
        <w:t xml:space="preserve">  </w:t>
      </w:r>
      <w:r w:rsidR="000527A2" w:rsidRPr="00477731">
        <w:rPr>
          <w:rFonts w:ascii="Times New Roman" w:hAnsi="Times New Roman" w:cs="Times New Roman"/>
          <w:bCs/>
          <w:sz w:val="24"/>
        </w:rPr>
        <w:t xml:space="preserve"> </w:t>
      </w:r>
      <w:r w:rsidRPr="00477731">
        <w:rPr>
          <w:rFonts w:ascii="Times New Roman" w:hAnsi="Times New Roman" w:cs="Times New Roman"/>
          <w:bCs/>
          <w:sz w:val="24"/>
        </w:rPr>
        <w:t xml:space="preserve"> </w:t>
      </w:r>
      <w:r w:rsidR="001F169E" w:rsidRPr="00477731">
        <w:rPr>
          <w:rFonts w:ascii="Times New Roman" w:hAnsi="Times New Roman" w:cs="Times New Roman"/>
          <w:bCs/>
          <w:sz w:val="24"/>
        </w:rPr>
        <w:t>w</w:t>
      </w:r>
      <w:r w:rsidRPr="00477731">
        <w:rPr>
          <w:rFonts w:ascii="Times New Roman" w:hAnsi="Times New Roman" w:cs="Times New Roman"/>
          <w:bCs/>
          <w:sz w:val="24"/>
        </w:rPr>
        <w:t xml:space="preserve">hat    </w:t>
      </w:r>
      <w:r w:rsidR="001F169E" w:rsidRPr="00477731">
        <w:rPr>
          <w:rFonts w:ascii="Times New Roman" w:hAnsi="Times New Roman" w:cs="Times New Roman"/>
          <w:bCs/>
          <w:sz w:val="24"/>
        </w:rPr>
        <w:t>did</w:t>
      </w:r>
      <w:r w:rsidR="00436807" w:rsidRPr="00477731">
        <w:rPr>
          <w:rFonts w:ascii="Times New Roman" w:hAnsi="Times New Roman" w:cs="Times New Roman"/>
          <w:bCs/>
          <w:sz w:val="24"/>
        </w:rPr>
        <w:t xml:space="preserve"> </w:t>
      </w:r>
      <w:r w:rsidR="007C7FEA" w:rsidRPr="00477731">
        <w:rPr>
          <w:rFonts w:ascii="Times New Roman" w:hAnsi="Times New Roman" w:cs="Times New Roman"/>
          <w:bCs/>
          <w:sz w:val="24"/>
        </w:rPr>
        <w:t xml:space="preserve">     </w:t>
      </w:r>
      <w:r w:rsidRPr="00477731">
        <w:rPr>
          <w:rFonts w:ascii="Times New Roman" w:hAnsi="Times New Roman" w:cs="Times New Roman"/>
          <w:bCs/>
          <w:sz w:val="24"/>
        </w:rPr>
        <w:t>Firas   after   DEF-</w:t>
      </w:r>
      <w:proofErr w:type="spellStart"/>
      <w:r w:rsidRPr="00477731">
        <w:rPr>
          <w:rFonts w:ascii="Times New Roman" w:hAnsi="Times New Roman" w:cs="Times New Roman"/>
          <w:bCs/>
          <w:sz w:val="24"/>
        </w:rPr>
        <w:t>cash.prize</w:t>
      </w:r>
      <w:proofErr w:type="spellEnd"/>
    </w:p>
    <w:p w14:paraId="05CEEFDA" w14:textId="3BF29543" w:rsidR="00AC3A95" w:rsidRPr="00477731" w:rsidRDefault="00AC3A95" w:rsidP="00D71D0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009813CF" w:rsidRPr="00477731">
        <w:rPr>
          <w:rFonts w:ascii="Times New Roman" w:hAnsi="Times New Roman" w:cs="Times New Roman"/>
          <w:bCs/>
          <w:sz w:val="24"/>
        </w:rPr>
        <w:t xml:space="preserve">    </w:t>
      </w:r>
      <w:r w:rsidR="000527A2" w:rsidRPr="00477731">
        <w:rPr>
          <w:rFonts w:ascii="Times New Roman" w:hAnsi="Times New Roman" w:cs="Times New Roman"/>
          <w:bCs/>
          <w:sz w:val="24"/>
        </w:rPr>
        <w:t xml:space="preserve">           </w:t>
      </w:r>
      <w:r w:rsidR="00C5318B" w:rsidRPr="00477731">
        <w:rPr>
          <w:rFonts w:ascii="Times New Roman" w:hAnsi="Times New Roman" w:cs="Times New Roman"/>
          <w:bCs/>
          <w:sz w:val="24"/>
        </w:rPr>
        <w:t xml:space="preserve"> </w:t>
      </w:r>
      <w:r w:rsidR="000527A2" w:rsidRPr="00477731">
        <w:rPr>
          <w:rFonts w:ascii="Times New Roman" w:hAnsi="Times New Roman" w:cs="Times New Roman"/>
          <w:bCs/>
          <w:sz w:val="24"/>
        </w:rPr>
        <w:t xml:space="preserve">  </w:t>
      </w:r>
      <w:r w:rsidRPr="00477731">
        <w:rPr>
          <w:rFonts w:ascii="Times New Roman" w:hAnsi="Times New Roman" w:cs="Times New Roman"/>
          <w:bCs/>
          <w:sz w:val="24"/>
        </w:rPr>
        <w:t xml:space="preserve">‘What did Firas </w:t>
      </w:r>
      <w:r w:rsidR="00B00986" w:rsidRPr="00477731">
        <w:rPr>
          <w:rFonts w:ascii="Times New Roman" w:hAnsi="Times New Roman" w:cs="Times New Roman"/>
          <w:bCs/>
          <w:sz w:val="24"/>
        </w:rPr>
        <w:t>do</w:t>
      </w:r>
      <w:r w:rsidRPr="00477731">
        <w:rPr>
          <w:rFonts w:ascii="Times New Roman" w:hAnsi="Times New Roman" w:cs="Times New Roman"/>
          <w:bCs/>
          <w:sz w:val="24"/>
        </w:rPr>
        <w:t xml:space="preserve"> after </w:t>
      </w:r>
      <w:r w:rsidR="00EF702C" w:rsidRPr="00477731">
        <w:rPr>
          <w:rFonts w:ascii="Times New Roman" w:hAnsi="Times New Roman" w:cs="Times New Roman"/>
          <w:bCs/>
          <w:sz w:val="24"/>
        </w:rPr>
        <w:t>winning</w:t>
      </w:r>
      <w:r w:rsidRPr="00477731">
        <w:rPr>
          <w:rFonts w:ascii="Times New Roman" w:hAnsi="Times New Roman" w:cs="Times New Roman"/>
          <w:bCs/>
          <w:sz w:val="24"/>
        </w:rPr>
        <w:t xml:space="preserve"> the cash prize?’</w:t>
      </w:r>
    </w:p>
    <w:p w14:paraId="695BB967" w14:textId="7EE4A345" w:rsidR="00AC3A95" w:rsidRPr="00477731" w:rsidRDefault="00AC3A95" w:rsidP="00D71D09">
      <w:pPr>
        <w:spacing w:after="0" w:line="360" w:lineRule="auto"/>
        <w:jc w:val="both"/>
        <w:rPr>
          <w:rFonts w:ascii="Times New Roman" w:hAnsi="Times New Roman" w:cs="Times New Roman"/>
          <w:bCs/>
          <w:sz w:val="24"/>
        </w:rPr>
      </w:pPr>
    </w:p>
    <w:p w14:paraId="2E6C4697" w14:textId="09B646DF" w:rsidR="001045A8" w:rsidRPr="00477731" w:rsidRDefault="009813CF" w:rsidP="00D71D09">
      <w:pPr>
        <w:spacing w:after="0" w:line="360" w:lineRule="auto"/>
        <w:jc w:val="both"/>
        <w:rPr>
          <w:rFonts w:cs="Times New Roman"/>
        </w:rPr>
      </w:pPr>
      <w:r w:rsidRPr="00477731">
        <w:rPr>
          <w:rFonts w:ascii="Times New Roman" w:hAnsi="Times New Roman" w:cs="Times New Roman"/>
          <w:bCs/>
          <w:sz w:val="28"/>
        </w:rPr>
        <w:t xml:space="preserve">      </w:t>
      </w:r>
      <w:r w:rsidR="000527A2" w:rsidRPr="00477731">
        <w:rPr>
          <w:rFonts w:ascii="Times New Roman" w:hAnsi="Times New Roman" w:cs="Times New Roman"/>
          <w:sz w:val="24"/>
          <w:szCs w:val="20"/>
        </w:rPr>
        <w:t>Speaker</w:t>
      </w:r>
      <w:r w:rsidR="000527A2" w:rsidRPr="00477731">
        <w:rPr>
          <w:rFonts w:ascii="Times New Roman" w:hAnsi="Times New Roman" w:cs="Times New Roman"/>
          <w:bCs/>
          <w:sz w:val="28"/>
        </w:rPr>
        <w:t xml:space="preserve"> </w:t>
      </w:r>
      <w:r w:rsidRPr="00477731">
        <w:rPr>
          <w:rFonts w:ascii="Times New Roman" w:hAnsi="Times New Roman" w:cs="Times New Roman"/>
          <w:bCs/>
          <w:sz w:val="28"/>
        </w:rPr>
        <w:t xml:space="preserve">B:  </w:t>
      </w:r>
      <w:bookmarkStart w:id="26" w:name="_Hlk90296728"/>
      <w:proofErr w:type="spellStart"/>
      <w:r w:rsidR="001045A8" w:rsidRPr="00477731">
        <w:rPr>
          <w:rFonts w:ascii="Times New Roman" w:hAnsi="Times New Roman" w:cs="Times New Roman"/>
          <w:bCs/>
          <w:sz w:val="24"/>
        </w:rPr>
        <w:t>ʃera</w:t>
      </w:r>
      <w:proofErr w:type="spellEnd"/>
      <w:r w:rsidR="001045A8" w:rsidRPr="00477731">
        <w:rPr>
          <w:rFonts w:ascii="Times New Roman" w:hAnsi="Times New Roman" w:cs="Times New Roman"/>
          <w:bCs/>
          <w:sz w:val="24"/>
        </w:rPr>
        <w:t xml:space="preserve">  </w:t>
      </w:r>
      <w:r w:rsidR="00436807" w:rsidRPr="00477731">
        <w:rPr>
          <w:rFonts w:ascii="Times New Roman" w:hAnsi="Times New Roman" w:cs="Times New Roman"/>
          <w:bCs/>
          <w:sz w:val="24"/>
        </w:rPr>
        <w:t xml:space="preserve">               </w:t>
      </w:r>
      <w:r w:rsidR="00CA0284" w:rsidRPr="00477731">
        <w:rPr>
          <w:rFonts w:ascii="Times New Roman" w:hAnsi="Times New Roman" w:cs="Times New Roman"/>
          <w:bCs/>
          <w:sz w:val="24"/>
        </w:rPr>
        <w:t xml:space="preserve"> </w:t>
      </w:r>
      <w:proofErr w:type="spellStart"/>
      <w:r w:rsidR="001045A8" w:rsidRPr="00477731">
        <w:rPr>
          <w:rFonts w:ascii="Times New Roman" w:hAnsi="Times New Roman" w:cs="Times New Roman"/>
          <w:bCs/>
          <w:sz w:val="24"/>
        </w:rPr>
        <w:t>sajarah</w:t>
      </w:r>
      <w:proofErr w:type="spellEnd"/>
      <w:r w:rsidR="001045A8" w:rsidRPr="00477731">
        <w:rPr>
          <w:rFonts w:ascii="Times New Roman" w:hAnsi="Times New Roman" w:cs="Times New Roman"/>
          <w:bCs/>
          <w:sz w:val="24"/>
        </w:rPr>
        <w:t xml:space="preserve"> </w:t>
      </w:r>
      <w:r w:rsidR="00CA0284" w:rsidRPr="00477731">
        <w:rPr>
          <w:rFonts w:ascii="Times New Roman" w:hAnsi="Times New Roman" w:cs="Times New Roman"/>
          <w:bCs/>
          <w:sz w:val="24"/>
        </w:rPr>
        <w:t xml:space="preserve">  </w:t>
      </w:r>
      <w:r w:rsidR="001F169E" w:rsidRPr="00477731">
        <w:rPr>
          <w:rFonts w:ascii="Times New Roman" w:hAnsi="Times New Roman" w:cs="Times New Roman"/>
          <w:bCs/>
          <w:sz w:val="24"/>
        </w:rPr>
        <w:t xml:space="preserve"> </w:t>
      </w:r>
      <w:r w:rsidR="000527A2" w:rsidRPr="00477731">
        <w:rPr>
          <w:rFonts w:ascii="Times New Roman" w:hAnsi="Times New Roman" w:cs="Times New Roman"/>
          <w:bCs/>
          <w:sz w:val="24"/>
        </w:rPr>
        <w:t xml:space="preserve"> </w:t>
      </w:r>
      <w:proofErr w:type="spellStart"/>
      <w:r w:rsidR="000527A2" w:rsidRPr="00477731">
        <w:rPr>
          <w:rFonts w:ascii="Times New Roman" w:hAnsi="Times New Roman" w:cs="Times New Roman"/>
          <w:b/>
          <w:sz w:val="24"/>
        </w:rPr>
        <w:t>yamar</w:t>
      </w:r>
      <w:proofErr w:type="spellEnd"/>
      <w:r w:rsidR="000527A2" w:rsidRPr="00477731">
        <w:rPr>
          <w:rFonts w:ascii="Times New Roman" w:hAnsi="Times New Roman" w:cs="Times New Roman"/>
          <w:bCs/>
          <w:sz w:val="24"/>
        </w:rPr>
        <w:t xml:space="preserve">    </w:t>
      </w:r>
    </w:p>
    <w:bookmarkEnd w:id="26"/>
    <w:p w14:paraId="392156C9" w14:textId="4B335292" w:rsidR="00AC3A95" w:rsidRPr="00477731" w:rsidRDefault="001045A8" w:rsidP="00D71D0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000527A2" w:rsidRPr="00477731">
        <w:rPr>
          <w:rFonts w:ascii="Times New Roman" w:hAnsi="Times New Roman" w:cs="Times New Roman"/>
          <w:bCs/>
          <w:sz w:val="24"/>
        </w:rPr>
        <w:t xml:space="preserve">            </w:t>
      </w:r>
      <w:r w:rsidR="00C5318B" w:rsidRPr="00477731">
        <w:rPr>
          <w:rFonts w:ascii="Times New Roman" w:hAnsi="Times New Roman" w:cs="Times New Roman"/>
          <w:bCs/>
          <w:sz w:val="24"/>
        </w:rPr>
        <w:t xml:space="preserve">  </w:t>
      </w:r>
      <w:r w:rsidR="00CA0284" w:rsidRPr="00477731">
        <w:rPr>
          <w:rFonts w:ascii="Times New Roman" w:hAnsi="Times New Roman" w:cs="Times New Roman"/>
          <w:bCs/>
          <w:sz w:val="24"/>
        </w:rPr>
        <w:t xml:space="preserve"> </w:t>
      </w:r>
      <w:r w:rsidR="001F169E" w:rsidRPr="00477731">
        <w:rPr>
          <w:rFonts w:ascii="Times New Roman" w:hAnsi="Times New Roman" w:cs="Times New Roman"/>
          <w:bCs/>
          <w:sz w:val="24"/>
        </w:rPr>
        <w:t>bought</w:t>
      </w:r>
      <w:r w:rsidR="00CA0284" w:rsidRPr="00477731">
        <w:rPr>
          <w:rFonts w:ascii="Times New Roman" w:hAnsi="Times New Roman" w:cs="Times New Roman"/>
          <w:bCs/>
          <w:sz w:val="24"/>
        </w:rPr>
        <w:t>.3S</w:t>
      </w:r>
      <w:r w:rsidR="00EF702C" w:rsidRPr="00477731">
        <w:rPr>
          <w:rFonts w:ascii="Times New Roman" w:hAnsi="Times New Roman" w:cs="Times New Roman"/>
          <w:bCs/>
          <w:sz w:val="24"/>
        </w:rPr>
        <w:t>G</w:t>
      </w:r>
      <w:r w:rsidR="00CA0284" w:rsidRPr="00477731">
        <w:rPr>
          <w:rFonts w:ascii="Times New Roman" w:hAnsi="Times New Roman" w:cs="Times New Roman"/>
          <w:bCs/>
          <w:sz w:val="24"/>
        </w:rPr>
        <w:t xml:space="preserve">.M </w:t>
      </w:r>
      <w:r w:rsidR="00EF702C" w:rsidRPr="00477731">
        <w:rPr>
          <w:rFonts w:ascii="Times New Roman" w:hAnsi="Times New Roman" w:cs="Times New Roman"/>
          <w:bCs/>
          <w:sz w:val="24"/>
        </w:rPr>
        <w:t xml:space="preserve"> </w:t>
      </w:r>
      <w:r w:rsidR="00CA0284" w:rsidRPr="00477731">
        <w:rPr>
          <w:rFonts w:ascii="Times New Roman" w:hAnsi="Times New Roman" w:cs="Times New Roman"/>
          <w:bCs/>
          <w:sz w:val="24"/>
        </w:rPr>
        <w:t xml:space="preserve">car        </w:t>
      </w:r>
      <w:r w:rsidR="000527A2" w:rsidRPr="00477731">
        <w:rPr>
          <w:rFonts w:ascii="Times New Roman" w:hAnsi="Times New Roman" w:cs="Times New Roman"/>
          <w:bCs/>
          <w:sz w:val="24"/>
        </w:rPr>
        <w:t xml:space="preserve">    </w:t>
      </w:r>
      <w:r w:rsidR="000527A2" w:rsidRPr="00477731">
        <w:rPr>
          <w:rFonts w:ascii="Times New Roman" w:hAnsi="Times New Roman" w:cs="Times New Roman"/>
          <w:sz w:val="24"/>
        </w:rPr>
        <w:t>I</w:t>
      </w:r>
      <w:r w:rsidR="00EF702C" w:rsidRPr="00477731">
        <w:rPr>
          <w:rFonts w:ascii="Times New Roman" w:hAnsi="Times New Roman" w:cs="Times New Roman"/>
          <w:sz w:val="24"/>
        </w:rPr>
        <w:t>-</w:t>
      </w:r>
      <w:proofErr w:type="spellStart"/>
      <w:r w:rsidR="000527A2" w:rsidRPr="00477731">
        <w:rPr>
          <w:rFonts w:ascii="Times New Roman" w:hAnsi="Times New Roman" w:cs="Times New Roman"/>
          <w:sz w:val="24"/>
        </w:rPr>
        <w:t>F</w:t>
      </w:r>
      <w:r w:rsidR="00EF702C" w:rsidRPr="00477731">
        <w:rPr>
          <w:rFonts w:ascii="Times New Roman" w:hAnsi="Times New Roman" w:cs="Times New Roman"/>
          <w:sz w:val="24"/>
        </w:rPr>
        <w:t>oc</w:t>
      </w:r>
      <w:proofErr w:type="spellEnd"/>
      <w:r w:rsidR="000527A2" w:rsidRPr="00477731">
        <w:rPr>
          <w:rFonts w:ascii="Times New Roman" w:hAnsi="Times New Roman" w:cs="Times New Roman"/>
          <w:sz w:val="24"/>
        </w:rPr>
        <w:t xml:space="preserve"> </w:t>
      </w:r>
      <w:r w:rsidR="000527A2" w:rsidRPr="00477731">
        <w:rPr>
          <w:rFonts w:ascii="Times New Roman" w:hAnsi="Times New Roman" w:cs="Times New Roman"/>
          <w:b/>
          <w:sz w:val="24"/>
        </w:rPr>
        <w:t xml:space="preserve">          </w:t>
      </w:r>
      <w:r w:rsidR="00CA0284" w:rsidRPr="00477731">
        <w:rPr>
          <w:rFonts w:ascii="Times New Roman" w:hAnsi="Times New Roman" w:cs="Times New Roman"/>
          <w:bCs/>
          <w:sz w:val="24"/>
        </w:rPr>
        <w:t xml:space="preserve"> </w:t>
      </w:r>
    </w:p>
    <w:p w14:paraId="7B07DAE4" w14:textId="0AF3899A" w:rsidR="00CA0284" w:rsidRPr="00477731" w:rsidRDefault="00CA0284" w:rsidP="00D71D0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000527A2" w:rsidRPr="00477731">
        <w:rPr>
          <w:rFonts w:ascii="Times New Roman" w:hAnsi="Times New Roman" w:cs="Times New Roman"/>
          <w:bCs/>
          <w:sz w:val="24"/>
        </w:rPr>
        <w:t xml:space="preserve">          </w:t>
      </w:r>
      <w:r w:rsidR="00C5318B" w:rsidRPr="00477731">
        <w:rPr>
          <w:rFonts w:ascii="Times New Roman" w:hAnsi="Times New Roman" w:cs="Times New Roman"/>
          <w:bCs/>
          <w:sz w:val="24"/>
        </w:rPr>
        <w:t xml:space="preserve"> </w:t>
      </w:r>
      <w:r w:rsidR="000527A2" w:rsidRPr="00477731">
        <w:rPr>
          <w:rFonts w:ascii="Times New Roman" w:hAnsi="Times New Roman" w:cs="Times New Roman"/>
          <w:bCs/>
          <w:sz w:val="24"/>
        </w:rPr>
        <w:t xml:space="preserve">  </w:t>
      </w:r>
      <w:r w:rsidR="00C5318B" w:rsidRPr="00477731">
        <w:rPr>
          <w:rFonts w:ascii="Times New Roman" w:hAnsi="Times New Roman" w:cs="Times New Roman"/>
          <w:bCs/>
          <w:sz w:val="24"/>
        </w:rPr>
        <w:t xml:space="preserve">  </w:t>
      </w:r>
      <w:r w:rsidRPr="00477731">
        <w:rPr>
          <w:rFonts w:ascii="Times New Roman" w:hAnsi="Times New Roman" w:cs="Times New Roman"/>
          <w:bCs/>
          <w:sz w:val="24"/>
        </w:rPr>
        <w:t>‘</w:t>
      </w:r>
      <w:r w:rsidR="008C6487" w:rsidRPr="00477731">
        <w:rPr>
          <w:rFonts w:ascii="Times New Roman" w:hAnsi="Times New Roman" w:cs="Times New Roman"/>
          <w:bCs/>
          <w:sz w:val="24"/>
        </w:rPr>
        <w:t>He</w:t>
      </w:r>
      <w:r w:rsidRPr="00477731">
        <w:rPr>
          <w:rFonts w:ascii="Times New Roman" w:hAnsi="Times New Roman" w:cs="Times New Roman"/>
          <w:bCs/>
          <w:sz w:val="24"/>
        </w:rPr>
        <w:t xml:space="preserve"> </w:t>
      </w:r>
      <w:r w:rsidR="009C7109" w:rsidRPr="00477731">
        <w:rPr>
          <w:rFonts w:ascii="Times New Roman" w:hAnsi="Times New Roman" w:cs="Times New Roman"/>
          <w:bCs/>
          <w:sz w:val="24"/>
        </w:rPr>
        <w:t>bought</w:t>
      </w:r>
      <w:r w:rsidRPr="00477731">
        <w:rPr>
          <w:rFonts w:ascii="Times New Roman" w:hAnsi="Times New Roman" w:cs="Times New Roman"/>
          <w:bCs/>
          <w:sz w:val="24"/>
        </w:rPr>
        <w:t xml:space="preserve"> a car.’</w:t>
      </w:r>
    </w:p>
    <w:p w14:paraId="7BD16CC3" w14:textId="77777777" w:rsidR="00AC3A95" w:rsidRPr="00477731" w:rsidRDefault="00AC3A95" w:rsidP="00D71D09">
      <w:pPr>
        <w:spacing w:after="0" w:line="360" w:lineRule="auto"/>
        <w:jc w:val="both"/>
        <w:rPr>
          <w:rFonts w:ascii="Times New Roman" w:hAnsi="Times New Roman" w:cs="Times New Roman"/>
          <w:bCs/>
          <w:sz w:val="24"/>
        </w:rPr>
      </w:pPr>
    </w:p>
    <w:p w14:paraId="1147A72A" w14:textId="4CE88292" w:rsidR="00096087" w:rsidRPr="00477731" w:rsidRDefault="00AC3A95" w:rsidP="00D71D0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001045A8" w:rsidRPr="00477731">
        <w:rPr>
          <w:rFonts w:ascii="Times New Roman" w:hAnsi="Times New Roman" w:cs="Times New Roman"/>
          <w:bCs/>
          <w:sz w:val="24"/>
        </w:rPr>
        <w:t xml:space="preserve">   </w:t>
      </w:r>
      <w:r w:rsidR="000527A2" w:rsidRPr="00477731">
        <w:rPr>
          <w:rFonts w:ascii="Times New Roman" w:hAnsi="Times New Roman" w:cs="Times New Roman"/>
          <w:sz w:val="24"/>
          <w:szCs w:val="20"/>
        </w:rPr>
        <w:t>Speaker</w:t>
      </w:r>
      <w:r w:rsidR="000527A2" w:rsidRPr="00477731">
        <w:rPr>
          <w:rFonts w:ascii="Times New Roman" w:hAnsi="Times New Roman" w:cs="Times New Roman"/>
          <w:bCs/>
          <w:sz w:val="28"/>
        </w:rPr>
        <w:t xml:space="preserve"> </w:t>
      </w:r>
      <w:r w:rsidR="001045A8" w:rsidRPr="00477731">
        <w:rPr>
          <w:rFonts w:ascii="Times New Roman" w:hAnsi="Times New Roman" w:cs="Times New Roman"/>
          <w:bCs/>
          <w:sz w:val="28"/>
        </w:rPr>
        <w:t>C:</w:t>
      </w:r>
      <w:r w:rsidR="00096087" w:rsidRPr="00477731">
        <w:rPr>
          <w:rFonts w:ascii="Times New Roman" w:hAnsi="Times New Roman" w:cs="Times New Roman"/>
          <w:bCs/>
          <w:sz w:val="28"/>
        </w:rPr>
        <w:t xml:space="preserve">  </w:t>
      </w:r>
      <w:r w:rsidR="00BF7175" w:rsidRPr="00477731">
        <w:rPr>
          <w:rFonts w:ascii="Times New Roman" w:hAnsi="Times New Roman" w:cs="Times New Roman"/>
          <w:bCs/>
          <w:sz w:val="24"/>
        </w:rPr>
        <w:t>SALAF</w:t>
      </w:r>
      <w:r w:rsidR="000052BC" w:rsidRPr="00477731">
        <w:rPr>
          <w:rFonts w:ascii="Times New Roman" w:hAnsi="Times New Roman" w:cs="Times New Roman"/>
          <w:bCs/>
          <w:sz w:val="24"/>
        </w:rPr>
        <w:t xml:space="preserve">      </w:t>
      </w:r>
      <w:r w:rsidR="007C7FEA" w:rsidRPr="00477731">
        <w:rPr>
          <w:rFonts w:ascii="Times New Roman" w:hAnsi="Times New Roman" w:cs="Times New Roman"/>
          <w:bCs/>
          <w:sz w:val="24"/>
        </w:rPr>
        <w:t xml:space="preserve">    </w:t>
      </w:r>
      <w:r w:rsidR="00263E3F" w:rsidRPr="00477731">
        <w:rPr>
          <w:rFonts w:ascii="Times New Roman" w:hAnsi="Times New Roman" w:cs="Times New Roman"/>
          <w:bCs/>
          <w:sz w:val="24"/>
        </w:rPr>
        <w:t xml:space="preserve"> </w:t>
      </w:r>
      <w:r w:rsidR="00BF7175" w:rsidRPr="00477731">
        <w:rPr>
          <w:rFonts w:ascii="Times New Roman" w:hAnsi="Times New Roman" w:cs="Times New Roman"/>
          <w:bCs/>
          <w:sz w:val="24"/>
        </w:rPr>
        <w:t>XAWI-UH</w:t>
      </w:r>
      <w:r w:rsidR="009C7109" w:rsidRPr="00477731">
        <w:rPr>
          <w:rFonts w:ascii="Times New Roman" w:hAnsi="Times New Roman" w:cs="Times New Roman"/>
          <w:bCs/>
          <w:sz w:val="24"/>
        </w:rPr>
        <w:t xml:space="preserve">               </w:t>
      </w:r>
      <w:proofErr w:type="spellStart"/>
      <w:r w:rsidR="00096087" w:rsidRPr="00477731">
        <w:rPr>
          <w:rFonts w:ascii="Times New Roman" w:hAnsi="Times New Roman" w:cs="Times New Roman"/>
          <w:b/>
          <w:sz w:val="24"/>
        </w:rPr>
        <w:t>ʔadʒal</w:t>
      </w:r>
      <w:proofErr w:type="spellEnd"/>
      <w:r w:rsidR="009C7109" w:rsidRPr="00477731">
        <w:rPr>
          <w:rFonts w:ascii="Times New Roman" w:hAnsi="Times New Roman" w:cs="Times New Roman"/>
          <w:bCs/>
          <w:sz w:val="24"/>
        </w:rPr>
        <w:t>.</w:t>
      </w:r>
      <w:r w:rsidR="00096087" w:rsidRPr="00477731">
        <w:rPr>
          <w:rFonts w:ascii="Times New Roman" w:hAnsi="Times New Roman" w:cs="Times New Roman"/>
          <w:bCs/>
          <w:sz w:val="24"/>
        </w:rPr>
        <w:t xml:space="preserve"> </w:t>
      </w:r>
      <w:r w:rsidR="00263E3F" w:rsidRPr="00477731">
        <w:rPr>
          <w:rFonts w:ascii="Times New Roman" w:hAnsi="Times New Roman" w:cs="Times New Roman"/>
          <w:bCs/>
          <w:sz w:val="24"/>
        </w:rPr>
        <w:t xml:space="preserve"> </w:t>
      </w:r>
      <w:r w:rsidR="00096087" w:rsidRPr="00477731">
        <w:rPr>
          <w:rFonts w:ascii="Times New Roman" w:hAnsi="Times New Roman" w:cs="Times New Roman"/>
          <w:bCs/>
          <w:sz w:val="24"/>
        </w:rPr>
        <w:t xml:space="preserve"> </w:t>
      </w:r>
      <w:r w:rsidR="00197680" w:rsidRPr="00477731">
        <w:rPr>
          <w:rFonts w:ascii="Times New Roman" w:hAnsi="Times New Roman" w:cs="Times New Roman"/>
          <w:bCs/>
          <w:sz w:val="24"/>
        </w:rPr>
        <w:t>mu</w:t>
      </w:r>
      <w:r w:rsidR="00784208" w:rsidRPr="00477731">
        <w:rPr>
          <w:rFonts w:ascii="Times New Roman" w:hAnsi="Times New Roman" w:cs="Times New Roman"/>
          <w:bCs/>
          <w:sz w:val="24"/>
        </w:rPr>
        <w:t xml:space="preserve"> </w:t>
      </w:r>
      <w:r w:rsidR="00197680" w:rsidRPr="00477731">
        <w:rPr>
          <w:rFonts w:ascii="Times New Roman" w:hAnsi="Times New Roman" w:cs="Times New Roman"/>
          <w:bCs/>
          <w:sz w:val="24"/>
        </w:rPr>
        <w:t xml:space="preserve">  </w:t>
      </w:r>
      <w:r w:rsidR="009C7109" w:rsidRPr="00477731">
        <w:rPr>
          <w:rFonts w:ascii="Times New Roman" w:hAnsi="Times New Roman" w:cs="Times New Roman"/>
          <w:bCs/>
          <w:sz w:val="24"/>
        </w:rPr>
        <w:t xml:space="preserve"> </w:t>
      </w:r>
      <w:proofErr w:type="spellStart"/>
      <w:r w:rsidR="009C7109" w:rsidRPr="00477731">
        <w:rPr>
          <w:rFonts w:ascii="Times New Roman" w:hAnsi="Times New Roman" w:cs="Times New Roman"/>
          <w:bCs/>
          <w:sz w:val="24"/>
        </w:rPr>
        <w:t>ʃera</w:t>
      </w:r>
      <w:proofErr w:type="spellEnd"/>
      <w:r w:rsidR="00197680" w:rsidRPr="00477731">
        <w:rPr>
          <w:rFonts w:ascii="Times New Roman" w:hAnsi="Times New Roman" w:cs="Times New Roman"/>
          <w:bCs/>
          <w:sz w:val="24"/>
        </w:rPr>
        <w:t xml:space="preserve"> </w:t>
      </w:r>
      <w:r w:rsidR="009C7109" w:rsidRPr="00477731">
        <w:rPr>
          <w:rFonts w:ascii="Times New Roman" w:hAnsi="Times New Roman" w:cs="Times New Roman"/>
          <w:bCs/>
          <w:sz w:val="24"/>
        </w:rPr>
        <w:t xml:space="preserve">     </w:t>
      </w:r>
      <w:r w:rsidR="00197680" w:rsidRPr="00477731">
        <w:rPr>
          <w:rFonts w:ascii="Times New Roman" w:hAnsi="Times New Roman" w:cs="Times New Roman"/>
          <w:bCs/>
          <w:sz w:val="24"/>
        </w:rPr>
        <w:t xml:space="preserve">            </w:t>
      </w:r>
      <w:proofErr w:type="spellStart"/>
      <w:r w:rsidR="00197680" w:rsidRPr="00477731">
        <w:rPr>
          <w:rFonts w:ascii="Times New Roman" w:hAnsi="Times New Roman" w:cs="Times New Roman"/>
          <w:bCs/>
          <w:sz w:val="24"/>
        </w:rPr>
        <w:t>sajarah</w:t>
      </w:r>
      <w:proofErr w:type="spellEnd"/>
      <w:r w:rsidR="00197680" w:rsidRPr="00477731">
        <w:rPr>
          <w:rFonts w:ascii="Times New Roman" w:hAnsi="Times New Roman" w:cs="Times New Roman"/>
          <w:bCs/>
          <w:sz w:val="24"/>
        </w:rPr>
        <w:t xml:space="preserve"> </w:t>
      </w:r>
    </w:p>
    <w:p w14:paraId="04E49F2C" w14:textId="25C2CC69" w:rsidR="00096087" w:rsidRPr="00477731" w:rsidRDefault="00096087" w:rsidP="00D71D0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000527A2" w:rsidRPr="00477731">
        <w:rPr>
          <w:rFonts w:ascii="Times New Roman" w:hAnsi="Times New Roman" w:cs="Times New Roman"/>
          <w:bCs/>
          <w:sz w:val="24"/>
        </w:rPr>
        <w:t xml:space="preserve">            </w:t>
      </w:r>
      <w:r w:rsidR="00436807" w:rsidRPr="00477731">
        <w:rPr>
          <w:rFonts w:ascii="Times New Roman" w:hAnsi="Times New Roman" w:cs="Times New Roman"/>
          <w:bCs/>
          <w:sz w:val="24"/>
        </w:rPr>
        <w:t xml:space="preserve">  </w:t>
      </w:r>
      <w:r w:rsidR="00AC3A95" w:rsidRPr="00477731">
        <w:rPr>
          <w:rFonts w:ascii="Times New Roman" w:hAnsi="Times New Roman" w:cs="Times New Roman"/>
          <w:bCs/>
          <w:sz w:val="24"/>
        </w:rPr>
        <w:t xml:space="preserve">  </w:t>
      </w:r>
      <w:r w:rsidRPr="00477731">
        <w:rPr>
          <w:rFonts w:ascii="Times New Roman" w:hAnsi="Times New Roman" w:cs="Times New Roman"/>
          <w:bCs/>
          <w:sz w:val="24"/>
        </w:rPr>
        <w:t xml:space="preserve"> </w:t>
      </w:r>
      <w:proofErr w:type="gramStart"/>
      <w:r w:rsidR="009C7109" w:rsidRPr="00477731">
        <w:rPr>
          <w:rFonts w:ascii="Times New Roman" w:hAnsi="Times New Roman" w:cs="Times New Roman"/>
          <w:bCs/>
          <w:sz w:val="24"/>
        </w:rPr>
        <w:t>le</w:t>
      </w:r>
      <w:r w:rsidR="001F169E" w:rsidRPr="00477731">
        <w:rPr>
          <w:rFonts w:ascii="Times New Roman" w:hAnsi="Times New Roman" w:cs="Times New Roman"/>
          <w:bCs/>
          <w:sz w:val="24"/>
        </w:rPr>
        <w:t>n</w:t>
      </w:r>
      <w:r w:rsidR="000052BC" w:rsidRPr="00477731">
        <w:rPr>
          <w:rFonts w:ascii="Times New Roman" w:hAnsi="Times New Roman" w:cs="Times New Roman"/>
          <w:bCs/>
          <w:sz w:val="24"/>
        </w:rPr>
        <w:t>t</w:t>
      </w:r>
      <w:r w:rsidR="009C7109" w:rsidRPr="00477731">
        <w:rPr>
          <w:rFonts w:ascii="Times New Roman" w:hAnsi="Times New Roman" w:cs="Times New Roman"/>
          <w:bCs/>
          <w:sz w:val="24"/>
        </w:rPr>
        <w:t>.</w:t>
      </w:r>
      <w:r w:rsidR="000527A2" w:rsidRPr="00477731">
        <w:rPr>
          <w:rFonts w:ascii="Times New Roman" w:hAnsi="Times New Roman" w:cs="Times New Roman"/>
          <w:bCs/>
          <w:sz w:val="24"/>
        </w:rPr>
        <w:t>3</w:t>
      </w:r>
      <w:r w:rsidR="009C7109" w:rsidRPr="00477731">
        <w:rPr>
          <w:rFonts w:ascii="Times New Roman" w:hAnsi="Times New Roman" w:cs="Times New Roman"/>
          <w:bCs/>
          <w:sz w:val="24"/>
        </w:rPr>
        <w:t>S</w:t>
      </w:r>
      <w:r w:rsidR="007C7FEA" w:rsidRPr="00477731">
        <w:rPr>
          <w:rFonts w:ascii="Times New Roman" w:hAnsi="Times New Roman" w:cs="Times New Roman"/>
          <w:bCs/>
          <w:sz w:val="24"/>
        </w:rPr>
        <w:t>G.</w:t>
      </w:r>
      <w:r w:rsidR="009C7109" w:rsidRPr="00477731">
        <w:rPr>
          <w:rFonts w:ascii="Times New Roman" w:hAnsi="Times New Roman" w:cs="Times New Roman"/>
          <w:bCs/>
          <w:sz w:val="24"/>
        </w:rPr>
        <w:t>M</w:t>
      </w:r>
      <w:proofErr w:type="gramEnd"/>
      <w:r w:rsidRPr="00477731">
        <w:rPr>
          <w:rFonts w:ascii="Times New Roman" w:hAnsi="Times New Roman" w:cs="Times New Roman"/>
          <w:bCs/>
          <w:sz w:val="24"/>
        </w:rPr>
        <w:t xml:space="preserve"> </w:t>
      </w:r>
      <w:r w:rsidR="00263E3F" w:rsidRPr="00477731">
        <w:rPr>
          <w:rFonts w:ascii="Times New Roman" w:hAnsi="Times New Roman" w:cs="Times New Roman"/>
          <w:bCs/>
          <w:sz w:val="24"/>
        </w:rPr>
        <w:t xml:space="preserve"> </w:t>
      </w:r>
      <w:r w:rsidRPr="00477731">
        <w:rPr>
          <w:rFonts w:ascii="Times New Roman" w:hAnsi="Times New Roman" w:cs="Times New Roman"/>
          <w:bCs/>
          <w:sz w:val="24"/>
        </w:rPr>
        <w:t xml:space="preserve"> </w:t>
      </w:r>
      <w:r w:rsidR="00263E3F" w:rsidRPr="00477731">
        <w:rPr>
          <w:rFonts w:ascii="Times New Roman" w:hAnsi="Times New Roman" w:cs="Times New Roman"/>
          <w:bCs/>
          <w:sz w:val="24"/>
        </w:rPr>
        <w:t xml:space="preserve"> </w:t>
      </w:r>
      <w:r w:rsidR="009C7109" w:rsidRPr="00477731">
        <w:rPr>
          <w:rFonts w:ascii="Times New Roman" w:hAnsi="Times New Roman" w:cs="Times New Roman"/>
          <w:bCs/>
          <w:sz w:val="24"/>
        </w:rPr>
        <w:t>friend-Poss.</w:t>
      </w:r>
      <w:r w:rsidRPr="00477731">
        <w:rPr>
          <w:rFonts w:ascii="Times New Roman" w:hAnsi="Times New Roman" w:cs="Times New Roman"/>
          <w:bCs/>
          <w:sz w:val="24"/>
        </w:rPr>
        <w:t xml:space="preserve">3SG.M  </w:t>
      </w:r>
      <w:r w:rsidR="00263E3F" w:rsidRPr="00477731">
        <w:rPr>
          <w:rFonts w:ascii="Times New Roman" w:hAnsi="Times New Roman" w:cs="Times New Roman"/>
          <w:bCs/>
          <w:sz w:val="24"/>
        </w:rPr>
        <w:t xml:space="preserve"> </w:t>
      </w:r>
      <w:r w:rsidR="00EF702C" w:rsidRPr="00477731">
        <w:rPr>
          <w:rFonts w:ascii="Times New Roman" w:hAnsi="Times New Roman" w:cs="Times New Roman"/>
          <w:sz w:val="24"/>
        </w:rPr>
        <w:t>C-</w:t>
      </w:r>
      <w:proofErr w:type="spellStart"/>
      <w:r w:rsidR="00EF702C" w:rsidRPr="00477731">
        <w:rPr>
          <w:rFonts w:ascii="Times New Roman" w:hAnsi="Times New Roman" w:cs="Times New Roman"/>
          <w:sz w:val="24"/>
        </w:rPr>
        <w:t>Foc</w:t>
      </w:r>
      <w:proofErr w:type="spellEnd"/>
      <w:r w:rsidR="009C7109" w:rsidRPr="00477731">
        <w:rPr>
          <w:rFonts w:ascii="Times New Roman" w:hAnsi="Times New Roman" w:cs="Times New Roman"/>
          <w:b/>
          <w:sz w:val="24"/>
        </w:rPr>
        <w:t xml:space="preserve"> </w:t>
      </w:r>
      <w:r w:rsidR="000527A2" w:rsidRPr="00477731">
        <w:rPr>
          <w:rFonts w:ascii="Times New Roman" w:hAnsi="Times New Roman" w:cs="Times New Roman"/>
          <w:b/>
          <w:sz w:val="24"/>
        </w:rPr>
        <w:t xml:space="preserve"> </w:t>
      </w:r>
      <w:r w:rsidR="009C7109" w:rsidRPr="00477731">
        <w:rPr>
          <w:rFonts w:ascii="Times New Roman" w:hAnsi="Times New Roman" w:cs="Times New Roman"/>
          <w:b/>
          <w:sz w:val="24"/>
        </w:rPr>
        <w:t xml:space="preserve"> </w:t>
      </w:r>
      <w:r w:rsidRPr="00477731">
        <w:rPr>
          <w:rFonts w:ascii="Times New Roman" w:hAnsi="Times New Roman" w:cs="Times New Roman"/>
          <w:bCs/>
          <w:sz w:val="24"/>
        </w:rPr>
        <w:t xml:space="preserve"> </w:t>
      </w:r>
      <w:r w:rsidR="00BF7175" w:rsidRPr="00477731">
        <w:rPr>
          <w:rFonts w:ascii="Times New Roman" w:hAnsi="Times New Roman" w:cs="Times New Roman"/>
          <w:bCs/>
          <w:sz w:val="24"/>
        </w:rPr>
        <w:t xml:space="preserve"> </w:t>
      </w:r>
      <w:r w:rsidR="009C7109" w:rsidRPr="00477731">
        <w:rPr>
          <w:rFonts w:ascii="Times New Roman" w:hAnsi="Times New Roman" w:cs="Times New Roman"/>
          <w:bCs/>
          <w:sz w:val="24"/>
        </w:rPr>
        <w:t xml:space="preserve">Neg </w:t>
      </w:r>
      <w:r w:rsidRPr="00477731">
        <w:rPr>
          <w:rFonts w:ascii="Times New Roman" w:hAnsi="Times New Roman" w:cs="Times New Roman"/>
          <w:bCs/>
          <w:sz w:val="24"/>
        </w:rPr>
        <w:t xml:space="preserve"> </w:t>
      </w:r>
      <w:r w:rsidR="009C7109" w:rsidRPr="00477731">
        <w:rPr>
          <w:rFonts w:ascii="Times New Roman" w:hAnsi="Times New Roman" w:cs="Times New Roman"/>
          <w:bCs/>
          <w:sz w:val="24"/>
        </w:rPr>
        <w:t xml:space="preserve"> </w:t>
      </w:r>
      <w:r w:rsidR="000052BC" w:rsidRPr="00477731">
        <w:rPr>
          <w:rFonts w:ascii="Times New Roman" w:hAnsi="Times New Roman" w:cs="Times New Roman"/>
          <w:bCs/>
          <w:sz w:val="24"/>
        </w:rPr>
        <w:t>bought</w:t>
      </w:r>
      <w:r w:rsidR="00197680" w:rsidRPr="00477731">
        <w:rPr>
          <w:rFonts w:ascii="Times New Roman" w:hAnsi="Times New Roman" w:cs="Times New Roman"/>
          <w:bCs/>
          <w:sz w:val="24"/>
        </w:rPr>
        <w:t>.3S</w:t>
      </w:r>
      <w:r w:rsidR="000052BC" w:rsidRPr="00477731">
        <w:rPr>
          <w:rFonts w:ascii="Times New Roman" w:hAnsi="Times New Roman" w:cs="Times New Roman"/>
          <w:bCs/>
          <w:sz w:val="24"/>
        </w:rPr>
        <w:t>G</w:t>
      </w:r>
      <w:r w:rsidR="00197680" w:rsidRPr="00477731">
        <w:rPr>
          <w:rFonts w:ascii="Times New Roman" w:hAnsi="Times New Roman" w:cs="Times New Roman"/>
          <w:bCs/>
          <w:sz w:val="24"/>
        </w:rPr>
        <w:t>.M car</w:t>
      </w:r>
    </w:p>
    <w:p w14:paraId="76E1B303" w14:textId="28FD7476" w:rsidR="00BD2D1D" w:rsidRPr="00477731" w:rsidRDefault="00096087" w:rsidP="00D71D09">
      <w:pPr>
        <w:spacing w:after="0" w:line="360" w:lineRule="auto"/>
        <w:jc w:val="both"/>
        <w:rPr>
          <w:rFonts w:ascii="Times New Roman" w:hAnsi="Times New Roman" w:cs="Times New Roman"/>
          <w:bCs/>
          <w:sz w:val="24"/>
        </w:rPr>
      </w:pPr>
      <w:r w:rsidRPr="00477731">
        <w:rPr>
          <w:rFonts w:ascii="Times New Roman" w:hAnsi="Times New Roman" w:cs="Times New Roman"/>
          <w:bCs/>
          <w:sz w:val="24"/>
        </w:rPr>
        <w:t xml:space="preserve">        </w:t>
      </w:r>
      <w:r w:rsidR="00AC3A95" w:rsidRPr="00477731">
        <w:rPr>
          <w:rFonts w:ascii="Times New Roman" w:hAnsi="Times New Roman" w:cs="Times New Roman"/>
          <w:bCs/>
          <w:sz w:val="24"/>
        </w:rPr>
        <w:t xml:space="preserve"> </w:t>
      </w:r>
      <w:r w:rsidR="000527A2" w:rsidRPr="00477731">
        <w:rPr>
          <w:rFonts w:ascii="Times New Roman" w:hAnsi="Times New Roman" w:cs="Times New Roman"/>
          <w:bCs/>
          <w:sz w:val="24"/>
        </w:rPr>
        <w:t xml:space="preserve">           </w:t>
      </w:r>
      <w:r w:rsidR="00AC3A95" w:rsidRPr="00477731">
        <w:rPr>
          <w:rFonts w:ascii="Times New Roman" w:hAnsi="Times New Roman" w:cs="Times New Roman"/>
          <w:bCs/>
          <w:sz w:val="24"/>
        </w:rPr>
        <w:t xml:space="preserve">  </w:t>
      </w:r>
      <w:r w:rsidR="001C6F84" w:rsidRPr="00477731">
        <w:rPr>
          <w:rFonts w:ascii="Times New Roman" w:hAnsi="Times New Roman" w:cs="Times New Roman"/>
          <w:bCs/>
          <w:sz w:val="24"/>
        </w:rPr>
        <w:t xml:space="preserve">  (No) he </w:t>
      </w:r>
      <w:r w:rsidR="007C7FEA" w:rsidRPr="00477731">
        <w:rPr>
          <w:rFonts w:ascii="Times New Roman" w:hAnsi="Times New Roman" w:cs="Times New Roman"/>
          <w:bCs/>
          <w:sz w:val="24"/>
        </w:rPr>
        <w:t>lent it to a friend of his</w:t>
      </w:r>
      <w:r w:rsidR="001C6F84" w:rsidRPr="00477731">
        <w:rPr>
          <w:rFonts w:ascii="Times New Roman" w:hAnsi="Times New Roman" w:cs="Times New Roman"/>
          <w:bCs/>
          <w:sz w:val="24"/>
        </w:rPr>
        <w:t>, he didn’t buy a car.</w:t>
      </w:r>
    </w:p>
    <w:p w14:paraId="5108884A" w14:textId="77777777" w:rsidR="00D71D09" w:rsidRPr="00477731" w:rsidRDefault="00D71D09" w:rsidP="00D71D09">
      <w:pPr>
        <w:spacing w:after="0" w:line="360" w:lineRule="auto"/>
        <w:jc w:val="both"/>
        <w:rPr>
          <w:rFonts w:ascii="Times New Roman" w:hAnsi="Times New Roman" w:cs="Times New Roman"/>
          <w:bCs/>
          <w:sz w:val="24"/>
          <w:szCs w:val="24"/>
        </w:rPr>
      </w:pPr>
    </w:p>
    <w:p w14:paraId="2A4A70B1" w14:textId="2487E0D6" w:rsidR="00197680" w:rsidRPr="00477731" w:rsidRDefault="00B00986" w:rsidP="00D71D09">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lastRenderedPageBreak/>
        <w:t>Compare now (</w:t>
      </w:r>
      <w:r w:rsidR="00A01DB7" w:rsidRPr="00477731">
        <w:rPr>
          <w:rFonts w:ascii="Times New Roman" w:hAnsi="Times New Roman" w:cs="Times New Roman"/>
          <w:bCs/>
          <w:sz w:val="24"/>
          <w:szCs w:val="24"/>
        </w:rPr>
        <w:t>5</w:t>
      </w:r>
      <w:r w:rsidR="001C6F84" w:rsidRPr="00477731">
        <w:rPr>
          <w:rFonts w:ascii="Times New Roman" w:hAnsi="Times New Roman" w:cs="Times New Roman"/>
          <w:bCs/>
          <w:sz w:val="24"/>
          <w:szCs w:val="24"/>
        </w:rPr>
        <w:t>1</w:t>
      </w:r>
      <w:r w:rsidRPr="00477731">
        <w:rPr>
          <w:rFonts w:ascii="Times New Roman" w:hAnsi="Times New Roman" w:cs="Times New Roman"/>
          <w:bCs/>
          <w:sz w:val="24"/>
          <w:szCs w:val="24"/>
        </w:rPr>
        <w:t>) with</w:t>
      </w:r>
      <w:r w:rsidR="00197680"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(5</w:t>
      </w:r>
      <w:r w:rsidR="001C6F84" w:rsidRPr="00477731">
        <w:rPr>
          <w:rFonts w:ascii="Times New Roman" w:hAnsi="Times New Roman" w:cs="Times New Roman"/>
          <w:bCs/>
          <w:sz w:val="24"/>
          <w:szCs w:val="24"/>
        </w:rPr>
        <w:t>2</w:t>
      </w:r>
      <w:r w:rsidRPr="00477731">
        <w:rPr>
          <w:rFonts w:ascii="Times New Roman" w:hAnsi="Times New Roman" w:cs="Times New Roman"/>
          <w:bCs/>
          <w:sz w:val="24"/>
          <w:szCs w:val="24"/>
        </w:rPr>
        <w:t>), where</w:t>
      </w:r>
      <w:r w:rsidR="001C6F84" w:rsidRPr="00477731">
        <w:rPr>
          <w:rFonts w:ascii="Times New Roman" w:hAnsi="Times New Roman" w:cs="Times New Roman"/>
          <w:bCs/>
          <w:sz w:val="24"/>
          <w:szCs w:val="24"/>
        </w:rPr>
        <w:t xml:space="preserve"> </w:t>
      </w:r>
      <w:r w:rsidR="0069432B" w:rsidRPr="00477731">
        <w:rPr>
          <w:rFonts w:ascii="Times New Roman" w:hAnsi="Times New Roman" w:cs="Times New Roman"/>
          <w:bCs/>
          <w:sz w:val="24"/>
          <w:szCs w:val="24"/>
        </w:rPr>
        <w:t>lending</w:t>
      </w:r>
      <w:r w:rsidR="00197680" w:rsidRPr="00477731">
        <w:rPr>
          <w:rFonts w:ascii="Times New Roman" w:hAnsi="Times New Roman" w:cs="Times New Roman"/>
          <w:bCs/>
          <w:sz w:val="24"/>
          <w:szCs w:val="24"/>
        </w:rPr>
        <w:t xml:space="preserve"> is given</w:t>
      </w:r>
      <w:r w:rsidRPr="00477731">
        <w:rPr>
          <w:rFonts w:ascii="Times New Roman" w:hAnsi="Times New Roman" w:cs="Times New Roman"/>
          <w:bCs/>
          <w:sz w:val="24"/>
          <w:szCs w:val="24"/>
        </w:rPr>
        <w:t xml:space="preserve"> in </w:t>
      </w:r>
      <w:r w:rsidR="001C6F84" w:rsidRPr="00477731">
        <w:rPr>
          <w:rFonts w:ascii="Times New Roman" w:hAnsi="Times New Roman" w:cs="Times New Roman"/>
          <w:bCs/>
          <w:sz w:val="24"/>
          <w:szCs w:val="24"/>
        </w:rPr>
        <w:t xml:space="preserve">the </w:t>
      </w:r>
      <w:r w:rsidRPr="00477731">
        <w:rPr>
          <w:rFonts w:ascii="Times New Roman" w:hAnsi="Times New Roman" w:cs="Times New Roman"/>
          <w:bCs/>
          <w:sz w:val="24"/>
          <w:szCs w:val="24"/>
        </w:rPr>
        <w:t xml:space="preserve">discourse </w:t>
      </w:r>
      <w:r w:rsidR="00EF702C" w:rsidRPr="00477731">
        <w:rPr>
          <w:rFonts w:ascii="Times New Roman" w:hAnsi="Times New Roman" w:cs="Times New Roman"/>
          <w:bCs/>
          <w:sz w:val="24"/>
          <w:szCs w:val="24"/>
        </w:rPr>
        <w:t>and</w:t>
      </w:r>
      <w:r w:rsidRPr="00477731">
        <w:rPr>
          <w:rFonts w:ascii="Times New Roman" w:hAnsi="Times New Roman" w:cs="Times New Roman"/>
          <w:bCs/>
          <w:sz w:val="24"/>
          <w:szCs w:val="24"/>
        </w:rPr>
        <w:t xml:space="preserve"> the question is </w:t>
      </w:r>
      <w:r w:rsidR="001C6F84" w:rsidRPr="00477731">
        <w:rPr>
          <w:rFonts w:ascii="Times New Roman" w:hAnsi="Times New Roman" w:cs="Times New Roman"/>
          <w:bCs/>
          <w:sz w:val="24"/>
          <w:szCs w:val="24"/>
        </w:rPr>
        <w:t>to whom</w:t>
      </w:r>
      <w:r w:rsidR="00F60001" w:rsidRPr="00477731">
        <w:rPr>
          <w:rFonts w:ascii="Times New Roman" w:hAnsi="Times New Roman" w:cs="Times New Roman"/>
          <w:bCs/>
          <w:sz w:val="24"/>
          <w:szCs w:val="24"/>
        </w:rPr>
        <w:t>.</w:t>
      </w:r>
    </w:p>
    <w:p w14:paraId="1E2C9BC7" w14:textId="77777777" w:rsidR="009C7109" w:rsidRPr="00477731" w:rsidRDefault="009C7109" w:rsidP="00D71D09">
      <w:pPr>
        <w:spacing w:after="0" w:line="360" w:lineRule="auto"/>
        <w:jc w:val="both"/>
        <w:rPr>
          <w:rFonts w:ascii="Times New Roman" w:hAnsi="Times New Roman" w:cs="Times New Roman"/>
          <w:bCs/>
          <w:sz w:val="24"/>
          <w:szCs w:val="24"/>
        </w:rPr>
      </w:pPr>
    </w:p>
    <w:p w14:paraId="7E8A5582" w14:textId="7D19BE54" w:rsidR="00B00986" w:rsidRPr="00477731" w:rsidRDefault="00B00986" w:rsidP="008D0D6D">
      <w:pPr>
        <w:keepNext/>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     </w:t>
      </w:r>
      <w:r w:rsidRPr="00477731">
        <w:rPr>
          <w:rFonts w:ascii="Times New Roman" w:hAnsi="Times New Roman" w:cs="Times New Roman"/>
          <w:sz w:val="24"/>
          <w:szCs w:val="24"/>
        </w:rPr>
        <w:t>(5</w:t>
      </w:r>
      <w:r w:rsidR="000B2A9D" w:rsidRPr="00477731">
        <w:rPr>
          <w:rFonts w:ascii="Times New Roman" w:hAnsi="Times New Roman" w:cs="Times New Roman"/>
          <w:sz w:val="24"/>
          <w:szCs w:val="24"/>
        </w:rPr>
        <w:t>2</w:t>
      </w:r>
      <w:r w:rsidRPr="00477731">
        <w:rPr>
          <w:rFonts w:ascii="Times New Roman" w:hAnsi="Times New Roman" w:cs="Times New Roman"/>
          <w:sz w:val="24"/>
          <w:szCs w:val="24"/>
        </w:rPr>
        <w:t xml:space="preserve">) A: </w:t>
      </w:r>
      <w:r w:rsidR="00564DF1" w:rsidRPr="00477731">
        <w:rPr>
          <w:rFonts w:ascii="Times New Roman" w:hAnsi="Times New Roman" w:cs="Times New Roman"/>
          <w:sz w:val="24"/>
          <w:szCs w:val="24"/>
        </w:rPr>
        <w:t>min</w:t>
      </w:r>
      <w:r w:rsidR="00B629B4"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 xml:space="preserve"> </w:t>
      </w:r>
      <w:proofErr w:type="spellStart"/>
      <w:r w:rsidR="00564DF1" w:rsidRPr="00477731">
        <w:rPr>
          <w:rFonts w:ascii="Times New Roman" w:hAnsi="Times New Roman" w:cs="Times New Roman"/>
          <w:bCs/>
          <w:sz w:val="24"/>
          <w:szCs w:val="24"/>
        </w:rPr>
        <w:t>salaf</w:t>
      </w:r>
      <w:proofErr w:type="spellEnd"/>
      <w:r w:rsidR="009C7109"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 xml:space="preserve">           Firas </w:t>
      </w:r>
      <w:r w:rsidR="009C7109"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 xml:space="preserve">  </w:t>
      </w:r>
      <w:proofErr w:type="spellStart"/>
      <w:r w:rsidRPr="00477731">
        <w:rPr>
          <w:rFonts w:ascii="Times New Roman" w:hAnsi="Times New Roman" w:cs="Times New Roman"/>
          <w:bCs/>
          <w:sz w:val="24"/>
          <w:szCs w:val="24"/>
        </w:rPr>
        <w:t>baʕd</w:t>
      </w:r>
      <w:proofErr w:type="spellEnd"/>
      <w:r w:rsidRPr="00477731">
        <w:rPr>
          <w:rFonts w:ascii="Times New Roman" w:hAnsi="Times New Roman" w:cs="Times New Roman"/>
          <w:bCs/>
          <w:sz w:val="24"/>
          <w:szCs w:val="24"/>
        </w:rPr>
        <w:t xml:space="preserve">   </w:t>
      </w:r>
      <w:proofErr w:type="spellStart"/>
      <w:r w:rsidRPr="00477731">
        <w:rPr>
          <w:rFonts w:ascii="Times New Roman" w:hAnsi="Times New Roman" w:cs="Times New Roman"/>
          <w:bCs/>
          <w:sz w:val="24"/>
          <w:szCs w:val="24"/>
        </w:rPr>
        <w:t>ʔel-m</w:t>
      </w:r>
      <w:r w:rsidR="002133F3" w:rsidRPr="00477731">
        <w:rPr>
          <w:rFonts w:ascii="Times New Roman" w:hAnsi="Times New Roman" w:cs="Times New Roman"/>
          <w:bCs/>
          <w:sz w:val="24"/>
          <w:szCs w:val="24"/>
        </w:rPr>
        <w:t>u</w:t>
      </w:r>
      <w:r w:rsidRPr="00477731">
        <w:rPr>
          <w:rFonts w:ascii="Times New Roman" w:hAnsi="Times New Roman" w:cs="Times New Roman"/>
          <w:bCs/>
          <w:sz w:val="24"/>
          <w:szCs w:val="24"/>
        </w:rPr>
        <w:t>kafaʔah</w:t>
      </w:r>
      <w:proofErr w:type="spellEnd"/>
    </w:p>
    <w:p w14:paraId="1BFF5DB5" w14:textId="4611C2EB" w:rsidR="00B00986" w:rsidRPr="00477731" w:rsidRDefault="00B00986" w:rsidP="008D0D6D">
      <w:pPr>
        <w:keepNext/>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                </w:t>
      </w:r>
      <w:r w:rsidR="00B629B4" w:rsidRPr="00477731">
        <w:rPr>
          <w:rFonts w:ascii="Times New Roman" w:hAnsi="Times New Roman" w:cs="Times New Roman"/>
          <w:bCs/>
          <w:sz w:val="24"/>
          <w:szCs w:val="24"/>
        </w:rPr>
        <w:t xml:space="preserve"> </w:t>
      </w:r>
      <w:r w:rsidR="001C6F84" w:rsidRPr="00477731">
        <w:rPr>
          <w:rFonts w:ascii="Times New Roman" w:hAnsi="Times New Roman" w:cs="Times New Roman"/>
          <w:bCs/>
          <w:sz w:val="24"/>
          <w:szCs w:val="24"/>
        </w:rPr>
        <w:t>w</w:t>
      </w:r>
      <w:r w:rsidRPr="00477731">
        <w:rPr>
          <w:rFonts w:ascii="Times New Roman" w:hAnsi="Times New Roman" w:cs="Times New Roman"/>
          <w:bCs/>
          <w:sz w:val="24"/>
          <w:szCs w:val="24"/>
        </w:rPr>
        <w:t>h</w:t>
      </w:r>
      <w:r w:rsidR="00564DF1" w:rsidRPr="00477731">
        <w:rPr>
          <w:rFonts w:ascii="Times New Roman" w:hAnsi="Times New Roman" w:cs="Times New Roman"/>
          <w:bCs/>
          <w:sz w:val="24"/>
          <w:szCs w:val="24"/>
        </w:rPr>
        <w:t xml:space="preserve">o </w:t>
      </w:r>
      <w:r w:rsidRPr="00477731">
        <w:rPr>
          <w:rFonts w:ascii="Times New Roman" w:hAnsi="Times New Roman" w:cs="Times New Roman"/>
          <w:bCs/>
          <w:sz w:val="24"/>
          <w:szCs w:val="24"/>
        </w:rPr>
        <w:t xml:space="preserve">  </w:t>
      </w:r>
      <w:r w:rsidR="00564DF1" w:rsidRPr="00477731">
        <w:rPr>
          <w:rFonts w:ascii="Times New Roman" w:hAnsi="Times New Roman" w:cs="Times New Roman"/>
          <w:bCs/>
          <w:sz w:val="24"/>
          <w:szCs w:val="24"/>
        </w:rPr>
        <w:t>len</w:t>
      </w:r>
      <w:r w:rsidR="000052BC" w:rsidRPr="00477731">
        <w:rPr>
          <w:rFonts w:ascii="Times New Roman" w:hAnsi="Times New Roman" w:cs="Times New Roman"/>
          <w:bCs/>
          <w:sz w:val="24"/>
          <w:szCs w:val="24"/>
        </w:rPr>
        <w:t>t.</w:t>
      </w:r>
      <w:r w:rsidRPr="00477731">
        <w:rPr>
          <w:rFonts w:ascii="Times New Roman" w:hAnsi="Times New Roman" w:cs="Times New Roman"/>
          <w:bCs/>
          <w:sz w:val="24"/>
          <w:szCs w:val="24"/>
        </w:rPr>
        <w:t>3S</w:t>
      </w:r>
      <w:r w:rsidR="000052BC" w:rsidRPr="00477731">
        <w:rPr>
          <w:rFonts w:ascii="Times New Roman" w:hAnsi="Times New Roman" w:cs="Times New Roman"/>
          <w:bCs/>
          <w:sz w:val="24"/>
          <w:szCs w:val="24"/>
        </w:rPr>
        <w:t>G</w:t>
      </w:r>
      <w:r w:rsidRPr="00477731">
        <w:rPr>
          <w:rFonts w:ascii="Times New Roman" w:hAnsi="Times New Roman" w:cs="Times New Roman"/>
          <w:bCs/>
          <w:sz w:val="24"/>
          <w:szCs w:val="24"/>
        </w:rPr>
        <w:t>.M    Firas    after   DEF-</w:t>
      </w:r>
      <w:proofErr w:type="spellStart"/>
      <w:r w:rsidRPr="00477731">
        <w:rPr>
          <w:rFonts w:ascii="Times New Roman" w:hAnsi="Times New Roman" w:cs="Times New Roman"/>
          <w:bCs/>
          <w:sz w:val="24"/>
          <w:szCs w:val="24"/>
        </w:rPr>
        <w:t>cash.prize</w:t>
      </w:r>
      <w:proofErr w:type="spellEnd"/>
    </w:p>
    <w:p w14:paraId="2EBA9770" w14:textId="50521727" w:rsidR="00B00986" w:rsidRPr="00477731" w:rsidRDefault="00B00986" w:rsidP="00D71D09">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               ‘Wh</w:t>
      </w:r>
      <w:r w:rsidR="00564DF1" w:rsidRPr="00477731">
        <w:rPr>
          <w:rFonts w:ascii="Times New Roman" w:hAnsi="Times New Roman" w:cs="Times New Roman"/>
          <w:bCs/>
          <w:sz w:val="24"/>
          <w:szCs w:val="24"/>
        </w:rPr>
        <w:t xml:space="preserve">om </w:t>
      </w:r>
      <w:r w:rsidRPr="00477731">
        <w:rPr>
          <w:rFonts w:ascii="Times New Roman" w:hAnsi="Times New Roman" w:cs="Times New Roman"/>
          <w:bCs/>
          <w:sz w:val="24"/>
          <w:szCs w:val="24"/>
        </w:rPr>
        <w:t xml:space="preserve">did Firas </w:t>
      </w:r>
      <w:r w:rsidR="00564DF1" w:rsidRPr="00477731">
        <w:rPr>
          <w:rFonts w:ascii="Times New Roman" w:hAnsi="Times New Roman" w:cs="Times New Roman"/>
          <w:bCs/>
          <w:sz w:val="24"/>
          <w:szCs w:val="24"/>
        </w:rPr>
        <w:t xml:space="preserve">lend </w:t>
      </w:r>
      <w:r w:rsidR="00C5318B" w:rsidRPr="00477731">
        <w:rPr>
          <w:rFonts w:ascii="Times New Roman" w:hAnsi="Times New Roman" w:cs="Times New Roman"/>
          <w:bCs/>
          <w:sz w:val="24"/>
          <w:szCs w:val="24"/>
        </w:rPr>
        <w:t>(</w:t>
      </w:r>
      <w:r w:rsidR="00564DF1" w:rsidRPr="00477731">
        <w:rPr>
          <w:rFonts w:ascii="Times New Roman" w:hAnsi="Times New Roman" w:cs="Times New Roman"/>
          <w:bCs/>
          <w:sz w:val="24"/>
          <w:szCs w:val="24"/>
        </w:rPr>
        <w:t>the money</w:t>
      </w:r>
      <w:r w:rsidR="00C5318B" w:rsidRPr="00477731">
        <w:rPr>
          <w:rFonts w:ascii="Times New Roman" w:hAnsi="Times New Roman" w:cs="Times New Roman"/>
          <w:bCs/>
          <w:sz w:val="24"/>
          <w:szCs w:val="24"/>
        </w:rPr>
        <w:t>)</w:t>
      </w:r>
      <w:r w:rsidR="000052BC" w:rsidRPr="00477731">
        <w:rPr>
          <w:rFonts w:ascii="Times New Roman" w:hAnsi="Times New Roman" w:cs="Times New Roman"/>
          <w:bCs/>
          <w:sz w:val="24"/>
          <w:szCs w:val="24"/>
        </w:rPr>
        <w:t xml:space="preserve"> to</w:t>
      </w:r>
      <w:r w:rsidR="00564DF1"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 xml:space="preserve">after </w:t>
      </w:r>
      <w:r w:rsidR="00EF702C" w:rsidRPr="00477731">
        <w:rPr>
          <w:rFonts w:ascii="Times New Roman" w:hAnsi="Times New Roman" w:cs="Times New Roman"/>
          <w:bCs/>
          <w:sz w:val="24"/>
          <w:szCs w:val="24"/>
        </w:rPr>
        <w:t>winning</w:t>
      </w:r>
      <w:r w:rsidRPr="00477731">
        <w:rPr>
          <w:rFonts w:ascii="Times New Roman" w:hAnsi="Times New Roman" w:cs="Times New Roman"/>
          <w:bCs/>
          <w:sz w:val="24"/>
          <w:szCs w:val="24"/>
        </w:rPr>
        <w:t xml:space="preserve"> the cash prize?’</w:t>
      </w:r>
    </w:p>
    <w:p w14:paraId="61031B3C" w14:textId="77777777" w:rsidR="005B5693" w:rsidRPr="00477731" w:rsidRDefault="005B5693" w:rsidP="00D71D09">
      <w:pPr>
        <w:spacing w:after="0" w:line="360" w:lineRule="auto"/>
        <w:jc w:val="both"/>
        <w:rPr>
          <w:rFonts w:ascii="Times New Roman" w:hAnsi="Times New Roman" w:cs="Times New Roman"/>
          <w:bCs/>
          <w:sz w:val="24"/>
          <w:szCs w:val="24"/>
        </w:rPr>
      </w:pPr>
    </w:p>
    <w:p w14:paraId="2EC8C8B2" w14:textId="6FF66F1B" w:rsidR="00564DF1" w:rsidRPr="00477731" w:rsidRDefault="005B5693" w:rsidP="00D71D09">
      <w:pPr>
        <w:spacing w:after="0" w:line="360" w:lineRule="auto"/>
        <w:jc w:val="both"/>
        <w:rPr>
          <w:rFonts w:cs="Times New Roman"/>
          <w:sz w:val="24"/>
          <w:szCs w:val="24"/>
          <w:lang w:val="sv-FI"/>
        </w:rPr>
      </w:pPr>
      <w:r w:rsidRPr="00477731">
        <w:rPr>
          <w:rFonts w:ascii="Times New Roman" w:hAnsi="Times New Roman" w:cs="Times New Roman"/>
          <w:bCs/>
          <w:sz w:val="24"/>
          <w:szCs w:val="24"/>
        </w:rPr>
        <w:t xml:space="preserve">         </w:t>
      </w:r>
      <w:r w:rsidR="00B00986" w:rsidRPr="00477731">
        <w:rPr>
          <w:rFonts w:ascii="Times New Roman" w:hAnsi="Times New Roman" w:cs="Times New Roman"/>
          <w:bCs/>
          <w:sz w:val="24"/>
          <w:szCs w:val="24"/>
        </w:rPr>
        <w:t xml:space="preserve"> </w:t>
      </w:r>
      <w:r w:rsidR="00B00986" w:rsidRPr="00477731">
        <w:rPr>
          <w:rFonts w:ascii="Times New Roman" w:hAnsi="Times New Roman" w:cs="Times New Roman"/>
          <w:bCs/>
          <w:sz w:val="24"/>
          <w:szCs w:val="24"/>
          <w:lang w:val="sv-FI"/>
        </w:rPr>
        <w:t xml:space="preserve">B:  </w:t>
      </w:r>
      <w:r w:rsidR="003979B4" w:rsidRPr="00477731">
        <w:rPr>
          <w:rFonts w:ascii="Times New Roman" w:hAnsi="Times New Roman" w:cs="Times New Roman"/>
          <w:bCs/>
          <w:sz w:val="24"/>
          <w:szCs w:val="24"/>
          <w:lang w:val="sv-FI"/>
        </w:rPr>
        <w:t xml:space="preserve">Dilara   </w:t>
      </w:r>
      <w:r w:rsidR="003979B4" w:rsidRPr="00477731">
        <w:rPr>
          <w:rFonts w:ascii="Times New Roman" w:hAnsi="Times New Roman" w:cs="Times New Roman"/>
          <w:b/>
          <w:sz w:val="24"/>
          <w:szCs w:val="24"/>
          <w:lang w:val="sv-FI"/>
        </w:rPr>
        <w:t xml:space="preserve"> </w:t>
      </w:r>
      <w:r w:rsidR="00564DF1" w:rsidRPr="00477731">
        <w:rPr>
          <w:rFonts w:ascii="Times New Roman" w:hAnsi="Times New Roman" w:cs="Times New Roman"/>
          <w:b/>
          <w:sz w:val="24"/>
          <w:szCs w:val="24"/>
          <w:lang w:val="sv-FI"/>
        </w:rPr>
        <w:t>yamar</w:t>
      </w:r>
      <w:r w:rsidR="00564DF1" w:rsidRPr="00477731">
        <w:rPr>
          <w:rFonts w:ascii="Times New Roman" w:hAnsi="Times New Roman" w:cs="Times New Roman"/>
          <w:bCs/>
          <w:sz w:val="24"/>
          <w:szCs w:val="24"/>
          <w:lang w:val="sv-FI"/>
        </w:rPr>
        <w:t xml:space="preserve">  </w:t>
      </w:r>
      <w:r w:rsidR="003979B4" w:rsidRPr="00477731">
        <w:rPr>
          <w:rFonts w:ascii="Times New Roman" w:hAnsi="Times New Roman" w:cs="Times New Roman"/>
          <w:bCs/>
          <w:sz w:val="24"/>
          <w:szCs w:val="24"/>
          <w:lang w:val="sv-FI"/>
        </w:rPr>
        <w:t xml:space="preserve">salaf      </w:t>
      </w:r>
    </w:p>
    <w:p w14:paraId="67C82B5B" w14:textId="5CBCE171" w:rsidR="00564DF1" w:rsidRPr="00477731" w:rsidRDefault="00564DF1" w:rsidP="00D71D09">
      <w:pPr>
        <w:spacing w:after="0" w:line="360" w:lineRule="auto"/>
        <w:jc w:val="both"/>
        <w:rPr>
          <w:rFonts w:ascii="Times New Roman" w:hAnsi="Times New Roman" w:cs="Times New Roman"/>
          <w:bCs/>
          <w:sz w:val="24"/>
          <w:szCs w:val="24"/>
          <w:lang w:val="sv-FI"/>
        </w:rPr>
      </w:pPr>
      <w:r w:rsidRPr="00477731">
        <w:rPr>
          <w:rFonts w:ascii="Times New Roman" w:hAnsi="Times New Roman" w:cs="Times New Roman"/>
          <w:bCs/>
          <w:sz w:val="24"/>
          <w:szCs w:val="24"/>
          <w:lang w:val="sv-FI"/>
        </w:rPr>
        <w:t xml:space="preserve">                </w:t>
      </w:r>
      <w:r w:rsidR="003979B4" w:rsidRPr="00477731">
        <w:rPr>
          <w:rFonts w:ascii="Times New Roman" w:hAnsi="Times New Roman" w:cs="Times New Roman"/>
          <w:bCs/>
          <w:sz w:val="24"/>
          <w:szCs w:val="24"/>
          <w:lang w:val="sv-FI"/>
        </w:rPr>
        <w:t>Dilara</w:t>
      </w:r>
      <w:r w:rsidR="003979B4" w:rsidRPr="00477731">
        <w:rPr>
          <w:rFonts w:ascii="Times New Roman" w:hAnsi="Times New Roman" w:cs="Times New Roman"/>
          <w:b/>
          <w:sz w:val="24"/>
          <w:szCs w:val="24"/>
          <w:lang w:val="sv-FI"/>
        </w:rPr>
        <w:t xml:space="preserve">    </w:t>
      </w:r>
      <w:r w:rsidR="00EF702C" w:rsidRPr="00477731">
        <w:rPr>
          <w:rFonts w:ascii="Times New Roman" w:hAnsi="Times New Roman" w:cs="Times New Roman"/>
          <w:sz w:val="24"/>
          <w:szCs w:val="24"/>
          <w:lang w:val="sv-FI"/>
        </w:rPr>
        <w:t>I-Foc</w:t>
      </w:r>
      <w:r w:rsidRPr="00477731">
        <w:rPr>
          <w:rFonts w:ascii="Times New Roman" w:hAnsi="Times New Roman" w:cs="Times New Roman"/>
          <w:bCs/>
          <w:sz w:val="24"/>
          <w:szCs w:val="24"/>
          <w:lang w:val="sv-FI"/>
        </w:rPr>
        <w:t xml:space="preserve">    </w:t>
      </w:r>
      <w:r w:rsidR="00EF702C" w:rsidRPr="00477731">
        <w:rPr>
          <w:rFonts w:ascii="Times New Roman" w:hAnsi="Times New Roman" w:cs="Times New Roman"/>
          <w:bCs/>
          <w:sz w:val="24"/>
          <w:szCs w:val="24"/>
          <w:lang w:val="sv-FI"/>
        </w:rPr>
        <w:t>lent</w:t>
      </w:r>
      <w:r w:rsidR="003979B4" w:rsidRPr="00477731">
        <w:rPr>
          <w:rFonts w:ascii="Times New Roman" w:hAnsi="Times New Roman" w:cs="Times New Roman"/>
          <w:bCs/>
          <w:sz w:val="24"/>
          <w:szCs w:val="24"/>
          <w:lang w:val="sv-FI"/>
        </w:rPr>
        <w:t>.3S</w:t>
      </w:r>
      <w:r w:rsidR="00EF702C" w:rsidRPr="00477731">
        <w:rPr>
          <w:rFonts w:ascii="Times New Roman" w:hAnsi="Times New Roman" w:cs="Times New Roman"/>
          <w:bCs/>
          <w:sz w:val="24"/>
          <w:szCs w:val="24"/>
          <w:lang w:val="sv-FI"/>
        </w:rPr>
        <w:t>G</w:t>
      </w:r>
      <w:r w:rsidR="003979B4" w:rsidRPr="00477731">
        <w:rPr>
          <w:rFonts w:ascii="Times New Roman" w:hAnsi="Times New Roman" w:cs="Times New Roman"/>
          <w:bCs/>
          <w:sz w:val="24"/>
          <w:szCs w:val="24"/>
          <w:lang w:val="sv-FI"/>
        </w:rPr>
        <w:t xml:space="preserve">.M         </w:t>
      </w:r>
    </w:p>
    <w:p w14:paraId="053421F9" w14:textId="64550DA5" w:rsidR="00564DF1" w:rsidRPr="00477731" w:rsidRDefault="00564DF1" w:rsidP="00D71D09">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lang w:val="sv-FI"/>
        </w:rPr>
        <w:t xml:space="preserve">        </w:t>
      </w:r>
      <w:r w:rsidR="003979B4" w:rsidRPr="00477731">
        <w:rPr>
          <w:rFonts w:ascii="Times New Roman" w:hAnsi="Times New Roman" w:cs="Times New Roman"/>
          <w:bCs/>
          <w:sz w:val="24"/>
          <w:szCs w:val="24"/>
          <w:lang w:val="sv-FI"/>
        </w:rPr>
        <w:t xml:space="preserve">   </w:t>
      </w:r>
      <w:r w:rsidR="00C5318B" w:rsidRPr="00477731">
        <w:rPr>
          <w:rFonts w:ascii="Times New Roman" w:hAnsi="Times New Roman" w:cs="Times New Roman"/>
          <w:bCs/>
          <w:sz w:val="24"/>
          <w:szCs w:val="24"/>
          <w:lang w:val="sv-FI"/>
        </w:rPr>
        <w:t xml:space="preserve"> </w:t>
      </w:r>
      <w:r w:rsidRPr="00477731">
        <w:rPr>
          <w:rFonts w:ascii="Times New Roman" w:hAnsi="Times New Roman" w:cs="Times New Roman"/>
          <w:bCs/>
          <w:sz w:val="24"/>
          <w:szCs w:val="24"/>
          <w:lang w:val="sv-FI"/>
        </w:rPr>
        <w:t xml:space="preserve">   </w:t>
      </w:r>
      <w:r w:rsidRPr="00477731">
        <w:rPr>
          <w:rFonts w:ascii="Times New Roman" w:hAnsi="Times New Roman" w:cs="Times New Roman"/>
          <w:bCs/>
          <w:sz w:val="24"/>
          <w:szCs w:val="24"/>
        </w:rPr>
        <w:t>‘</w:t>
      </w:r>
      <w:r w:rsidR="000052BC" w:rsidRPr="00477731">
        <w:rPr>
          <w:rFonts w:ascii="Times New Roman" w:hAnsi="Times New Roman" w:cs="Times New Roman"/>
          <w:bCs/>
          <w:sz w:val="24"/>
          <w:szCs w:val="24"/>
        </w:rPr>
        <w:t>He lent it to</w:t>
      </w:r>
      <w:r w:rsidR="003979B4" w:rsidRPr="00477731">
        <w:rPr>
          <w:rFonts w:ascii="Times New Roman" w:hAnsi="Times New Roman" w:cs="Times New Roman"/>
          <w:bCs/>
          <w:sz w:val="24"/>
          <w:szCs w:val="24"/>
        </w:rPr>
        <w:t xml:space="preserve"> Dilara.’</w:t>
      </w:r>
    </w:p>
    <w:p w14:paraId="720DA0C7" w14:textId="3C07EDC0" w:rsidR="00B00986" w:rsidRPr="00477731" w:rsidRDefault="00B00986" w:rsidP="00D71D09">
      <w:pPr>
        <w:spacing w:after="0" w:line="360" w:lineRule="auto"/>
        <w:jc w:val="both"/>
        <w:rPr>
          <w:rFonts w:ascii="Times New Roman" w:hAnsi="Times New Roman" w:cs="Times New Roman"/>
          <w:bCs/>
          <w:sz w:val="24"/>
          <w:szCs w:val="24"/>
        </w:rPr>
      </w:pPr>
    </w:p>
    <w:p w14:paraId="709F4230" w14:textId="2A37586A" w:rsidR="003979B4" w:rsidRPr="00477731" w:rsidRDefault="00B00986" w:rsidP="00D71D09">
      <w:pPr>
        <w:spacing w:after="0" w:line="360" w:lineRule="auto"/>
        <w:jc w:val="both"/>
        <w:rPr>
          <w:rFonts w:cs="Times New Roman"/>
          <w:sz w:val="24"/>
          <w:szCs w:val="24"/>
        </w:rPr>
      </w:pPr>
      <w:r w:rsidRPr="00477731">
        <w:rPr>
          <w:rFonts w:ascii="Times New Roman" w:hAnsi="Times New Roman" w:cs="Times New Roman"/>
          <w:bCs/>
          <w:sz w:val="24"/>
          <w:szCs w:val="24"/>
        </w:rPr>
        <w:t xml:space="preserve">    </w:t>
      </w:r>
      <w:r w:rsidR="000527A2"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 xml:space="preserve"> </w:t>
      </w:r>
      <w:r w:rsidR="003979B4"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 xml:space="preserve">C:  </w:t>
      </w:r>
      <w:r w:rsidR="003979B4" w:rsidRPr="00477731">
        <w:rPr>
          <w:rFonts w:ascii="Times New Roman" w:hAnsi="Times New Roman" w:cs="Times New Roman"/>
          <w:bCs/>
          <w:sz w:val="24"/>
          <w:szCs w:val="24"/>
        </w:rPr>
        <w:t xml:space="preserve">FURAT   </w:t>
      </w:r>
      <w:r w:rsidR="003979B4" w:rsidRPr="00477731">
        <w:rPr>
          <w:rFonts w:ascii="Times New Roman" w:hAnsi="Times New Roman" w:cs="Times New Roman"/>
          <w:b/>
          <w:sz w:val="24"/>
          <w:szCs w:val="24"/>
        </w:rPr>
        <w:t xml:space="preserve"> </w:t>
      </w:r>
      <w:proofErr w:type="spellStart"/>
      <w:r w:rsidR="003979B4" w:rsidRPr="00477731">
        <w:rPr>
          <w:rFonts w:ascii="Times New Roman" w:hAnsi="Times New Roman" w:cs="Times New Roman"/>
          <w:b/>
          <w:sz w:val="24"/>
          <w:szCs w:val="24"/>
        </w:rPr>
        <w:t>ʔadʒal</w:t>
      </w:r>
      <w:proofErr w:type="spellEnd"/>
      <w:r w:rsidR="003979B4" w:rsidRPr="00477731">
        <w:rPr>
          <w:rFonts w:ascii="Times New Roman" w:hAnsi="Times New Roman" w:cs="Times New Roman"/>
          <w:bCs/>
          <w:sz w:val="24"/>
          <w:szCs w:val="24"/>
        </w:rPr>
        <w:t xml:space="preserve">    </w:t>
      </w:r>
      <w:proofErr w:type="spellStart"/>
      <w:r w:rsidR="003979B4" w:rsidRPr="00477731">
        <w:rPr>
          <w:rFonts w:ascii="Times New Roman" w:hAnsi="Times New Roman" w:cs="Times New Roman"/>
          <w:bCs/>
          <w:sz w:val="24"/>
          <w:szCs w:val="24"/>
        </w:rPr>
        <w:t>salaf</w:t>
      </w:r>
      <w:proofErr w:type="spellEnd"/>
      <w:r w:rsidR="003979B4" w:rsidRPr="00477731">
        <w:rPr>
          <w:rFonts w:ascii="Times New Roman" w:hAnsi="Times New Roman" w:cs="Times New Roman"/>
          <w:bCs/>
          <w:sz w:val="24"/>
          <w:szCs w:val="24"/>
        </w:rPr>
        <w:t xml:space="preserve">             mu      Dilara</w:t>
      </w:r>
    </w:p>
    <w:p w14:paraId="28BB1E74" w14:textId="7F190209" w:rsidR="003979B4" w:rsidRPr="00477731" w:rsidRDefault="003979B4" w:rsidP="00D71D09">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    </w:t>
      </w:r>
      <w:r w:rsidR="000527A2"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 xml:space="preserve">         </w:t>
      </w:r>
      <w:proofErr w:type="spellStart"/>
      <w:r w:rsidR="000052BC" w:rsidRPr="00477731">
        <w:rPr>
          <w:rFonts w:ascii="Times New Roman" w:hAnsi="Times New Roman" w:cs="Times New Roman"/>
          <w:bCs/>
          <w:sz w:val="24"/>
          <w:szCs w:val="24"/>
        </w:rPr>
        <w:t>Furat</w:t>
      </w:r>
      <w:proofErr w:type="spellEnd"/>
      <w:r w:rsidRPr="00477731">
        <w:rPr>
          <w:rFonts w:ascii="Times New Roman" w:hAnsi="Times New Roman" w:cs="Times New Roman"/>
          <w:b/>
          <w:sz w:val="24"/>
          <w:szCs w:val="24"/>
        </w:rPr>
        <w:t xml:space="preserve">       </w:t>
      </w:r>
      <w:r w:rsidR="00EF702C" w:rsidRPr="00477731">
        <w:rPr>
          <w:rFonts w:ascii="Times New Roman" w:hAnsi="Times New Roman" w:cs="Times New Roman"/>
          <w:sz w:val="24"/>
          <w:szCs w:val="24"/>
        </w:rPr>
        <w:t>C-</w:t>
      </w:r>
      <w:proofErr w:type="spellStart"/>
      <w:r w:rsidR="00EF702C" w:rsidRPr="00477731">
        <w:rPr>
          <w:rFonts w:ascii="Times New Roman" w:hAnsi="Times New Roman" w:cs="Times New Roman"/>
          <w:sz w:val="24"/>
          <w:szCs w:val="24"/>
        </w:rPr>
        <w:t>Foc</w:t>
      </w:r>
      <w:proofErr w:type="spellEnd"/>
      <w:r w:rsidRPr="00477731">
        <w:rPr>
          <w:rFonts w:ascii="Times New Roman" w:hAnsi="Times New Roman" w:cs="Times New Roman"/>
          <w:bCs/>
          <w:sz w:val="24"/>
          <w:szCs w:val="24"/>
        </w:rPr>
        <w:t xml:space="preserve">      len</w:t>
      </w:r>
      <w:r w:rsidR="00EF702C" w:rsidRPr="00477731">
        <w:rPr>
          <w:rFonts w:ascii="Times New Roman" w:hAnsi="Times New Roman" w:cs="Times New Roman"/>
          <w:bCs/>
          <w:sz w:val="24"/>
          <w:szCs w:val="24"/>
        </w:rPr>
        <w:t>t.</w:t>
      </w:r>
      <w:r w:rsidRPr="00477731">
        <w:rPr>
          <w:rFonts w:ascii="Times New Roman" w:hAnsi="Times New Roman" w:cs="Times New Roman"/>
          <w:bCs/>
          <w:sz w:val="24"/>
          <w:szCs w:val="24"/>
        </w:rPr>
        <w:t>3</w:t>
      </w:r>
      <w:r w:rsidR="00EF702C" w:rsidRPr="00477731">
        <w:rPr>
          <w:rFonts w:ascii="Times New Roman" w:hAnsi="Times New Roman" w:cs="Times New Roman"/>
          <w:bCs/>
          <w:sz w:val="24"/>
          <w:szCs w:val="24"/>
        </w:rPr>
        <w:t>SG</w:t>
      </w:r>
      <w:r w:rsidRPr="00477731">
        <w:rPr>
          <w:rFonts w:ascii="Times New Roman" w:hAnsi="Times New Roman" w:cs="Times New Roman"/>
          <w:bCs/>
          <w:sz w:val="24"/>
          <w:szCs w:val="24"/>
        </w:rPr>
        <w:t>.M  Neg    Dilara</w:t>
      </w:r>
    </w:p>
    <w:p w14:paraId="2D8C1B16" w14:textId="2960D10A" w:rsidR="003979B4" w:rsidRPr="00477731" w:rsidRDefault="003979B4" w:rsidP="00D71D09">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       </w:t>
      </w:r>
      <w:r w:rsidR="000527A2"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 xml:space="preserve">      ‘It was </w:t>
      </w:r>
      <w:r w:rsidR="00DC75EE" w:rsidRPr="00477731">
        <w:rPr>
          <w:rFonts w:ascii="Times New Roman" w:hAnsi="Times New Roman" w:cs="Times New Roman"/>
          <w:bCs/>
          <w:sz w:val="24"/>
          <w:szCs w:val="24"/>
        </w:rPr>
        <w:t>Furat</w:t>
      </w:r>
      <w:r w:rsidRPr="00477731">
        <w:rPr>
          <w:rFonts w:ascii="Times New Roman" w:hAnsi="Times New Roman" w:cs="Times New Roman"/>
          <w:bCs/>
          <w:sz w:val="24"/>
          <w:szCs w:val="24"/>
        </w:rPr>
        <w:t xml:space="preserve"> that </w:t>
      </w:r>
      <w:r w:rsidR="008C6487" w:rsidRPr="00477731">
        <w:rPr>
          <w:rFonts w:ascii="Times New Roman" w:hAnsi="Times New Roman" w:cs="Times New Roman"/>
          <w:bCs/>
          <w:sz w:val="24"/>
          <w:szCs w:val="24"/>
        </w:rPr>
        <w:t>he</w:t>
      </w:r>
      <w:r w:rsidRPr="00477731">
        <w:rPr>
          <w:rFonts w:ascii="Times New Roman" w:hAnsi="Times New Roman" w:cs="Times New Roman"/>
          <w:bCs/>
          <w:sz w:val="24"/>
          <w:szCs w:val="24"/>
        </w:rPr>
        <w:t xml:space="preserve"> lent </w:t>
      </w:r>
      <w:r w:rsidR="000052BC" w:rsidRPr="00477731">
        <w:rPr>
          <w:rFonts w:ascii="Times New Roman" w:hAnsi="Times New Roman" w:cs="Times New Roman"/>
          <w:bCs/>
          <w:sz w:val="24"/>
          <w:szCs w:val="24"/>
        </w:rPr>
        <w:t>it</w:t>
      </w:r>
      <w:r w:rsidRPr="00477731">
        <w:rPr>
          <w:rFonts w:ascii="Times New Roman" w:hAnsi="Times New Roman" w:cs="Times New Roman"/>
          <w:bCs/>
          <w:sz w:val="24"/>
          <w:szCs w:val="24"/>
        </w:rPr>
        <w:t xml:space="preserve"> to, not Dilara.’</w:t>
      </w:r>
    </w:p>
    <w:p w14:paraId="4AEA2AEC" w14:textId="77777777" w:rsidR="003979B4" w:rsidRPr="00477731" w:rsidRDefault="003979B4" w:rsidP="00D71D09">
      <w:pPr>
        <w:spacing w:after="0" w:line="360" w:lineRule="auto"/>
        <w:jc w:val="both"/>
        <w:rPr>
          <w:rFonts w:ascii="Times New Roman" w:hAnsi="Times New Roman" w:cs="Times New Roman"/>
          <w:bCs/>
          <w:sz w:val="24"/>
          <w:szCs w:val="24"/>
        </w:rPr>
      </w:pPr>
    </w:p>
    <w:p w14:paraId="1FD645D8" w14:textId="71225D70" w:rsidR="00CE14C9" w:rsidRPr="00477731" w:rsidRDefault="0018555B" w:rsidP="00D71D09">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We submit that the Focus particle </w:t>
      </w:r>
      <w:proofErr w:type="spellStart"/>
      <w:r w:rsidRPr="00477731">
        <w:rPr>
          <w:rFonts w:ascii="Times New Roman" w:hAnsi="Times New Roman" w:cs="Times New Roman"/>
          <w:bCs/>
          <w:i/>
          <w:sz w:val="24"/>
          <w:szCs w:val="24"/>
        </w:rPr>
        <w:t>yamar</w:t>
      </w:r>
      <w:proofErr w:type="spellEnd"/>
      <w:r w:rsidRPr="00477731">
        <w:rPr>
          <w:rFonts w:ascii="Times New Roman" w:hAnsi="Times New Roman" w:cs="Times New Roman"/>
          <w:bCs/>
          <w:sz w:val="24"/>
          <w:szCs w:val="24"/>
        </w:rPr>
        <w:t xml:space="preserve"> in both (51B) and (52B) is the spell-out of a Focus head</w:t>
      </w:r>
      <w:r w:rsidR="00F60001" w:rsidRPr="00477731">
        <w:rPr>
          <w:rFonts w:ascii="Times New Roman" w:hAnsi="Times New Roman" w:cs="Times New Roman"/>
          <w:bCs/>
          <w:sz w:val="24"/>
          <w:szCs w:val="24"/>
        </w:rPr>
        <w:t xml:space="preserve"> in the C-domain.</w:t>
      </w:r>
      <w:r w:rsidRPr="00477731">
        <w:rPr>
          <w:rFonts w:ascii="Times New Roman" w:hAnsi="Times New Roman" w:cs="Times New Roman"/>
          <w:bCs/>
          <w:sz w:val="24"/>
          <w:szCs w:val="24"/>
        </w:rPr>
        <w:t xml:space="preserve"> </w:t>
      </w:r>
      <w:r w:rsidR="000052BC" w:rsidRPr="00477731">
        <w:rPr>
          <w:rFonts w:ascii="Times New Roman" w:hAnsi="Times New Roman" w:cs="Times New Roman"/>
          <w:bCs/>
          <w:sz w:val="24"/>
          <w:szCs w:val="24"/>
        </w:rPr>
        <w:t xml:space="preserve">In </w:t>
      </w:r>
      <w:r w:rsidR="000527A2" w:rsidRPr="00477731">
        <w:rPr>
          <w:rFonts w:ascii="Times New Roman" w:hAnsi="Times New Roman" w:cs="Times New Roman"/>
          <w:bCs/>
          <w:sz w:val="24"/>
          <w:szCs w:val="24"/>
        </w:rPr>
        <w:t>(</w:t>
      </w:r>
      <w:r w:rsidR="00A01DB7" w:rsidRPr="00477731">
        <w:rPr>
          <w:rFonts w:ascii="Times New Roman" w:hAnsi="Times New Roman" w:cs="Times New Roman"/>
          <w:bCs/>
          <w:sz w:val="24"/>
          <w:szCs w:val="24"/>
        </w:rPr>
        <w:t>5</w:t>
      </w:r>
      <w:r w:rsidR="000052BC" w:rsidRPr="00477731">
        <w:rPr>
          <w:rFonts w:ascii="Times New Roman" w:hAnsi="Times New Roman" w:cs="Times New Roman"/>
          <w:bCs/>
          <w:sz w:val="24"/>
          <w:szCs w:val="24"/>
        </w:rPr>
        <w:t>1</w:t>
      </w:r>
      <w:r w:rsidR="000527A2" w:rsidRPr="00477731">
        <w:rPr>
          <w:rFonts w:ascii="Times New Roman" w:hAnsi="Times New Roman" w:cs="Times New Roman"/>
          <w:bCs/>
          <w:sz w:val="24"/>
          <w:szCs w:val="24"/>
        </w:rPr>
        <w:t xml:space="preserve">B), </w:t>
      </w:r>
      <w:r w:rsidR="00386411" w:rsidRPr="00477731">
        <w:rPr>
          <w:rFonts w:ascii="Times New Roman" w:hAnsi="Times New Roman" w:cs="Times New Roman"/>
          <w:bCs/>
          <w:sz w:val="24"/>
          <w:szCs w:val="24"/>
        </w:rPr>
        <w:t>since</w:t>
      </w:r>
      <w:r w:rsidR="000527A2" w:rsidRPr="00477731">
        <w:rPr>
          <w:rFonts w:ascii="Times New Roman" w:hAnsi="Times New Roman" w:cs="Times New Roman"/>
          <w:bCs/>
          <w:sz w:val="24"/>
          <w:szCs w:val="24"/>
        </w:rPr>
        <w:t xml:space="preserve"> the question is about </w:t>
      </w:r>
      <w:r w:rsidR="00F60001" w:rsidRPr="00477731">
        <w:rPr>
          <w:rFonts w:ascii="Times New Roman" w:hAnsi="Times New Roman" w:cs="Times New Roman"/>
          <w:bCs/>
          <w:sz w:val="24"/>
          <w:szCs w:val="24"/>
        </w:rPr>
        <w:t>a</w:t>
      </w:r>
      <w:r w:rsidR="000527A2" w:rsidRPr="00477731">
        <w:rPr>
          <w:rFonts w:ascii="Times New Roman" w:hAnsi="Times New Roman" w:cs="Times New Roman"/>
          <w:bCs/>
          <w:sz w:val="24"/>
          <w:szCs w:val="24"/>
        </w:rPr>
        <w:t xml:space="preserve"> </w:t>
      </w:r>
      <w:r w:rsidR="00386411" w:rsidRPr="00477731">
        <w:rPr>
          <w:rFonts w:ascii="Times New Roman" w:hAnsi="Times New Roman" w:cs="Times New Roman"/>
          <w:bCs/>
          <w:sz w:val="24"/>
          <w:szCs w:val="24"/>
        </w:rPr>
        <w:t>propositional</w:t>
      </w:r>
      <w:r w:rsidR="000527A2" w:rsidRPr="00477731">
        <w:rPr>
          <w:rFonts w:ascii="Times New Roman" w:hAnsi="Times New Roman" w:cs="Times New Roman"/>
          <w:bCs/>
          <w:sz w:val="24"/>
          <w:szCs w:val="24"/>
        </w:rPr>
        <w:t xml:space="preserve"> event, </w:t>
      </w:r>
      <w:r w:rsidR="00CE14C9" w:rsidRPr="00477731">
        <w:rPr>
          <w:rFonts w:ascii="Times New Roman" w:hAnsi="Times New Roman" w:cs="Times New Roman"/>
          <w:bCs/>
          <w:sz w:val="24"/>
          <w:szCs w:val="24"/>
        </w:rPr>
        <w:t xml:space="preserve">in the answer </w:t>
      </w:r>
      <w:r w:rsidR="000527A2" w:rsidRPr="00477731">
        <w:rPr>
          <w:rFonts w:ascii="Times New Roman" w:hAnsi="Times New Roman" w:cs="Times New Roman"/>
          <w:bCs/>
          <w:sz w:val="24"/>
          <w:szCs w:val="24"/>
        </w:rPr>
        <w:t>the</w:t>
      </w:r>
      <w:r w:rsidR="00F60001" w:rsidRPr="00477731">
        <w:rPr>
          <w:rFonts w:ascii="Times New Roman" w:hAnsi="Times New Roman" w:cs="Times New Roman"/>
          <w:bCs/>
          <w:sz w:val="24"/>
          <w:szCs w:val="24"/>
        </w:rPr>
        <w:t xml:space="preserve"> entire</w:t>
      </w:r>
      <w:r w:rsidR="000527A2"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 xml:space="preserve">propositional </w:t>
      </w:r>
      <w:r w:rsidR="000527A2" w:rsidRPr="00477731">
        <w:rPr>
          <w:rFonts w:ascii="Times New Roman" w:hAnsi="Times New Roman" w:cs="Times New Roman"/>
          <w:bCs/>
          <w:sz w:val="24"/>
          <w:szCs w:val="24"/>
        </w:rPr>
        <w:t>T</w:t>
      </w:r>
      <w:r w:rsidR="00386411" w:rsidRPr="00477731">
        <w:rPr>
          <w:rFonts w:ascii="Times New Roman" w:hAnsi="Times New Roman" w:cs="Times New Roman"/>
          <w:bCs/>
          <w:sz w:val="24"/>
          <w:szCs w:val="24"/>
        </w:rPr>
        <w:t>P</w:t>
      </w:r>
      <w:r w:rsidR="000527A2" w:rsidRPr="00477731">
        <w:rPr>
          <w:rFonts w:ascii="Times New Roman" w:hAnsi="Times New Roman" w:cs="Times New Roman"/>
          <w:bCs/>
          <w:sz w:val="24"/>
          <w:szCs w:val="24"/>
        </w:rPr>
        <w:t>, incorporating the lexical verb</w:t>
      </w:r>
      <w:r w:rsidR="00386411" w:rsidRPr="00477731">
        <w:rPr>
          <w:rFonts w:ascii="Times New Roman" w:hAnsi="Times New Roman" w:cs="Times New Roman"/>
          <w:bCs/>
          <w:sz w:val="24"/>
          <w:szCs w:val="24"/>
        </w:rPr>
        <w:t xml:space="preserve">, moves to the </w:t>
      </w:r>
      <w:r w:rsidR="00CF350E" w:rsidRPr="00477731">
        <w:rPr>
          <w:rFonts w:ascii="Times New Roman" w:hAnsi="Times New Roman" w:cs="Times New Roman"/>
          <w:bCs/>
          <w:sz w:val="24"/>
          <w:szCs w:val="24"/>
        </w:rPr>
        <w:t>s</w:t>
      </w:r>
      <w:r w:rsidR="00386411" w:rsidRPr="00477731">
        <w:rPr>
          <w:rFonts w:ascii="Times New Roman" w:hAnsi="Times New Roman" w:cs="Times New Roman"/>
          <w:bCs/>
          <w:sz w:val="24"/>
          <w:szCs w:val="24"/>
        </w:rPr>
        <w:t>pec</w:t>
      </w:r>
      <w:r w:rsidR="00CF350E" w:rsidRPr="00477731">
        <w:rPr>
          <w:rFonts w:ascii="Times New Roman" w:hAnsi="Times New Roman" w:cs="Times New Roman"/>
          <w:bCs/>
          <w:sz w:val="24"/>
          <w:szCs w:val="24"/>
        </w:rPr>
        <w:t>ifier</w:t>
      </w:r>
      <w:r w:rsidR="00386411" w:rsidRPr="00477731">
        <w:rPr>
          <w:rFonts w:ascii="Times New Roman" w:hAnsi="Times New Roman" w:cs="Times New Roman"/>
          <w:bCs/>
          <w:sz w:val="24"/>
          <w:szCs w:val="24"/>
        </w:rPr>
        <w:t xml:space="preserve"> position of </w:t>
      </w:r>
      <w:proofErr w:type="spellStart"/>
      <w:r w:rsidR="00386411" w:rsidRPr="00477731">
        <w:rPr>
          <w:rFonts w:ascii="Times New Roman" w:hAnsi="Times New Roman" w:cs="Times New Roman"/>
          <w:bCs/>
          <w:sz w:val="24"/>
          <w:szCs w:val="24"/>
        </w:rPr>
        <w:t>FocP</w:t>
      </w:r>
      <w:proofErr w:type="spellEnd"/>
      <w:r w:rsidR="00386411" w:rsidRPr="00477731">
        <w:rPr>
          <w:rFonts w:ascii="Times New Roman" w:hAnsi="Times New Roman" w:cs="Times New Roman"/>
          <w:bCs/>
          <w:sz w:val="24"/>
          <w:szCs w:val="24"/>
        </w:rPr>
        <w:t xml:space="preserve">, headed by </w:t>
      </w:r>
      <w:proofErr w:type="spellStart"/>
      <w:r w:rsidR="00386411" w:rsidRPr="00477731">
        <w:rPr>
          <w:rFonts w:ascii="Times New Roman" w:hAnsi="Times New Roman" w:cs="Times New Roman"/>
          <w:bCs/>
          <w:i/>
          <w:iCs/>
          <w:sz w:val="24"/>
          <w:szCs w:val="24"/>
        </w:rPr>
        <w:t>yamar</w:t>
      </w:r>
      <w:proofErr w:type="spellEnd"/>
      <w:r w:rsidR="00F60001" w:rsidRPr="00477731">
        <w:rPr>
          <w:rFonts w:ascii="Times New Roman" w:hAnsi="Times New Roman" w:cs="Times New Roman"/>
          <w:bCs/>
          <w:sz w:val="24"/>
          <w:szCs w:val="24"/>
        </w:rPr>
        <w:t xml:space="preserve">, leaving, in this case, the particle as the rightmost </w:t>
      </w:r>
      <w:r w:rsidR="006C66AB" w:rsidRPr="00477731">
        <w:rPr>
          <w:rFonts w:ascii="Times New Roman" w:hAnsi="Times New Roman" w:cs="Times New Roman"/>
          <w:bCs/>
          <w:sz w:val="24"/>
          <w:szCs w:val="24"/>
        </w:rPr>
        <w:t xml:space="preserve">overt </w:t>
      </w:r>
      <w:r w:rsidR="00F60001" w:rsidRPr="00477731">
        <w:rPr>
          <w:rFonts w:ascii="Times New Roman" w:hAnsi="Times New Roman" w:cs="Times New Roman"/>
          <w:bCs/>
          <w:sz w:val="24"/>
          <w:szCs w:val="24"/>
        </w:rPr>
        <w:t xml:space="preserve">constituent. </w:t>
      </w:r>
      <w:r w:rsidR="00784208" w:rsidRPr="00477731">
        <w:rPr>
          <w:rFonts w:ascii="Times New Roman" w:hAnsi="Times New Roman" w:cs="Times New Roman"/>
          <w:bCs/>
          <w:sz w:val="24"/>
          <w:szCs w:val="24"/>
        </w:rPr>
        <w:t>Correcting, i.e., contrasting</w:t>
      </w:r>
      <w:r w:rsidR="004C2107" w:rsidRPr="00477731">
        <w:rPr>
          <w:rFonts w:ascii="Times New Roman" w:hAnsi="Times New Roman" w:cs="Times New Roman"/>
          <w:bCs/>
          <w:sz w:val="24"/>
          <w:szCs w:val="24"/>
        </w:rPr>
        <w:t xml:space="preserve">, </w:t>
      </w:r>
      <w:r w:rsidR="00F60001" w:rsidRPr="00477731">
        <w:rPr>
          <w:rFonts w:ascii="Times New Roman" w:hAnsi="Times New Roman" w:cs="Times New Roman"/>
          <w:bCs/>
          <w:sz w:val="24"/>
          <w:szCs w:val="24"/>
        </w:rPr>
        <w:t xml:space="preserve">the propositional </w:t>
      </w:r>
      <w:r w:rsidR="00784208" w:rsidRPr="00477731">
        <w:rPr>
          <w:rFonts w:ascii="Times New Roman" w:hAnsi="Times New Roman" w:cs="Times New Roman"/>
          <w:bCs/>
          <w:sz w:val="24"/>
          <w:szCs w:val="24"/>
        </w:rPr>
        <w:t xml:space="preserve">TP </w:t>
      </w:r>
      <w:proofErr w:type="spellStart"/>
      <w:r w:rsidR="006C66AB" w:rsidRPr="00477731">
        <w:rPr>
          <w:rFonts w:ascii="Times New Roman" w:hAnsi="Times New Roman" w:cs="Times New Roman"/>
          <w:bCs/>
          <w:i/>
          <w:iCs/>
          <w:sz w:val="24"/>
          <w:szCs w:val="24"/>
        </w:rPr>
        <w:t>salaf</w:t>
      </w:r>
      <w:proofErr w:type="spellEnd"/>
      <w:r w:rsidR="00784208" w:rsidRPr="00477731">
        <w:rPr>
          <w:rFonts w:ascii="Times New Roman" w:hAnsi="Times New Roman" w:cs="Times New Roman"/>
          <w:bCs/>
          <w:i/>
          <w:iCs/>
          <w:sz w:val="24"/>
          <w:szCs w:val="24"/>
        </w:rPr>
        <w:t xml:space="preserve"> </w:t>
      </w:r>
      <w:proofErr w:type="spellStart"/>
      <w:r w:rsidR="006C66AB" w:rsidRPr="00477731">
        <w:rPr>
          <w:rFonts w:ascii="Times New Roman" w:hAnsi="Times New Roman" w:cs="Times New Roman"/>
          <w:bCs/>
          <w:i/>
          <w:iCs/>
          <w:sz w:val="24"/>
          <w:szCs w:val="24"/>
        </w:rPr>
        <w:t>xavi</w:t>
      </w:r>
      <w:proofErr w:type="spellEnd"/>
      <w:r w:rsidR="006C66AB" w:rsidRPr="00477731">
        <w:rPr>
          <w:rFonts w:ascii="Times New Roman" w:hAnsi="Times New Roman" w:cs="Times New Roman"/>
          <w:bCs/>
          <w:i/>
          <w:iCs/>
          <w:sz w:val="24"/>
          <w:szCs w:val="24"/>
        </w:rPr>
        <w:t>-uh</w:t>
      </w:r>
      <w:r w:rsidR="00784208" w:rsidRPr="00477731">
        <w:rPr>
          <w:rFonts w:ascii="Times New Roman" w:hAnsi="Times New Roman" w:cs="Times New Roman"/>
          <w:bCs/>
          <w:sz w:val="24"/>
          <w:szCs w:val="24"/>
        </w:rPr>
        <w:t xml:space="preserve"> </w:t>
      </w:r>
      <w:r w:rsidR="00A93691" w:rsidRPr="00477731">
        <w:rPr>
          <w:rFonts w:ascii="Times New Roman" w:hAnsi="Times New Roman" w:cs="Times New Roman"/>
          <w:bCs/>
          <w:sz w:val="24"/>
          <w:szCs w:val="24"/>
        </w:rPr>
        <w:t>‘he lent it to a friend’</w:t>
      </w:r>
      <w:r w:rsidR="004C2107" w:rsidRPr="00477731">
        <w:rPr>
          <w:rFonts w:ascii="Times New Roman" w:hAnsi="Times New Roman" w:cs="Times New Roman"/>
          <w:bCs/>
          <w:sz w:val="24"/>
          <w:szCs w:val="24"/>
        </w:rPr>
        <w:t xml:space="preserve"> in </w:t>
      </w:r>
      <w:r w:rsidR="00784208" w:rsidRPr="00477731">
        <w:rPr>
          <w:rFonts w:ascii="Times New Roman" w:hAnsi="Times New Roman" w:cs="Times New Roman"/>
          <w:bCs/>
          <w:sz w:val="24"/>
          <w:szCs w:val="24"/>
        </w:rPr>
        <w:t>(</w:t>
      </w:r>
      <w:r w:rsidR="00A01DB7" w:rsidRPr="00477731">
        <w:rPr>
          <w:rFonts w:ascii="Times New Roman" w:hAnsi="Times New Roman" w:cs="Times New Roman"/>
          <w:bCs/>
          <w:sz w:val="24"/>
          <w:szCs w:val="24"/>
        </w:rPr>
        <w:t>5</w:t>
      </w:r>
      <w:r w:rsidR="0001716D" w:rsidRPr="00477731">
        <w:rPr>
          <w:rFonts w:ascii="Times New Roman" w:hAnsi="Times New Roman" w:cs="Times New Roman"/>
          <w:bCs/>
          <w:sz w:val="24"/>
          <w:szCs w:val="24"/>
        </w:rPr>
        <w:t>3</w:t>
      </w:r>
      <w:r w:rsidR="00784208" w:rsidRPr="00477731">
        <w:rPr>
          <w:rFonts w:ascii="Times New Roman" w:hAnsi="Times New Roman" w:cs="Times New Roman"/>
          <w:bCs/>
          <w:sz w:val="24"/>
          <w:szCs w:val="24"/>
        </w:rPr>
        <w:t xml:space="preserve">C) </w:t>
      </w:r>
      <w:r w:rsidR="008C6487" w:rsidRPr="00477731">
        <w:rPr>
          <w:rFonts w:ascii="Times New Roman" w:hAnsi="Times New Roman" w:cs="Times New Roman"/>
          <w:bCs/>
          <w:sz w:val="24"/>
          <w:szCs w:val="24"/>
        </w:rPr>
        <w:t xml:space="preserve">against </w:t>
      </w:r>
      <w:proofErr w:type="spellStart"/>
      <w:r w:rsidR="008C6487" w:rsidRPr="00477731">
        <w:rPr>
          <w:rFonts w:ascii="Times New Roman" w:hAnsi="Times New Roman" w:cs="Times New Roman"/>
          <w:bCs/>
          <w:i/>
          <w:iCs/>
          <w:sz w:val="24"/>
          <w:szCs w:val="24"/>
        </w:rPr>
        <w:t>ʃera</w:t>
      </w:r>
      <w:proofErr w:type="spellEnd"/>
      <w:r w:rsidR="008C6487" w:rsidRPr="00477731">
        <w:rPr>
          <w:rFonts w:ascii="Times New Roman" w:hAnsi="Times New Roman" w:cs="Times New Roman"/>
          <w:bCs/>
          <w:i/>
          <w:iCs/>
          <w:sz w:val="24"/>
          <w:szCs w:val="24"/>
        </w:rPr>
        <w:t xml:space="preserve"> </w:t>
      </w:r>
      <w:proofErr w:type="spellStart"/>
      <w:r w:rsidR="008C6487" w:rsidRPr="00477731">
        <w:rPr>
          <w:rFonts w:ascii="Times New Roman" w:hAnsi="Times New Roman" w:cs="Times New Roman"/>
          <w:bCs/>
          <w:i/>
          <w:iCs/>
          <w:sz w:val="24"/>
          <w:szCs w:val="24"/>
        </w:rPr>
        <w:t>sajarah</w:t>
      </w:r>
      <w:proofErr w:type="spellEnd"/>
      <w:r w:rsidR="008C6487" w:rsidRPr="00477731">
        <w:rPr>
          <w:rFonts w:ascii="Times New Roman" w:hAnsi="Times New Roman" w:cs="Times New Roman"/>
          <w:bCs/>
          <w:sz w:val="24"/>
          <w:szCs w:val="24"/>
        </w:rPr>
        <w:t xml:space="preserve"> ‘</w:t>
      </w:r>
      <w:r w:rsidR="00A93691" w:rsidRPr="00477731">
        <w:rPr>
          <w:rFonts w:ascii="Times New Roman" w:hAnsi="Times New Roman" w:cs="Times New Roman"/>
          <w:bCs/>
          <w:sz w:val="24"/>
          <w:szCs w:val="24"/>
        </w:rPr>
        <w:t xml:space="preserve">he </w:t>
      </w:r>
      <w:r w:rsidR="008C6487" w:rsidRPr="00477731">
        <w:rPr>
          <w:rFonts w:ascii="Times New Roman" w:hAnsi="Times New Roman" w:cs="Times New Roman"/>
          <w:bCs/>
          <w:sz w:val="24"/>
          <w:szCs w:val="24"/>
        </w:rPr>
        <w:t>bought a car’ in (</w:t>
      </w:r>
      <w:r w:rsidR="00A01DB7" w:rsidRPr="00477731">
        <w:rPr>
          <w:rFonts w:ascii="Times New Roman" w:hAnsi="Times New Roman" w:cs="Times New Roman"/>
          <w:bCs/>
          <w:sz w:val="24"/>
          <w:szCs w:val="24"/>
        </w:rPr>
        <w:t>5</w:t>
      </w:r>
      <w:r w:rsidR="00BD305E" w:rsidRPr="00477731">
        <w:rPr>
          <w:rFonts w:ascii="Times New Roman" w:hAnsi="Times New Roman" w:cs="Times New Roman"/>
          <w:bCs/>
          <w:sz w:val="24"/>
          <w:szCs w:val="24"/>
        </w:rPr>
        <w:t>3</w:t>
      </w:r>
      <w:r w:rsidR="004C2107" w:rsidRPr="00477731">
        <w:rPr>
          <w:rFonts w:ascii="Times New Roman" w:hAnsi="Times New Roman" w:cs="Times New Roman"/>
          <w:bCs/>
          <w:sz w:val="24"/>
          <w:szCs w:val="24"/>
        </w:rPr>
        <w:t>B</w:t>
      </w:r>
      <w:r w:rsidR="008C6487" w:rsidRPr="00477731">
        <w:rPr>
          <w:rFonts w:ascii="Times New Roman" w:hAnsi="Times New Roman" w:cs="Times New Roman"/>
          <w:bCs/>
          <w:sz w:val="24"/>
          <w:szCs w:val="24"/>
        </w:rPr>
        <w:t>),</w:t>
      </w:r>
      <w:r w:rsidR="004C2107" w:rsidRPr="00477731">
        <w:rPr>
          <w:rFonts w:ascii="Times New Roman" w:hAnsi="Times New Roman" w:cs="Times New Roman"/>
          <w:bCs/>
          <w:sz w:val="24"/>
          <w:szCs w:val="24"/>
        </w:rPr>
        <w:t xml:space="preserve"> the former </w:t>
      </w:r>
      <w:r w:rsidR="00A93691" w:rsidRPr="00477731">
        <w:rPr>
          <w:rFonts w:ascii="Times New Roman" w:hAnsi="Times New Roman" w:cs="Times New Roman"/>
          <w:bCs/>
          <w:sz w:val="24"/>
          <w:szCs w:val="24"/>
        </w:rPr>
        <w:t>is</w:t>
      </w:r>
      <w:r w:rsidR="00784208" w:rsidRPr="00477731">
        <w:rPr>
          <w:rFonts w:ascii="Times New Roman" w:hAnsi="Times New Roman" w:cs="Times New Roman"/>
          <w:bCs/>
          <w:sz w:val="24"/>
          <w:szCs w:val="24"/>
        </w:rPr>
        <w:t xml:space="preserve"> contrastively stressed</w:t>
      </w:r>
      <w:r w:rsidR="004C2107" w:rsidRPr="00477731">
        <w:rPr>
          <w:rFonts w:ascii="Times New Roman" w:hAnsi="Times New Roman" w:cs="Times New Roman"/>
          <w:bCs/>
          <w:sz w:val="24"/>
          <w:szCs w:val="24"/>
        </w:rPr>
        <w:t xml:space="preserve"> and </w:t>
      </w:r>
      <w:r w:rsidR="00784208" w:rsidRPr="00477731">
        <w:rPr>
          <w:rFonts w:ascii="Times New Roman" w:hAnsi="Times New Roman" w:cs="Times New Roman"/>
          <w:bCs/>
          <w:sz w:val="24"/>
          <w:szCs w:val="24"/>
        </w:rPr>
        <w:t>move</w:t>
      </w:r>
      <w:r w:rsidR="00A93691" w:rsidRPr="00477731">
        <w:rPr>
          <w:rFonts w:ascii="Times New Roman" w:hAnsi="Times New Roman" w:cs="Times New Roman"/>
          <w:bCs/>
          <w:sz w:val="24"/>
          <w:szCs w:val="24"/>
        </w:rPr>
        <w:t>d</w:t>
      </w:r>
      <w:r w:rsidR="00784208" w:rsidRPr="00477731">
        <w:rPr>
          <w:rFonts w:ascii="Times New Roman" w:hAnsi="Times New Roman" w:cs="Times New Roman"/>
          <w:bCs/>
          <w:sz w:val="24"/>
          <w:szCs w:val="24"/>
        </w:rPr>
        <w:t xml:space="preserve"> to </w:t>
      </w:r>
      <w:r w:rsidR="00A93691" w:rsidRPr="00477731">
        <w:rPr>
          <w:rFonts w:ascii="Times New Roman" w:hAnsi="Times New Roman" w:cs="Times New Roman"/>
          <w:bCs/>
          <w:sz w:val="24"/>
          <w:szCs w:val="24"/>
        </w:rPr>
        <w:t>the spec of a Focus head with</w:t>
      </w:r>
      <w:r w:rsidR="00784208" w:rsidRPr="00477731">
        <w:rPr>
          <w:rFonts w:ascii="Times New Roman" w:hAnsi="Times New Roman" w:cs="Times New Roman"/>
          <w:bCs/>
          <w:sz w:val="24"/>
          <w:szCs w:val="24"/>
        </w:rPr>
        <w:t xml:space="preserve"> </w:t>
      </w:r>
      <w:r w:rsidR="00A93691" w:rsidRPr="00477731">
        <w:rPr>
          <w:rFonts w:ascii="Times New Roman" w:hAnsi="Times New Roman" w:cs="Times New Roman"/>
          <w:bCs/>
          <w:sz w:val="24"/>
          <w:szCs w:val="24"/>
        </w:rPr>
        <w:t>a</w:t>
      </w:r>
      <w:r w:rsidR="00784208" w:rsidRPr="00477731">
        <w:rPr>
          <w:rFonts w:ascii="Times New Roman" w:hAnsi="Times New Roman" w:cs="Times New Roman"/>
          <w:bCs/>
          <w:sz w:val="24"/>
          <w:szCs w:val="24"/>
        </w:rPr>
        <w:t xml:space="preserve"> C</w:t>
      </w:r>
      <w:r w:rsidR="00027353" w:rsidRPr="00477731">
        <w:rPr>
          <w:rFonts w:ascii="Times New Roman" w:hAnsi="Times New Roman" w:cs="Times New Roman"/>
          <w:bCs/>
          <w:sz w:val="24"/>
          <w:szCs w:val="24"/>
        </w:rPr>
        <w:t>-</w:t>
      </w:r>
      <w:proofErr w:type="spellStart"/>
      <w:r w:rsidR="00784208" w:rsidRPr="00477731">
        <w:rPr>
          <w:rFonts w:ascii="Times New Roman" w:hAnsi="Times New Roman" w:cs="Times New Roman"/>
          <w:bCs/>
          <w:sz w:val="24"/>
          <w:szCs w:val="24"/>
        </w:rPr>
        <w:t>F</w:t>
      </w:r>
      <w:r w:rsidR="00027353" w:rsidRPr="00477731">
        <w:rPr>
          <w:rFonts w:ascii="Times New Roman" w:hAnsi="Times New Roman" w:cs="Times New Roman"/>
          <w:bCs/>
          <w:sz w:val="24"/>
          <w:szCs w:val="24"/>
        </w:rPr>
        <w:t>oc</w:t>
      </w:r>
      <w:proofErr w:type="spellEnd"/>
      <w:r w:rsidR="004C2107" w:rsidRPr="00477731">
        <w:rPr>
          <w:rFonts w:ascii="Times New Roman" w:hAnsi="Times New Roman" w:cs="Times New Roman"/>
          <w:bCs/>
          <w:sz w:val="24"/>
          <w:szCs w:val="24"/>
        </w:rPr>
        <w:t xml:space="preserve"> feature</w:t>
      </w:r>
      <w:r w:rsidR="006C66AB" w:rsidRPr="00477731">
        <w:rPr>
          <w:rFonts w:ascii="Times New Roman" w:hAnsi="Times New Roman" w:cs="Times New Roman"/>
          <w:bCs/>
          <w:sz w:val="24"/>
          <w:szCs w:val="24"/>
        </w:rPr>
        <w:t xml:space="preserve"> in the C-domain</w:t>
      </w:r>
      <w:r w:rsidR="00784208" w:rsidRPr="00477731">
        <w:rPr>
          <w:rFonts w:ascii="Times New Roman" w:hAnsi="Times New Roman" w:cs="Times New Roman"/>
          <w:bCs/>
          <w:sz w:val="24"/>
          <w:szCs w:val="24"/>
        </w:rPr>
        <w:t xml:space="preserve">, spelled out </w:t>
      </w:r>
      <w:proofErr w:type="spellStart"/>
      <w:r w:rsidR="00784208" w:rsidRPr="00477731">
        <w:rPr>
          <w:rFonts w:ascii="Times New Roman" w:hAnsi="Times New Roman" w:cs="Times New Roman"/>
          <w:bCs/>
          <w:i/>
          <w:iCs/>
          <w:sz w:val="24"/>
          <w:szCs w:val="24"/>
        </w:rPr>
        <w:t>ʔadʒal</w:t>
      </w:r>
      <w:proofErr w:type="spellEnd"/>
      <w:r w:rsidR="00784208" w:rsidRPr="00477731">
        <w:rPr>
          <w:rFonts w:ascii="Times New Roman" w:hAnsi="Times New Roman" w:cs="Times New Roman"/>
          <w:bCs/>
          <w:sz w:val="24"/>
          <w:szCs w:val="24"/>
        </w:rPr>
        <w:t xml:space="preserve">. </w:t>
      </w:r>
      <w:r w:rsidR="006C66AB" w:rsidRPr="00477731">
        <w:rPr>
          <w:rFonts w:ascii="Times New Roman" w:hAnsi="Times New Roman" w:cs="Times New Roman"/>
          <w:bCs/>
          <w:sz w:val="24"/>
          <w:szCs w:val="24"/>
        </w:rPr>
        <w:t>In (52),</w:t>
      </w:r>
      <w:r w:rsidR="004F3561" w:rsidRPr="00477731">
        <w:rPr>
          <w:rFonts w:ascii="Times New Roman" w:hAnsi="Times New Roman" w:cs="Times New Roman"/>
          <w:bCs/>
          <w:sz w:val="24"/>
          <w:szCs w:val="24"/>
        </w:rPr>
        <w:t xml:space="preserve"> </w:t>
      </w:r>
      <w:r w:rsidR="006C66AB" w:rsidRPr="00477731">
        <w:rPr>
          <w:rFonts w:ascii="Times New Roman" w:hAnsi="Times New Roman" w:cs="Times New Roman"/>
          <w:bCs/>
          <w:sz w:val="24"/>
          <w:szCs w:val="24"/>
        </w:rPr>
        <w:t>the focused</w:t>
      </w:r>
      <w:r w:rsidR="004F3561" w:rsidRPr="00477731">
        <w:rPr>
          <w:rFonts w:ascii="Times New Roman" w:hAnsi="Times New Roman" w:cs="Times New Roman"/>
          <w:bCs/>
          <w:sz w:val="24"/>
          <w:szCs w:val="24"/>
        </w:rPr>
        <w:t xml:space="preserve"> constituent is a DP</w:t>
      </w:r>
      <w:r w:rsidR="00574A30" w:rsidRPr="00477731">
        <w:rPr>
          <w:rFonts w:ascii="Times New Roman" w:hAnsi="Times New Roman" w:cs="Times New Roman"/>
          <w:bCs/>
          <w:sz w:val="24"/>
          <w:szCs w:val="24"/>
        </w:rPr>
        <w:t xml:space="preserve">. In (52B) the object </w:t>
      </w:r>
      <w:r w:rsidR="00574A30" w:rsidRPr="00477731">
        <w:rPr>
          <w:rFonts w:ascii="Times New Roman" w:hAnsi="Times New Roman" w:cs="Times New Roman"/>
          <w:bCs/>
          <w:i/>
          <w:sz w:val="24"/>
          <w:szCs w:val="24"/>
        </w:rPr>
        <w:t>Dilara</w:t>
      </w:r>
      <w:r w:rsidR="00574A30" w:rsidRPr="00477731">
        <w:rPr>
          <w:rFonts w:ascii="Times New Roman" w:hAnsi="Times New Roman" w:cs="Times New Roman"/>
          <w:bCs/>
          <w:sz w:val="24"/>
          <w:szCs w:val="24"/>
        </w:rPr>
        <w:t xml:space="preserve"> is</w:t>
      </w:r>
      <w:r w:rsidR="00027353" w:rsidRPr="00477731">
        <w:rPr>
          <w:rFonts w:ascii="Times New Roman" w:hAnsi="Times New Roman" w:cs="Times New Roman"/>
          <w:bCs/>
          <w:sz w:val="24"/>
          <w:szCs w:val="24"/>
        </w:rPr>
        <w:t xml:space="preserve"> marked as</w:t>
      </w:r>
      <w:r w:rsidR="00574A30" w:rsidRPr="00477731">
        <w:rPr>
          <w:rFonts w:ascii="Times New Roman" w:hAnsi="Times New Roman" w:cs="Times New Roman"/>
          <w:bCs/>
          <w:sz w:val="24"/>
          <w:szCs w:val="24"/>
        </w:rPr>
        <w:t xml:space="preserve"> I-</w:t>
      </w:r>
      <w:proofErr w:type="spellStart"/>
      <w:r w:rsidR="00574A30" w:rsidRPr="00477731">
        <w:rPr>
          <w:rFonts w:ascii="Times New Roman" w:hAnsi="Times New Roman" w:cs="Times New Roman"/>
          <w:bCs/>
          <w:sz w:val="24"/>
          <w:szCs w:val="24"/>
        </w:rPr>
        <w:t>Foc</w:t>
      </w:r>
      <w:proofErr w:type="spellEnd"/>
      <w:r w:rsidR="00027353" w:rsidRPr="00477731">
        <w:rPr>
          <w:rFonts w:ascii="Times New Roman" w:hAnsi="Times New Roman" w:cs="Times New Roman"/>
          <w:bCs/>
          <w:sz w:val="24"/>
          <w:szCs w:val="24"/>
        </w:rPr>
        <w:t xml:space="preserve"> by movement</w:t>
      </w:r>
      <w:r w:rsidR="00574A30" w:rsidRPr="00477731">
        <w:rPr>
          <w:rFonts w:ascii="Times New Roman" w:hAnsi="Times New Roman" w:cs="Times New Roman"/>
          <w:bCs/>
          <w:sz w:val="24"/>
          <w:szCs w:val="24"/>
        </w:rPr>
        <w:t xml:space="preserve"> to the spec of the I-</w:t>
      </w:r>
      <w:proofErr w:type="spellStart"/>
      <w:r w:rsidR="00574A30" w:rsidRPr="00477731">
        <w:rPr>
          <w:rFonts w:ascii="Times New Roman" w:hAnsi="Times New Roman" w:cs="Times New Roman"/>
          <w:bCs/>
          <w:sz w:val="24"/>
          <w:szCs w:val="24"/>
        </w:rPr>
        <w:t>Foc</w:t>
      </w:r>
      <w:proofErr w:type="spellEnd"/>
      <w:r w:rsidR="00574A30" w:rsidRPr="00477731">
        <w:rPr>
          <w:rFonts w:ascii="Times New Roman" w:hAnsi="Times New Roman" w:cs="Times New Roman"/>
          <w:bCs/>
          <w:sz w:val="24"/>
          <w:szCs w:val="24"/>
        </w:rPr>
        <w:t xml:space="preserve"> head </w:t>
      </w:r>
      <w:proofErr w:type="spellStart"/>
      <w:r w:rsidR="00574A30" w:rsidRPr="00477731">
        <w:rPr>
          <w:rFonts w:ascii="Times New Roman" w:hAnsi="Times New Roman" w:cs="Times New Roman"/>
          <w:bCs/>
          <w:i/>
          <w:sz w:val="24"/>
          <w:szCs w:val="24"/>
        </w:rPr>
        <w:t>yamar</w:t>
      </w:r>
      <w:proofErr w:type="spellEnd"/>
      <w:r w:rsidR="00574A30" w:rsidRPr="00477731">
        <w:rPr>
          <w:rFonts w:ascii="Times New Roman" w:hAnsi="Times New Roman" w:cs="Times New Roman"/>
          <w:bCs/>
          <w:sz w:val="24"/>
          <w:szCs w:val="24"/>
        </w:rPr>
        <w:t>. In (52C)</w:t>
      </w:r>
      <w:r w:rsidR="004F3561" w:rsidRPr="00477731">
        <w:rPr>
          <w:rFonts w:ascii="Times New Roman" w:hAnsi="Times New Roman" w:cs="Times New Roman"/>
          <w:bCs/>
          <w:sz w:val="24"/>
          <w:szCs w:val="24"/>
        </w:rPr>
        <w:t xml:space="preserve"> </w:t>
      </w:r>
      <w:r w:rsidR="00574A30" w:rsidRPr="00477731">
        <w:rPr>
          <w:rFonts w:ascii="Times New Roman" w:hAnsi="Times New Roman" w:cs="Times New Roman"/>
          <w:bCs/>
          <w:sz w:val="24"/>
          <w:szCs w:val="24"/>
        </w:rPr>
        <w:t xml:space="preserve">the object </w:t>
      </w:r>
      <w:proofErr w:type="spellStart"/>
      <w:r w:rsidR="00574A30" w:rsidRPr="00477731">
        <w:rPr>
          <w:rFonts w:ascii="Times New Roman" w:hAnsi="Times New Roman" w:cs="Times New Roman"/>
          <w:bCs/>
          <w:i/>
          <w:sz w:val="24"/>
          <w:szCs w:val="24"/>
        </w:rPr>
        <w:t>Furat</w:t>
      </w:r>
      <w:proofErr w:type="spellEnd"/>
      <w:r w:rsidR="00574A30" w:rsidRPr="00477731">
        <w:rPr>
          <w:rFonts w:ascii="Times New Roman" w:hAnsi="Times New Roman" w:cs="Times New Roman"/>
          <w:bCs/>
          <w:sz w:val="24"/>
          <w:szCs w:val="24"/>
        </w:rPr>
        <w:t xml:space="preserve"> is C-</w:t>
      </w:r>
      <w:proofErr w:type="spellStart"/>
      <w:r w:rsidR="00574A30" w:rsidRPr="00477731">
        <w:rPr>
          <w:rFonts w:ascii="Times New Roman" w:hAnsi="Times New Roman" w:cs="Times New Roman"/>
          <w:bCs/>
          <w:sz w:val="24"/>
          <w:szCs w:val="24"/>
        </w:rPr>
        <w:t>Foc</w:t>
      </w:r>
      <w:proofErr w:type="spellEnd"/>
      <w:r w:rsidR="00574A30" w:rsidRPr="00477731">
        <w:rPr>
          <w:rFonts w:ascii="Times New Roman" w:hAnsi="Times New Roman" w:cs="Times New Roman"/>
          <w:bCs/>
          <w:sz w:val="24"/>
          <w:szCs w:val="24"/>
        </w:rPr>
        <w:t xml:space="preserve">, contrasted with </w:t>
      </w:r>
      <w:r w:rsidR="00574A30" w:rsidRPr="00477731">
        <w:rPr>
          <w:rFonts w:ascii="Times New Roman" w:hAnsi="Times New Roman" w:cs="Times New Roman"/>
          <w:bCs/>
          <w:i/>
          <w:sz w:val="24"/>
          <w:szCs w:val="24"/>
        </w:rPr>
        <w:t>Dilara</w:t>
      </w:r>
      <w:r w:rsidR="00574A30" w:rsidRPr="00477731">
        <w:rPr>
          <w:rFonts w:ascii="Times New Roman" w:hAnsi="Times New Roman" w:cs="Times New Roman"/>
          <w:bCs/>
          <w:sz w:val="24"/>
          <w:szCs w:val="24"/>
        </w:rPr>
        <w:t xml:space="preserve">, </w:t>
      </w:r>
      <w:r w:rsidR="00CE14C9" w:rsidRPr="00477731">
        <w:rPr>
          <w:rFonts w:ascii="Times New Roman" w:hAnsi="Times New Roman" w:cs="Times New Roman"/>
          <w:bCs/>
          <w:sz w:val="24"/>
          <w:szCs w:val="24"/>
        </w:rPr>
        <w:t xml:space="preserve">and as such is </w:t>
      </w:r>
      <w:r w:rsidR="00574A30" w:rsidRPr="00477731">
        <w:rPr>
          <w:rFonts w:ascii="Times New Roman" w:hAnsi="Times New Roman" w:cs="Times New Roman"/>
          <w:bCs/>
          <w:sz w:val="24"/>
          <w:szCs w:val="24"/>
        </w:rPr>
        <w:t>marked by contrastive stress and move</w:t>
      </w:r>
      <w:r w:rsidR="00CE14C9" w:rsidRPr="00477731">
        <w:rPr>
          <w:rFonts w:ascii="Times New Roman" w:hAnsi="Times New Roman" w:cs="Times New Roman"/>
          <w:bCs/>
          <w:sz w:val="24"/>
          <w:szCs w:val="24"/>
        </w:rPr>
        <w:t>ment</w:t>
      </w:r>
      <w:r w:rsidR="00574A30" w:rsidRPr="00477731">
        <w:rPr>
          <w:rFonts w:ascii="Times New Roman" w:hAnsi="Times New Roman" w:cs="Times New Roman"/>
          <w:bCs/>
          <w:sz w:val="24"/>
          <w:szCs w:val="24"/>
        </w:rPr>
        <w:t xml:space="preserve"> to the spec of the C-</w:t>
      </w:r>
      <w:proofErr w:type="spellStart"/>
      <w:r w:rsidR="00574A30" w:rsidRPr="00477731">
        <w:rPr>
          <w:rFonts w:ascii="Times New Roman" w:hAnsi="Times New Roman" w:cs="Times New Roman"/>
          <w:bCs/>
          <w:sz w:val="24"/>
          <w:szCs w:val="24"/>
        </w:rPr>
        <w:t>Foc</w:t>
      </w:r>
      <w:proofErr w:type="spellEnd"/>
      <w:r w:rsidR="00574A30" w:rsidRPr="00477731">
        <w:rPr>
          <w:rFonts w:ascii="Times New Roman" w:hAnsi="Times New Roman" w:cs="Times New Roman"/>
          <w:bCs/>
          <w:sz w:val="24"/>
          <w:szCs w:val="24"/>
        </w:rPr>
        <w:t xml:space="preserve"> head </w:t>
      </w:r>
      <w:proofErr w:type="spellStart"/>
      <w:r w:rsidR="004C2107" w:rsidRPr="00477731">
        <w:rPr>
          <w:rFonts w:ascii="Times New Roman" w:hAnsi="Times New Roman" w:cs="Times New Roman"/>
          <w:bCs/>
          <w:i/>
          <w:iCs/>
          <w:sz w:val="24"/>
          <w:szCs w:val="24"/>
        </w:rPr>
        <w:t>ʔadʒal</w:t>
      </w:r>
      <w:proofErr w:type="spellEnd"/>
      <w:r w:rsidR="004F3561" w:rsidRPr="00477731">
        <w:rPr>
          <w:rFonts w:ascii="Times New Roman" w:hAnsi="Times New Roman" w:cs="Times New Roman"/>
          <w:bCs/>
          <w:sz w:val="24"/>
          <w:szCs w:val="24"/>
        </w:rPr>
        <w:t>.</w:t>
      </w:r>
    </w:p>
    <w:p w14:paraId="463DE2BC" w14:textId="55850D4E" w:rsidR="00132D0A" w:rsidRPr="00477731" w:rsidRDefault="00132D0A" w:rsidP="00D71D09">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ab/>
      </w:r>
      <w:r w:rsidR="005262DA" w:rsidRPr="00477731">
        <w:rPr>
          <w:rFonts w:ascii="Times New Roman" w:hAnsi="Times New Roman" w:cs="Times New Roman"/>
          <w:bCs/>
          <w:sz w:val="24"/>
          <w:szCs w:val="24"/>
        </w:rPr>
        <w:t>The</w:t>
      </w:r>
      <w:r w:rsidRPr="00477731">
        <w:rPr>
          <w:rFonts w:ascii="Times New Roman" w:hAnsi="Times New Roman" w:cs="Times New Roman"/>
          <w:bCs/>
          <w:sz w:val="24"/>
          <w:szCs w:val="24"/>
        </w:rPr>
        <w:t xml:space="preserve"> </w:t>
      </w:r>
      <w:r w:rsidR="002628CA" w:rsidRPr="00477731">
        <w:rPr>
          <w:rFonts w:ascii="Times New Roman" w:hAnsi="Times New Roman" w:cs="Times New Roman"/>
          <w:bCs/>
          <w:sz w:val="24"/>
          <w:szCs w:val="24"/>
        </w:rPr>
        <w:t>Focus head/particle</w:t>
      </w:r>
      <w:r w:rsidR="005262DA" w:rsidRPr="00477731">
        <w:rPr>
          <w:rFonts w:ascii="Times New Roman" w:hAnsi="Times New Roman" w:cs="Times New Roman"/>
          <w:bCs/>
          <w:sz w:val="24"/>
          <w:szCs w:val="24"/>
        </w:rPr>
        <w:t xml:space="preserve"> in NHA is located between S-Topic and C-Topic.</w:t>
      </w:r>
      <w:r w:rsidR="002628CA" w:rsidRPr="00477731">
        <w:rPr>
          <w:rFonts w:ascii="Times New Roman" w:hAnsi="Times New Roman" w:cs="Times New Roman"/>
          <w:bCs/>
          <w:sz w:val="24"/>
          <w:szCs w:val="24"/>
        </w:rPr>
        <w:t xml:space="preserve"> </w:t>
      </w:r>
      <w:r w:rsidR="00B629B4" w:rsidRPr="00477731">
        <w:rPr>
          <w:rFonts w:ascii="Times New Roman" w:hAnsi="Times New Roman" w:cs="Times New Roman"/>
          <w:bCs/>
          <w:sz w:val="24"/>
          <w:szCs w:val="24"/>
        </w:rPr>
        <w:t>(53a) was d</w:t>
      </w:r>
      <w:r w:rsidR="006E343A" w:rsidRPr="00477731">
        <w:rPr>
          <w:rFonts w:ascii="Times New Roman" w:hAnsi="Times New Roman" w:cs="Times New Roman"/>
          <w:bCs/>
          <w:sz w:val="24"/>
          <w:szCs w:val="24"/>
        </w:rPr>
        <w:t>iscussed already in section 3.2</w:t>
      </w:r>
      <w:r w:rsidR="00B629B4" w:rsidRPr="00477731">
        <w:rPr>
          <w:rFonts w:ascii="Times New Roman" w:hAnsi="Times New Roman" w:cs="Times New Roman"/>
          <w:bCs/>
          <w:sz w:val="24"/>
          <w:szCs w:val="24"/>
        </w:rPr>
        <w:t>, numbered (17c).</w:t>
      </w:r>
      <w:r w:rsidR="00C3376D" w:rsidRPr="00477731">
        <w:rPr>
          <w:rFonts w:ascii="Times New Roman" w:hAnsi="Times New Roman" w:cs="Times New Roman"/>
          <w:bCs/>
          <w:sz w:val="24"/>
          <w:szCs w:val="24"/>
        </w:rPr>
        <w:t xml:space="preserve"> It combines the C-Focus particle </w:t>
      </w:r>
      <w:proofErr w:type="spellStart"/>
      <w:r w:rsidR="00C3376D" w:rsidRPr="00477731">
        <w:rPr>
          <w:rFonts w:ascii="Times New Roman" w:hAnsi="Times New Roman" w:cs="Times New Roman"/>
          <w:i/>
          <w:iCs/>
          <w:sz w:val="24"/>
          <w:szCs w:val="24"/>
        </w:rPr>
        <w:t>ʔadʒal</w:t>
      </w:r>
      <w:proofErr w:type="spellEnd"/>
      <w:r w:rsidR="00C3376D" w:rsidRPr="00477731">
        <w:rPr>
          <w:rFonts w:ascii="Times New Roman" w:hAnsi="Times New Roman" w:cs="Times New Roman"/>
          <w:iCs/>
          <w:sz w:val="24"/>
          <w:szCs w:val="24"/>
        </w:rPr>
        <w:t xml:space="preserve"> with the C-Topic particle </w:t>
      </w:r>
      <w:r w:rsidR="00C3376D" w:rsidRPr="00477731">
        <w:rPr>
          <w:rFonts w:ascii="Times New Roman" w:hAnsi="Times New Roman" w:cs="Times New Roman"/>
          <w:i/>
          <w:iCs/>
          <w:sz w:val="24"/>
          <w:szCs w:val="24"/>
        </w:rPr>
        <w:t>tara</w:t>
      </w:r>
      <w:r w:rsidR="00C3376D" w:rsidRPr="00477731">
        <w:rPr>
          <w:rFonts w:ascii="Times New Roman" w:hAnsi="Times New Roman" w:cs="Times New Roman"/>
          <w:b/>
          <w:iCs/>
          <w:sz w:val="24"/>
          <w:szCs w:val="24"/>
        </w:rPr>
        <w:t>.</w:t>
      </w:r>
      <w:r w:rsidR="00B629B4" w:rsidRPr="00477731">
        <w:rPr>
          <w:rFonts w:ascii="Times New Roman" w:hAnsi="Times New Roman" w:cs="Times New Roman"/>
          <w:bCs/>
          <w:sz w:val="24"/>
          <w:szCs w:val="24"/>
        </w:rPr>
        <w:t xml:space="preserve"> It could be a retort to ‘I heard that the </w:t>
      </w:r>
      <w:r w:rsidR="00580EA5" w:rsidRPr="00477731">
        <w:rPr>
          <w:rFonts w:ascii="Times New Roman" w:hAnsi="Times New Roman" w:cs="Times New Roman"/>
          <w:bCs/>
          <w:sz w:val="24"/>
          <w:szCs w:val="24"/>
        </w:rPr>
        <w:t>author</w:t>
      </w:r>
      <w:r w:rsidR="00B629B4" w:rsidRPr="00477731">
        <w:rPr>
          <w:rFonts w:ascii="Times New Roman" w:hAnsi="Times New Roman" w:cs="Times New Roman"/>
          <w:bCs/>
          <w:sz w:val="24"/>
          <w:szCs w:val="24"/>
        </w:rPr>
        <w:t xml:space="preserve"> called the </w:t>
      </w:r>
      <w:r w:rsidR="00580EA5" w:rsidRPr="00477731">
        <w:rPr>
          <w:rFonts w:ascii="Times New Roman" w:hAnsi="Times New Roman" w:cs="Times New Roman"/>
          <w:bCs/>
          <w:sz w:val="24"/>
          <w:szCs w:val="24"/>
        </w:rPr>
        <w:t xml:space="preserve">publisher </w:t>
      </w:r>
      <w:r w:rsidR="00B629B4" w:rsidRPr="00477731">
        <w:rPr>
          <w:rFonts w:ascii="Times New Roman" w:hAnsi="Times New Roman" w:cs="Times New Roman"/>
          <w:bCs/>
          <w:sz w:val="24"/>
          <w:szCs w:val="24"/>
        </w:rPr>
        <w:t>to make a complaint</w:t>
      </w:r>
      <w:r w:rsidR="00580EA5" w:rsidRPr="00477731">
        <w:rPr>
          <w:rFonts w:ascii="Times New Roman" w:hAnsi="Times New Roman" w:cs="Times New Roman"/>
          <w:bCs/>
          <w:sz w:val="24"/>
          <w:szCs w:val="24"/>
        </w:rPr>
        <w:t>’.</w:t>
      </w:r>
      <w:r w:rsidR="00B629B4" w:rsidRPr="00477731">
        <w:rPr>
          <w:rFonts w:ascii="Times New Roman" w:hAnsi="Times New Roman" w:cs="Times New Roman"/>
          <w:bCs/>
          <w:sz w:val="24"/>
          <w:szCs w:val="24"/>
        </w:rPr>
        <w:t xml:space="preserve"> </w:t>
      </w:r>
      <w:r w:rsidR="00A02F23" w:rsidRPr="00477731">
        <w:rPr>
          <w:rFonts w:ascii="Times New Roman" w:hAnsi="Times New Roman" w:cs="Times New Roman"/>
          <w:bCs/>
          <w:sz w:val="24"/>
          <w:szCs w:val="24"/>
        </w:rPr>
        <w:t>The order C-</w:t>
      </w:r>
      <w:proofErr w:type="spellStart"/>
      <w:r w:rsidR="00A02F23" w:rsidRPr="00477731">
        <w:rPr>
          <w:rFonts w:ascii="Times New Roman" w:hAnsi="Times New Roman" w:cs="Times New Roman"/>
          <w:bCs/>
          <w:sz w:val="24"/>
          <w:szCs w:val="24"/>
        </w:rPr>
        <w:t>Foc</w:t>
      </w:r>
      <w:proofErr w:type="spellEnd"/>
      <w:r w:rsidR="00A02F23" w:rsidRPr="00477731">
        <w:rPr>
          <w:rFonts w:ascii="Times New Roman" w:hAnsi="Times New Roman" w:cs="Times New Roman"/>
          <w:bCs/>
          <w:sz w:val="24"/>
          <w:szCs w:val="24"/>
        </w:rPr>
        <w:t xml:space="preserve"> &gt; C-Top is fine, the reverse order is ungrammatical.</w:t>
      </w:r>
    </w:p>
    <w:p w14:paraId="5885336F" w14:textId="77777777" w:rsidR="00B629B4" w:rsidRPr="00477731" w:rsidRDefault="00B629B4" w:rsidP="00D71D09">
      <w:pPr>
        <w:spacing w:after="0" w:line="360" w:lineRule="auto"/>
        <w:jc w:val="both"/>
        <w:rPr>
          <w:rFonts w:ascii="Times New Roman" w:hAnsi="Times New Roman" w:cs="Times New Roman"/>
          <w:bCs/>
          <w:sz w:val="24"/>
          <w:szCs w:val="24"/>
        </w:rPr>
      </w:pPr>
    </w:p>
    <w:p w14:paraId="5C1F8B42" w14:textId="22BD2342" w:rsidR="002845D4" w:rsidRPr="00477731" w:rsidRDefault="00B629B4" w:rsidP="002845D4">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(53)</w:t>
      </w:r>
      <w:r w:rsidRPr="00477731">
        <w:rPr>
          <w:rFonts w:ascii="Times New Roman" w:hAnsi="Times New Roman" w:cs="Times New Roman"/>
          <w:bCs/>
          <w:sz w:val="24"/>
          <w:szCs w:val="24"/>
        </w:rPr>
        <w:tab/>
        <w:t>a.</w:t>
      </w:r>
      <w:r w:rsidR="002845D4" w:rsidRPr="00477731">
        <w:rPr>
          <w:rFonts w:ascii="Times New Roman" w:hAnsi="Times New Roman" w:cs="Times New Roman"/>
          <w:bCs/>
          <w:sz w:val="24"/>
          <w:szCs w:val="24"/>
        </w:rPr>
        <w:t xml:space="preserve"> </w:t>
      </w:r>
      <w:r w:rsidR="00580EA5" w:rsidRPr="00477731">
        <w:rPr>
          <w:rFonts w:ascii="Times New Roman" w:hAnsi="Times New Roman" w:cs="Times New Roman"/>
          <w:bCs/>
          <w:sz w:val="24"/>
          <w:szCs w:val="24"/>
        </w:rPr>
        <w:tab/>
      </w:r>
      <w:r w:rsidR="001564CB" w:rsidRPr="00477731">
        <w:rPr>
          <w:rFonts w:ascii="Times New Roman" w:hAnsi="Times New Roman" w:cs="Times New Roman"/>
          <w:bCs/>
          <w:sz w:val="24"/>
          <w:szCs w:val="24"/>
        </w:rPr>
        <w:t>RISALAH</w:t>
      </w:r>
      <w:r w:rsidR="002845D4" w:rsidRPr="00477731">
        <w:rPr>
          <w:rFonts w:ascii="Times New Roman" w:hAnsi="Times New Roman" w:cs="Times New Roman"/>
          <w:bCs/>
          <w:sz w:val="24"/>
          <w:szCs w:val="24"/>
        </w:rPr>
        <w:t xml:space="preserve">    </w:t>
      </w:r>
      <w:proofErr w:type="spellStart"/>
      <w:r w:rsidR="002845D4" w:rsidRPr="00477731">
        <w:rPr>
          <w:rFonts w:ascii="Times New Roman" w:hAnsi="Times New Roman" w:cs="Times New Roman"/>
          <w:b/>
          <w:iCs/>
          <w:sz w:val="24"/>
          <w:szCs w:val="24"/>
        </w:rPr>
        <w:t>ʔadʒal</w:t>
      </w:r>
      <w:proofErr w:type="spellEnd"/>
      <w:r w:rsidR="002845D4" w:rsidRPr="00477731">
        <w:rPr>
          <w:rFonts w:ascii="Times New Roman" w:hAnsi="Times New Roman" w:cs="Times New Roman"/>
          <w:bCs/>
          <w:sz w:val="24"/>
          <w:szCs w:val="24"/>
        </w:rPr>
        <w:t xml:space="preserve">      </w:t>
      </w:r>
      <w:r w:rsidR="002845D4" w:rsidRPr="00477731">
        <w:rPr>
          <w:rFonts w:ascii="Times New Roman" w:hAnsi="Times New Roman" w:cs="Times New Roman"/>
          <w:b/>
          <w:sz w:val="24"/>
          <w:szCs w:val="24"/>
        </w:rPr>
        <w:t>tara</w:t>
      </w:r>
      <w:r w:rsidR="002845D4" w:rsidRPr="00477731">
        <w:rPr>
          <w:rFonts w:ascii="Times New Roman" w:hAnsi="Times New Roman" w:cs="Times New Roman"/>
          <w:bCs/>
          <w:sz w:val="24"/>
          <w:szCs w:val="24"/>
        </w:rPr>
        <w:t xml:space="preserve">-h      </w:t>
      </w:r>
      <w:r w:rsidR="004554B1" w:rsidRPr="00477731">
        <w:rPr>
          <w:rFonts w:ascii="Times New Roman" w:hAnsi="Times New Roman" w:cs="Times New Roman"/>
          <w:bCs/>
          <w:sz w:val="24"/>
          <w:szCs w:val="24"/>
        </w:rPr>
        <w:t xml:space="preserve">         </w:t>
      </w:r>
      <w:r w:rsidR="002845D4" w:rsidRPr="00477731">
        <w:rPr>
          <w:rFonts w:ascii="Times New Roman" w:hAnsi="Times New Roman" w:cs="Times New Roman"/>
          <w:bCs/>
          <w:sz w:val="24"/>
          <w:szCs w:val="24"/>
        </w:rPr>
        <w:t xml:space="preserve"> L-</w:t>
      </w:r>
      <w:proofErr w:type="spellStart"/>
      <w:r w:rsidR="002845D4" w:rsidRPr="00477731">
        <w:rPr>
          <w:rFonts w:ascii="Times New Roman" w:hAnsi="Times New Roman" w:cs="Times New Roman"/>
          <w:bCs/>
          <w:sz w:val="24"/>
          <w:szCs w:val="24"/>
        </w:rPr>
        <w:t>MU</w:t>
      </w:r>
      <w:r w:rsidR="002845D4" w:rsidRPr="00477731">
        <w:rPr>
          <w:rFonts w:ascii="Times New Roman" w:hAnsi="Times New Roman" w:cs="Times New Roman"/>
          <w:iCs/>
          <w:sz w:val="24"/>
          <w:szCs w:val="24"/>
        </w:rPr>
        <w:t>ʔALIF</w:t>
      </w:r>
      <w:proofErr w:type="spellEnd"/>
      <w:r w:rsidR="002845D4" w:rsidRPr="00477731">
        <w:rPr>
          <w:rFonts w:ascii="Times New Roman" w:hAnsi="Times New Roman" w:cs="Times New Roman"/>
          <w:bCs/>
          <w:sz w:val="24"/>
          <w:szCs w:val="24"/>
        </w:rPr>
        <w:t xml:space="preserve">   kitab                     </w:t>
      </w:r>
    </w:p>
    <w:p w14:paraId="412E4668" w14:textId="4D340C26" w:rsidR="002845D4" w:rsidRPr="00477731" w:rsidRDefault="002845D4" w:rsidP="002845D4">
      <w:pPr>
        <w:tabs>
          <w:tab w:val="left" w:pos="1054"/>
        </w:tabs>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               </w:t>
      </w:r>
      <w:r w:rsidR="00580EA5" w:rsidRPr="00477731">
        <w:rPr>
          <w:rFonts w:ascii="Times New Roman" w:hAnsi="Times New Roman" w:cs="Times New Roman"/>
          <w:bCs/>
          <w:sz w:val="24"/>
          <w:szCs w:val="24"/>
        </w:rPr>
        <w:tab/>
        <w:t xml:space="preserve">     </w:t>
      </w:r>
      <w:r w:rsidRPr="00477731">
        <w:rPr>
          <w:rFonts w:ascii="Times New Roman" w:hAnsi="Times New Roman" w:cs="Times New Roman"/>
          <w:bCs/>
          <w:sz w:val="24"/>
          <w:szCs w:val="24"/>
        </w:rPr>
        <w:t xml:space="preserve"> letter      </w:t>
      </w:r>
      <w:ins w:id="27" w:author="Murdhy alshamari" w:date="2023-01-03T00:35:00Z">
        <w:r w:rsidR="001564CB" w:rsidRPr="00477731">
          <w:rPr>
            <w:rFonts w:ascii="Times New Roman" w:hAnsi="Times New Roman" w:cs="Times New Roman"/>
            <w:bCs/>
            <w:sz w:val="24"/>
            <w:szCs w:val="24"/>
          </w:rPr>
          <w:t xml:space="preserve">       </w:t>
        </w:r>
      </w:ins>
      <w:r w:rsidRPr="00477731">
        <w:rPr>
          <w:rFonts w:ascii="Times New Roman" w:hAnsi="Times New Roman" w:cs="Times New Roman"/>
          <w:sz w:val="24"/>
          <w:szCs w:val="24"/>
        </w:rPr>
        <w:t>C-</w:t>
      </w:r>
      <w:proofErr w:type="spellStart"/>
      <w:r w:rsidRPr="00477731">
        <w:rPr>
          <w:rFonts w:ascii="Times New Roman" w:hAnsi="Times New Roman" w:cs="Times New Roman"/>
          <w:sz w:val="24"/>
          <w:szCs w:val="24"/>
        </w:rPr>
        <w:t>Foc</w:t>
      </w:r>
      <w:proofErr w:type="spellEnd"/>
      <w:r w:rsidRPr="00477731">
        <w:rPr>
          <w:rFonts w:ascii="Times New Roman" w:hAnsi="Times New Roman" w:cs="Times New Roman"/>
          <w:sz w:val="24"/>
          <w:szCs w:val="24"/>
        </w:rPr>
        <w:t xml:space="preserve">        C-Top</w:t>
      </w:r>
      <w:r w:rsidR="004554B1" w:rsidRPr="00477731">
        <w:rPr>
          <w:rFonts w:ascii="Times New Roman" w:hAnsi="Times New Roman" w:cs="Times New Roman"/>
          <w:sz w:val="24"/>
          <w:szCs w:val="24"/>
        </w:rPr>
        <w:t>-3SG.M</w:t>
      </w:r>
      <w:r w:rsidRPr="00477731">
        <w:rPr>
          <w:rFonts w:ascii="Times New Roman" w:hAnsi="Times New Roman" w:cs="Times New Roman"/>
          <w:bCs/>
          <w:sz w:val="24"/>
          <w:szCs w:val="24"/>
        </w:rPr>
        <w:t xml:space="preserve">   DEF-</w:t>
      </w:r>
      <w:r w:rsidR="004554B1" w:rsidRPr="00477731">
        <w:rPr>
          <w:rFonts w:ascii="Times New Roman" w:hAnsi="Times New Roman" w:cs="Times New Roman"/>
          <w:bCs/>
          <w:sz w:val="24"/>
          <w:szCs w:val="24"/>
        </w:rPr>
        <w:t xml:space="preserve">author    </w:t>
      </w:r>
      <w:r w:rsidRPr="00477731">
        <w:rPr>
          <w:rFonts w:ascii="Times New Roman" w:hAnsi="Times New Roman" w:cs="Times New Roman"/>
          <w:bCs/>
          <w:sz w:val="24"/>
          <w:szCs w:val="24"/>
        </w:rPr>
        <w:t xml:space="preserve">  wrote.3SG.M    </w:t>
      </w:r>
    </w:p>
    <w:p w14:paraId="274FDF0C" w14:textId="4E6778B7" w:rsidR="002845D4" w:rsidRPr="00477731" w:rsidRDefault="002845D4" w:rsidP="002845D4">
      <w:pPr>
        <w:tabs>
          <w:tab w:val="left" w:pos="1054"/>
        </w:tabs>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               </w:t>
      </w:r>
      <w:r w:rsidR="00580EA5"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‘The AUTHOR wrote a LETTER.</w:t>
      </w:r>
      <w:r w:rsidR="00CF350E" w:rsidRPr="00477731">
        <w:rPr>
          <w:rFonts w:ascii="Times New Roman" w:hAnsi="Times New Roman" w:cs="Times New Roman"/>
          <w:bCs/>
          <w:sz w:val="24"/>
          <w:szCs w:val="24"/>
        </w:rPr>
        <w:t>,</w:t>
      </w:r>
      <w:r w:rsidRPr="00477731">
        <w:rPr>
          <w:rFonts w:ascii="Times New Roman" w:hAnsi="Times New Roman" w:cs="Times New Roman"/>
          <w:bCs/>
          <w:sz w:val="24"/>
          <w:szCs w:val="24"/>
        </w:rPr>
        <w:t>’ (</w:t>
      </w:r>
      <w:r w:rsidR="00571B7E" w:rsidRPr="00477731">
        <w:rPr>
          <w:rFonts w:ascii="Times New Roman" w:hAnsi="Times New Roman" w:cs="Times New Roman"/>
          <w:bCs/>
          <w:sz w:val="24"/>
          <w:szCs w:val="24"/>
        </w:rPr>
        <w:t>His wife</w:t>
      </w:r>
      <w:r w:rsidRPr="00477731">
        <w:rPr>
          <w:rFonts w:ascii="Times New Roman" w:hAnsi="Times New Roman" w:cs="Times New Roman"/>
          <w:bCs/>
          <w:sz w:val="24"/>
          <w:szCs w:val="24"/>
        </w:rPr>
        <w:t xml:space="preserve"> made a phone call).’</w:t>
      </w:r>
    </w:p>
    <w:p w14:paraId="40BED592" w14:textId="17EC37A6" w:rsidR="00A02F23" w:rsidRPr="00477731" w:rsidRDefault="00A02F23" w:rsidP="002845D4">
      <w:pPr>
        <w:spacing w:after="0" w:line="360" w:lineRule="auto"/>
        <w:jc w:val="both"/>
        <w:rPr>
          <w:rFonts w:ascii="Times New Roman" w:hAnsi="Times New Roman" w:cs="Times New Roman"/>
          <w:bCs/>
          <w:sz w:val="24"/>
          <w:szCs w:val="24"/>
        </w:rPr>
      </w:pPr>
    </w:p>
    <w:p w14:paraId="23A57C68" w14:textId="0CB9FAF8" w:rsidR="00A02F23" w:rsidRPr="00477731" w:rsidRDefault="00B629B4" w:rsidP="00A02F23">
      <w:pPr>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lastRenderedPageBreak/>
        <w:t xml:space="preserve">           b.</w:t>
      </w:r>
      <w:r w:rsidR="00A02F23" w:rsidRPr="00477731">
        <w:rPr>
          <w:rFonts w:ascii="Times New Roman" w:hAnsi="Times New Roman" w:cs="Times New Roman"/>
          <w:bCs/>
          <w:sz w:val="24"/>
          <w:szCs w:val="24"/>
        </w:rPr>
        <w:t xml:space="preserve">       * </w:t>
      </w:r>
      <w:r w:rsidR="001564CB" w:rsidRPr="00477731">
        <w:rPr>
          <w:rFonts w:ascii="Times New Roman" w:hAnsi="Times New Roman" w:cs="Times New Roman"/>
          <w:bCs/>
          <w:sz w:val="24"/>
          <w:szCs w:val="24"/>
        </w:rPr>
        <w:t>RISALAH</w:t>
      </w:r>
      <w:r w:rsidR="00A02F23" w:rsidRPr="00477731">
        <w:rPr>
          <w:rFonts w:ascii="Times New Roman" w:hAnsi="Times New Roman" w:cs="Times New Roman"/>
          <w:bCs/>
          <w:sz w:val="24"/>
          <w:szCs w:val="24"/>
        </w:rPr>
        <w:t xml:space="preserve">   </w:t>
      </w:r>
      <w:r w:rsidR="00A02F23" w:rsidRPr="00477731">
        <w:rPr>
          <w:rFonts w:ascii="Times New Roman" w:hAnsi="Times New Roman" w:cs="Times New Roman"/>
          <w:b/>
          <w:sz w:val="24"/>
          <w:szCs w:val="24"/>
        </w:rPr>
        <w:t>tara</w:t>
      </w:r>
      <w:r w:rsidR="00A02F23" w:rsidRPr="00477731">
        <w:rPr>
          <w:rFonts w:ascii="Times New Roman" w:hAnsi="Times New Roman" w:cs="Times New Roman"/>
          <w:bCs/>
          <w:sz w:val="24"/>
          <w:szCs w:val="24"/>
        </w:rPr>
        <w:t xml:space="preserve">-h  </w:t>
      </w:r>
      <w:r w:rsidR="004554B1" w:rsidRPr="00477731">
        <w:rPr>
          <w:rFonts w:ascii="Times New Roman" w:hAnsi="Times New Roman" w:cs="Times New Roman"/>
          <w:bCs/>
          <w:sz w:val="24"/>
          <w:szCs w:val="24"/>
        </w:rPr>
        <w:t xml:space="preserve">            </w:t>
      </w:r>
      <w:r w:rsidR="00A02F23" w:rsidRPr="00477731">
        <w:rPr>
          <w:rFonts w:ascii="Times New Roman" w:hAnsi="Times New Roman" w:cs="Times New Roman"/>
          <w:bCs/>
          <w:sz w:val="24"/>
          <w:szCs w:val="24"/>
        </w:rPr>
        <w:t xml:space="preserve"> </w:t>
      </w:r>
      <w:proofErr w:type="spellStart"/>
      <w:r w:rsidR="00A02F23" w:rsidRPr="00477731">
        <w:rPr>
          <w:rFonts w:ascii="Times New Roman" w:hAnsi="Times New Roman" w:cs="Times New Roman"/>
          <w:b/>
          <w:iCs/>
          <w:sz w:val="24"/>
          <w:szCs w:val="24"/>
        </w:rPr>
        <w:t>ʔadʒal</w:t>
      </w:r>
      <w:proofErr w:type="spellEnd"/>
      <w:r w:rsidR="00A02F23" w:rsidRPr="00477731">
        <w:rPr>
          <w:rFonts w:ascii="Times New Roman" w:hAnsi="Times New Roman" w:cs="Times New Roman"/>
          <w:bCs/>
          <w:sz w:val="24"/>
          <w:szCs w:val="24"/>
        </w:rPr>
        <w:t xml:space="preserve">   </w:t>
      </w:r>
      <w:r w:rsidR="00603637" w:rsidRPr="00477731">
        <w:rPr>
          <w:rFonts w:ascii="Times New Roman" w:hAnsi="Times New Roman" w:cs="Times New Roman"/>
          <w:bCs/>
          <w:sz w:val="24"/>
          <w:szCs w:val="24"/>
        </w:rPr>
        <w:t>L-</w:t>
      </w:r>
      <w:proofErr w:type="spellStart"/>
      <w:r w:rsidR="00603637" w:rsidRPr="00477731">
        <w:rPr>
          <w:rFonts w:ascii="Times New Roman" w:hAnsi="Times New Roman" w:cs="Times New Roman"/>
          <w:bCs/>
          <w:sz w:val="24"/>
          <w:szCs w:val="24"/>
        </w:rPr>
        <w:t>MU</w:t>
      </w:r>
      <w:r w:rsidR="00603637" w:rsidRPr="00477731">
        <w:rPr>
          <w:rFonts w:ascii="Times New Roman" w:hAnsi="Times New Roman" w:cs="Times New Roman"/>
          <w:iCs/>
          <w:sz w:val="24"/>
          <w:szCs w:val="24"/>
        </w:rPr>
        <w:t>ʔALIF</w:t>
      </w:r>
      <w:proofErr w:type="spellEnd"/>
      <w:r w:rsidR="00A02F23" w:rsidRPr="00477731">
        <w:rPr>
          <w:rFonts w:ascii="Times New Roman" w:hAnsi="Times New Roman" w:cs="Times New Roman"/>
          <w:bCs/>
          <w:sz w:val="24"/>
          <w:szCs w:val="24"/>
        </w:rPr>
        <w:t xml:space="preserve">   kitab                     </w:t>
      </w:r>
    </w:p>
    <w:p w14:paraId="01AD43BC" w14:textId="0536F66B" w:rsidR="00571B7E" w:rsidRPr="00477731" w:rsidRDefault="00A02F23" w:rsidP="00A02F23">
      <w:pPr>
        <w:tabs>
          <w:tab w:val="left" w:pos="1054"/>
        </w:tabs>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ab/>
        <w:t xml:space="preserve">letter   </w:t>
      </w:r>
      <w:ins w:id="28" w:author="Murdhy alshamari" w:date="2023-01-03T00:35:00Z">
        <w:r w:rsidR="001564CB" w:rsidRPr="00477731">
          <w:rPr>
            <w:rFonts w:ascii="Times New Roman" w:hAnsi="Times New Roman" w:cs="Times New Roman"/>
            <w:bCs/>
            <w:sz w:val="24"/>
            <w:szCs w:val="24"/>
          </w:rPr>
          <w:t xml:space="preserve">  </w:t>
        </w:r>
      </w:ins>
      <w:ins w:id="29" w:author="Murdhy alshamari" w:date="2023-01-03T00:36:00Z">
        <w:r w:rsidR="001564CB" w:rsidRPr="00477731">
          <w:rPr>
            <w:rFonts w:ascii="Times New Roman" w:hAnsi="Times New Roman" w:cs="Times New Roman"/>
            <w:bCs/>
            <w:sz w:val="24"/>
            <w:szCs w:val="24"/>
          </w:rPr>
          <w:t xml:space="preserve">     </w:t>
        </w:r>
      </w:ins>
      <w:r w:rsidRPr="00477731">
        <w:rPr>
          <w:rFonts w:ascii="Times New Roman" w:hAnsi="Times New Roman" w:cs="Times New Roman"/>
          <w:bCs/>
          <w:sz w:val="24"/>
          <w:szCs w:val="24"/>
        </w:rPr>
        <w:t xml:space="preserve">  </w:t>
      </w:r>
      <w:r w:rsidRPr="00477731">
        <w:rPr>
          <w:rFonts w:ascii="Times New Roman" w:hAnsi="Times New Roman" w:cs="Times New Roman"/>
          <w:sz w:val="24"/>
          <w:szCs w:val="24"/>
        </w:rPr>
        <w:t>C-Top</w:t>
      </w:r>
      <w:r w:rsidR="004554B1" w:rsidRPr="00477731">
        <w:rPr>
          <w:rFonts w:ascii="Times New Roman" w:hAnsi="Times New Roman" w:cs="Times New Roman"/>
          <w:sz w:val="24"/>
          <w:szCs w:val="24"/>
        </w:rPr>
        <w:t xml:space="preserve">-3SG.M  </w:t>
      </w:r>
      <w:r w:rsidRPr="00477731">
        <w:rPr>
          <w:rFonts w:ascii="Times New Roman" w:hAnsi="Times New Roman" w:cs="Times New Roman"/>
          <w:sz w:val="24"/>
          <w:szCs w:val="24"/>
        </w:rPr>
        <w:t>C-</w:t>
      </w:r>
      <w:proofErr w:type="spellStart"/>
      <w:r w:rsidRPr="00477731">
        <w:rPr>
          <w:rFonts w:ascii="Times New Roman" w:hAnsi="Times New Roman" w:cs="Times New Roman"/>
          <w:sz w:val="24"/>
          <w:szCs w:val="24"/>
        </w:rPr>
        <w:t>Foc</w:t>
      </w:r>
      <w:proofErr w:type="spellEnd"/>
      <w:r w:rsidRPr="00477731">
        <w:rPr>
          <w:rFonts w:ascii="Times New Roman" w:hAnsi="Times New Roman" w:cs="Times New Roman"/>
          <w:bCs/>
          <w:sz w:val="24"/>
          <w:szCs w:val="24"/>
        </w:rPr>
        <w:t xml:space="preserve">     DEF-</w:t>
      </w:r>
      <w:r w:rsidR="00603637" w:rsidRPr="00477731">
        <w:rPr>
          <w:rFonts w:ascii="Times New Roman" w:hAnsi="Times New Roman" w:cs="Times New Roman"/>
          <w:bCs/>
          <w:sz w:val="24"/>
          <w:szCs w:val="24"/>
        </w:rPr>
        <w:t>author</w:t>
      </w:r>
      <w:r w:rsidRPr="00477731">
        <w:rPr>
          <w:rFonts w:ascii="Times New Roman" w:hAnsi="Times New Roman" w:cs="Times New Roman"/>
          <w:bCs/>
          <w:sz w:val="24"/>
          <w:szCs w:val="24"/>
        </w:rPr>
        <w:t xml:space="preserve">  </w:t>
      </w:r>
      <w:r w:rsidR="00603637"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 xml:space="preserve">wrote.3SG.M   </w:t>
      </w:r>
    </w:p>
    <w:p w14:paraId="40CC708E" w14:textId="77777777" w:rsidR="00571B7E" w:rsidRPr="00477731" w:rsidRDefault="00571B7E" w:rsidP="00A02F23">
      <w:pPr>
        <w:tabs>
          <w:tab w:val="left" w:pos="1054"/>
        </w:tabs>
        <w:spacing w:after="0" w:line="360" w:lineRule="auto"/>
        <w:jc w:val="both"/>
        <w:rPr>
          <w:rFonts w:ascii="Times New Roman" w:hAnsi="Times New Roman" w:cs="Times New Roman"/>
          <w:bCs/>
          <w:sz w:val="24"/>
          <w:szCs w:val="24"/>
        </w:rPr>
      </w:pPr>
    </w:p>
    <w:p w14:paraId="39F66E64" w14:textId="3CD92676" w:rsidR="00D76964" w:rsidRPr="00477731" w:rsidRDefault="00D76964" w:rsidP="00A02F23">
      <w:pPr>
        <w:tabs>
          <w:tab w:val="left" w:pos="1054"/>
        </w:tabs>
        <w:spacing w:after="0" w:line="360" w:lineRule="auto"/>
        <w:jc w:val="both"/>
        <w:rPr>
          <w:rFonts w:ascii="Times New Roman" w:hAnsi="Times New Roman" w:cs="Times New Roman"/>
          <w:bCs/>
          <w:sz w:val="24"/>
          <w:szCs w:val="24"/>
        </w:rPr>
      </w:pPr>
      <w:r w:rsidRPr="00477731">
        <w:rPr>
          <w:rFonts w:ascii="Times New Roman" w:hAnsi="Times New Roman" w:cs="Times New Roman"/>
          <w:bCs/>
          <w:sz w:val="24"/>
          <w:szCs w:val="24"/>
        </w:rPr>
        <w:t>In (54) an S-Topic is added, necessarily preceding the C-Focus and the C-Topic.</w:t>
      </w:r>
    </w:p>
    <w:p w14:paraId="1EADC8F3" w14:textId="77777777" w:rsidR="00D76964" w:rsidRPr="00477731" w:rsidRDefault="00D76964" w:rsidP="00A02F23">
      <w:pPr>
        <w:tabs>
          <w:tab w:val="left" w:pos="1054"/>
        </w:tabs>
        <w:spacing w:after="0" w:line="360" w:lineRule="auto"/>
        <w:jc w:val="both"/>
        <w:rPr>
          <w:rFonts w:ascii="Times New Roman" w:hAnsi="Times New Roman" w:cs="Times New Roman"/>
          <w:bCs/>
          <w:sz w:val="24"/>
          <w:szCs w:val="24"/>
        </w:rPr>
      </w:pPr>
    </w:p>
    <w:p w14:paraId="7310C1E1" w14:textId="0C61A08C" w:rsidR="00D76964" w:rsidRPr="00477731" w:rsidRDefault="00D76964" w:rsidP="00D76964">
      <w:pPr>
        <w:spacing w:after="0" w:line="360" w:lineRule="auto"/>
        <w:jc w:val="both"/>
        <w:rPr>
          <w:rFonts w:ascii="Times New Roman" w:hAnsi="Times New Roman" w:cs="Times New Roman"/>
          <w:bCs/>
        </w:rPr>
      </w:pPr>
      <w:r w:rsidRPr="00477731">
        <w:rPr>
          <w:rFonts w:ascii="Times New Roman" w:hAnsi="Times New Roman" w:cs="Times New Roman"/>
          <w:bCs/>
        </w:rPr>
        <w:t>(54)</w:t>
      </w:r>
      <w:r w:rsidRPr="00477731">
        <w:rPr>
          <w:rFonts w:ascii="Times New Roman" w:hAnsi="Times New Roman" w:cs="Times New Roman"/>
          <w:bCs/>
        </w:rPr>
        <w:tab/>
      </w:r>
      <w:proofErr w:type="spellStart"/>
      <w:r w:rsidR="004624AE" w:rsidRPr="00477731">
        <w:rPr>
          <w:rFonts w:ascii="Times New Roman" w:hAnsi="Times New Roman" w:cs="Times New Roman"/>
          <w:iCs/>
          <w:sz w:val="24"/>
          <w:szCs w:val="24"/>
        </w:rPr>
        <w:t>ʔe</w:t>
      </w:r>
      <w:r w:rsidR="004624AE" w:rsidRPr="00477731">
        <w:rPr>
          <w:rFonts w:ascii="Times New Roman" w:hAnsi="Times New Roman" w:cs="Times New Roman"/>
          <w:bCs/>
          <w:sz w:val="24"/>
          <w:szCs w:val="24"/>
        </w:rPr>
        <w:t>ʃ-ʃekwa</w:t>
      </w:r>
      <w:proofErr w:type="spellEnd"/>
      <w:r w:rsidR="004624AE" w:rsidRPr="00477731">
        <w:rPr>
          <w:rFonts w:ascii="Times New Roman" w:hAnsi="Times New Roman" w:cs="Times New Roman"/>
          <w:bCs/>
          <w:sz w:val="24"/>
          <w:szCs w:val="24"/>
        </w:rPr>
        <w:t xml:space="preserve">         </w:t>
      </w:r>
      <w:r w:rsidRPr="00477731">
        <w:rPr>
          <w:rFonts w:ascii="Times New Roman" w:hAnsi="Times New Roman" w:cs="Times New Roman"/>
          <w:b/>
          <w:bCs/>
        </w:rPr>
        <w:t>mar</w:t>
      </w:r>
      <w:r w:rsidRPr="00477731">
        <w:rPr>
          <w:rFonts w:ascii="Times New Roman" w:hAnsi="Times New Roman" w:cs="Times New Roman"/>
          <w:bCs/>
        </w:rPr>
        <w:t xml:space="preserve"> </w:t>
      </w:r>
      <w:r w:rsidR="004624AE" w:rsidRPr="00477731">
        <w:rPr>
          <w:rFonts w:ascii="Times New Roman" w:hAnsi="Times New Roman" w:cs="Times New Roman"/>
          <w:bCs/>
        </w:rPr>
        <w:t xml:space="preserve">  </w:t>
      </w:r>
      <w:del w:id="30" w:author="Murdhy alshamari" w:date="2023-01-03T00:35:00Z">
        <w:r w:rsidR="004624AE" w:rsidRPr="00477731" w:rsidDel="001564CB">
          <w:rPr>
            <w:rFonts w:ascii="Times New Roman" w:hAnsi="Times New Roman" w:cs="Times New Roman"/>
            <w:bCs/>
          </w:rPr>
          <w:delText xml:space="preserve"> </w:delText>
        </w:r>
      </w:del>
      <w:ins w:id="31" w:author="Murdhy alshamari" w:date="2023-01-03T00:35:00Z">
        <w:r w:rsidR="001564CB" w:rsidRPr="00477731">
          <w:rPr>
            <w:rFonts w:ascii="Times New Roman" w:hAnsi="Times New Roman" w:cs="Times New Roman"/>
            <w:bCs/>
          </w:rPr>
          <w:t xml:space="preserve">    </w:t>
        </w:r>
      </w:ins>
      <w:r w:rsidR="001564CB" w:rsidRPr="00477731">
        <w:rPr>
          <w:rFonts w:ascii="Times New Roman" w:hAnsi="Times New Roman" w:cs="Times New Roman"/>
          <w:bCs/>
        </w:rPr>
        <w:t>RISALAH</w:t>
      </w:r>
      <w:r w:rsidRPr="00477731">
        <w:rPr>
          <w:rFonts w:ascii="Times New Roman" w:hAnsi="Times New Roman" w:cs="Times New Roman"/>
          <w:bCs/>
        </w:rPr>
        <w:t xml:space="preserve">   </w:t>
      </w:r>
      <w:proofErr w:type="spellStart"/>
      <w:r w:rsidRPr="00477731">
        <w:rPr>
          <w:rFonts w:ascii="Times New Roman" w:hAnsi="Times New Roman" w:cs="Times New Roman"/>
          <w:b/>
          <w:iCs/>
          <w:sz w:val="24"/>
          <w:szCs w:val="24"/>
        </w:rPr>
        <w:t>ʔadʒal</w:t>
      </w:r>
      <w:proofErr w:type="spellEnd"/>
      <w:r w:rsidR="004624AE" w:rsidRPr="00477731">
        <w:rPr>
          <w:rFonts w:ascii="Times New Roman" w:hAnsi="Times New Roman" w:cs="Times New Roman"/>
          <w:bCs/>
        </w:rPr>
        <w:t xml:space="preserve">  </w:t>
      </w:r>
      <w:r w:rsidRPr="00477731">
        <w:rPr>
          <w:rFonts w:ascii="Times New Roman" w:hAnsi="Times New Roman" w:cs="Times New Roman"/>
          <w:bCs/>
        </w:rPr>
        <w:t xml:space="preserve"> </w:t>
      </w:r>
      <w:r w:rsidRPr="00477731">
        <w:rPr>
          <w:rFonts w:ascii="Times New Roman" w:hAnsi="Times New Roman" w:cs="Times New Roman"/>
          <w:b/>
        </w:rPr>
        <w:t>tara</w:t>
      </w:r>
      <w:r w:rsidRPr="00477731">
        <w:rPr>
          <w:rFonts w:ascii="Times New Roman" w:hAnsi="Times New Roman" w:cs="Times New Roman"/>
          <w:bCs/>
        </w:rPr>
        <w:t xml:space="preserve">-h     </w:t>
      </w:r>
      <w:r w:rsidR="00455DE8" w:rsidRPr="00477731">
        <w:rPr>
          <w:rFonts w:ascii="Times New Roman" w:hAnsi="Times New Roman" w:cs="Times New Roman"/>
          <w:bCs/>
        </w:rPr>
        <w:t xml:space="preserve">         </w:t>
      </w:r>
      <w:r w:rsidRPr="00477731">
        <w:rPr>
          <w:rFonts w:ascii="Times New Roman" w:hAnsi="Times New Roman" w:cs="Times New Roman"/>
          <w:bCs/>
        </w:rPr>
        <w:t xml:space="preserve">  L-</w:t>
      </w:r>
      <w:proofErr w:type="spellStart"/>
      <w:r w:rsidRPr="00477731">
        <w:rPr>
          <w:rFonts w:ascii="Times New Roman" w:hAnsi="Times New Roman" w:cs="Times New Roman"/>
          <w:bCs/>
        </w:rPr>
        <w:t>MU</w:t>
      </w:r>
      <w:r w:rsidRPr="00477731">
        <w:rPr>
          <w:rFonts w:ascii="Times New Roman" w:hAnsi="Times New Roman" w:cs="Times New Roman"/>
          <w:iCs/>
          <w:sz w:val="24"/>
          <w:szCs w:val="24"/>
        </w:rPr>
        <w:t>ʔALIF</w:t>
      </w:r>
      <w:proofErr w:type="spellEnd"/>
      <w:r w:rsidRPr="00477731">
        <w:rPr>
          <w:rFonts w:ascii="Times New Roman" w:hAnsi="Times New Roman" w:cs="Times New Roman"/>
          <w:bCs/>
        </w:rPr>
        <w:t xml:space="preserve">   kitab                     </w:t>
      </w:r>
    </w:p>
    <w:p w14:paraId="13697A07" w14:textId="5836CEBC" w:rsidR="004624AE" w:rsidRPr="00477731" w:rsidRDefault="00D76964" w:rsidP="00D76964">
      <w:pPr>
        <w:tabs>
          <w:tab w:val="left" w:pos="1054"/>
        </w:tabs>
        <w:spacing w:after="0" w:line="360" w:lineRule="auto"/>
        <w:jc w:val="both"/>
        <w:rPr>
          <w:rFonts w:ascii="Times New Roman" w:hAnsi="Times New Roman" w:cs="Times New Roman"/>
          <w:bCs/>
        </w:rPr>
      </w:pPr>
      <w:r w:rsidRPr="00477731">
        <w:rPr>
          <w:rFonts w:ascii="Times New Roman" w:hAnsi="Times New Roman" w:cs="Times New Roman"/>
          <w:bCs/>
        </w:rPr>
        <w:t xml:space="preserve">            </w:t>
      </w:r>
      <w:r w:rsidR="004624AE" w:rsidRPr="00477731">
        <w:rPr>
          <w:rFonts w:ascii="Times New Roman" w:hAnsi="Times New Roman" w:cs="Times New Roman"/>
          <w:bCs/>
        </w:rPr>
        <w:t xml:space="preserve"> DEF-complaint  S-Top </w:t>
      </w:r>
      <w:ins w:id="32" w:author="Murdhy alshamari" w:date="2023-01-03T00:35:00Z">
        <w:r w:rsidR="001564CB" w:rsidRPr="00477731">
          <w:rPr>
            <w:rFonts w:ascii="Times New Roman" w:hAnsi="Times New Roman" w:cs="Times New Roman"/>
            <w:bCs/>
          </w:rPr>
          <w:t xml:space="preserve">   </w:t>
        </w:r>
      </w:ins>
      <w:r w:rsidRPr="00477731">
        <w:rPr>
          <w:rFonts w:ascii="Times New Roman" w:hAnsi="Times New Roman" w:cs="Times New Roman"/>
          <w:bCs/>
        </w:rPr>
        <w:t xml:space="preserve">letter </w:t>
      </w:r>
      <w:ins w:id="33" w:author="Murdhy alshamari" w:date="2023-01-03T00:35:00Z">
        <w:r w:rsidR="001564CB" w:rsidRPr="00477731">
          <w:rPr>
            <w:rFonts w:ascii="Times New Roman" w:hAnsi="Times New Roman" w:cs="Times New Roman"/>
            <w:bCs/>
          </w:rPr>
          <w:t xml:space="preserve">        </w:t>
        </w:r>
      </w:ins>
      <w:r w:rsidRPr="00477731">
        <w:rPr>
          <w:rFonts w:ascii="Times New Roman" w:hAnsi="Times New Roman" w:cs="Times New Roman"/>
          <w:bCs/>
        </w:rPr>
        <w:t xml:space="preserve">     </w:t>
      </w:r>
      <w:r w:rsidR="004624AE" w:rsidRPr="00477731">
        <w:rPr>
          <w:rFonts w:ascii="Times New Roman" w:hAnsi="Times New Roman" w:cs="Times New Roman"/>
        </w:rPr>
        <w:t>C-</w:t>
      </w:r>
      <w:proofErr w:type="spellStart"/>
      <w:r w:rsidR="004624AE" w:rsidRPr="00477731">
        <w:rPr>
          <w:rFonts w:ascii="Times New Roman" w:hAnsi="Times New Roman" w:cs="Times New Roman"/>
        </w:rPr>
        <w:t>Foc</w:t>
      </w:r>
      <w:proofErr w:type="spellEnd"/>
      <w:r w:rsidR="004624AE" w:rsidRPr="00477731">
        <w:rPr>
          <w:rFonts w:ascii="Times New Roman" w:hAnsi="Times New Roman" w:cs="Times New Roman"/>
        </w:rPr>
        <w:t xml:space="preserve">   </w:t>
      </w:r>
      <w:ins w:id="34" w:author="Murdhy alshamari" w:date="2023-01-03T00:35:00Z">
        <w:r w:rsidR="001564CB" w:rsidRPr="00477731">
          <w:rPr>
            <w:rFonts w:ascii="Times New Roman" w:hAnsi="Times New Roman" w:cs="Times New Roman"/>
          </w:rPr>
          <w:t xml:space="preserve">   </w:t>
        </w:r>
      </w:ins>
      <w:del w:id="35" w:author="Murdhy alshamari" w:date="2023-01-03T00:35:00Z">
        <w:r w:rsidR="004624AE" w:rsidRPr="00477731" w:rsidDel="001564CB">
          <w:rPr>
            <w:rFonts w:ascii="Times New Roman" w:hAnsi="Times New Roman" w:cs="Times New Roman"/>
          </w:rPr>
          <w:delText xml:space="preserve"> </w:delText>
        </w:r>
      </w:del>
      <w:r w:rsidR="004624AE" w:rsidRPr="00477731">
        <w:rPr>
          <w:rFonts w:ascii="Times New Roman" w:hAnsi="Times New Roman" w:cs="Times New Roman"/>
        </w:rPr>
        <w:t xml:space="preserve"> </w:t>
      </w:r>
      <w:r w:rsidRPr="00477731">
        <w:rPr>
          <w:rFonts w:ascii="Times New Roman" w:hAnsi="Times New Roman" w:cs="Times New Roman"/>
        </w:rPr>
        <w:t>C-Top</w:t>
      </w:r>
      <w:r w:rsidR="00455DE8" w:rsidRPr="00477731">
        <w:rPr>
          <w:rFonts w:ascii="Times New Roman" w:hAnsi="Times New Roman" w:cs="Times New Roman"/>
        </w:rPr>
        <w:t>-3SG.M</w:t>
      </w:r>
      <w:r w:rsidR="00455DE8" w:rsidRPr="00477731">
        <w:rPr>
          <w:rFonts w:ascii="Times New Roman" w:hAnsi="Times New Roman" w:cs="Times New Roman"/>
          <w:bCs/>
        </w:rPr>
        <w:t xml:space="preserve"> </w:t>
      </w:r>
      <w:r w:rsidRPr="00477731">
        <w:rPr>
          <w:rFonts w:ascii="Times New Roman" w:hAnsi="Times New Roman" w:cs="Times New Roman"/>
          <w:bCs/>
        </w:rPr>
        <w:t xml:space="preserve">  DEF-author   </w:t>
      </w:r>
      <w:r w:rsidR="004624AE" w:rsidRPr="00477731">
        <w:rPr>
          <w:rFonts w:ascii="Times New Roman" w:hAnsi="Times New Roman" w:cs="Times New Roman"/>
          <w:bCs/>
        </w:rPr>
        <w:t xml:space="preserve">  wrote.3SG.M   </w:t>
      </w:r>
    </w:p>
    <w:p w14:paraId="1D48F222" w14:textId="1F015DE0" w:rsidR="00D76964" w:rsidRPr="00477731" w:rsidRDefault="004624AE" w:rsidP="00D76964">
      <w:pPr>
        <w:tabs>
          <w:tab w:val="left" w:pos="1054"/>
        </w:tabs>
        <w:spacing w:after="0" w:line="360" w:lineRule="auto"/>
        <w:jc w:val="both"/>
        <w:rPr>
          <w:rFonts w:ascii="Times New Roman" w:hAnsi="Times New Roman" w:cs="Times New Roman"/>
          <w:bCs/>
        </w:rPr>
      </w:pPr>
      <w:r w:rsidRPr="00477731">
        <w:rPr>
          <w:rFonts w:ascii="Times New Roman" w:hAnsi="Times New Roman" w:cs="Times New Roman"/>
          <w:bCs/>
        </w:rPr>
        <w:t xml:space="preserve">          </w:t>
      </w:r>
      <w:r w:rsidR="00D76964" w:rsidRPr="00477731">
        <w:rPr>
          <w:rFonts w:ascii="Times New Roman" w:hAnsi="Times New Roman" w:cs="Times New Roman"/>
          <w:bCs/>
        </w:rPr>
        <w:t xml:space="preserve"> ‘As for the complaint, The AUTHOR wrote a LETTER</w:t>
      </w:r>
      <w:r w:rsidR="00D76964" w:rsidRPr="00477731">
        <w:rPr>
          <w:rFonts w:ascii="Times New Roman" w:hAnsi="Times New Roman" w:cs="Times New Roman"/>
          <w:bCs/>
          <w:sz w:val="24"/>
          <w:szCs w:val="24"/>
        </w:rPr>
        <w:t>.’ (His wife made a phone call).’</w:t>
      </w:r>
    </w:p>
    <w:p w14:paraId="49AAD692" w14:textId="77777777" w:rsidR="00D76964" w:rsidRPr="00477731" w:rsidRDefault="00D76964" w:rsidP="00A02F23">
      <w:pPr>
        <w:tabs>
          <w:tab w:val="left" w:pos="1054"/>
        </w:tabs>
        <w:spacing w:after="0" w:line="360" w:lineRule="auto"/>
        <w:jc w:val="both"/>
        <w:rPr>
          <w:rFonts w:ascii="Times New Roman" w:hAnsi="Times New Roman" w:cs="Times New Roman"/>
          <w:bCs/>
          <w:sz w:val="24"/>
        </w:rPr>
      </w:pPr>
    </w:p>
    <w:p w14:paraId="7D1B0C2B" w14:textId="020EAF49" w:rsidR="00C3376D" w:rsidRPr="00477731" w:rsidRDefault="00C3376D" w:rsidP="00A02F23">
      <w:pPr>
        <w:tabs>
          <w:tab w:val="left" w:pos="1054"/>
        </w:tabs>
        <w:spacing w:after="0" w:line="360" w:lineRule="auto"/>
        <w:jc w:val="both"/>
        <w:rPr>
          <w:rFonts w:ascii="Times New Roman" w:hAnsi="Times New Roman" w:cs="Times New Roman"/>
          <w:bCs/>
          <w:sz w:val="24"/>
        </w:rPr>
      </w:pPr>
      <w:r w:rsidRPr="00477731">
        <w:rPr>
          <w:rFonts w:ascii="Times New Roman" w:hAnsi="Times New Roman" w:cs="Times New Roman"/>
          <w:bCs/>
          <w:sz w:val="24"/>
        </w:rPr>
        <w:t>(5</w:t>
      </w:r>
      <w:r w:rsidR="00D76964" w:rsidRPr="00477731">
        <w:rPr>
          <w:rFonts w:ascii="Times New Roman" w:hAnsi="Times New Roman" w:cs="Times New Roman"/>
          <w:bCs/>
          <w:sz w:val="24"/>
        </w:rPr>
        <w:t>5</w:t>
      </w:r>
      <w:r w:rsidRPr="00477731">
        <w:rPr>
          <w:rFonts w:ascii="Times New Roman" w:hAnsi="Times New Roman" w:cs="Times New Roman"/>
          <w:bCs/>
          <w:sz w:val="24"/>
        </w:rPr>
        <w:t xml:space="preserve">) combines the I-Focus particle </w:t>
      </w:r>
      <w:proofErr w:type="spellStart"/>
      <w:r w:rsidRPr="00477731">
        <w:rPr>
          <w:rFonts w:ascii="Times New Roman" w:hAnsi="Times New Roman" w:cs="Times New Roman"/>
          <w:bCs/>
          <w:i/>
          <w:sz w:val="24"/>
        </w:rPr>
        <w:t>yamar</w:t>
      </w:r>
      <w:proofErr w:type="spellEnd"/>
      <w:r w:rsidRPr="00477731">
        <w:rPr>
          <w:rFonts w:ascii="Times New Roman" w:hAnsi="Times New Roman" w:cs="Times New Roman"/>
          <w:bCs/>
          <w:sz w:val="24"/>
        </w:rPr>
        <w:t xml:space="preserve"> with the C-Topic particle. It could answer the question ‘Who did Firas le</w:t>
      </w:r>
      <w:r w:rsidR="00CF350E" w:rsidRPr="00477731">
        <w:rPr>
          <w:rFonts w:ascii="Times New Roman" w:hAnsi="Times New Roman" w:cs="Times New Roman"/>
          <w:bCs/>
          <w:sz w:val="24"/>
        </w:rPr>
        <w:t>n</w:t>
      </w:r>
      <w:r w:rsidRPr="00477731">
        <w:rPr>
          <w:rFonts w:ascii="Times New Roman" w:hAnsi="Times New Roman" w:cs="Times New Roman"/>
          <w:bCs/>
          <w:sz w:val="24"/>
        </w:rPr>
        <w:t>d the money to that he won?’</w:t>
      </w:r>
      <w:r w:rsidR="00D76964" w:rsidRPr="00477731">
        <w:rPr>
          <w:rFonts w:ascii="Times New Roman" w:hAnsi="Times New Roman" w:cs="Times New Roman"/>
          <w:bCs/>
          <w:sz w:val="24"/>
        </w:rPr>
        <w:t xml:space="preserve"> The order is necessarily I-</w:t>
      </w:r>
      <w:proofErr w:type="spellStart"/>
      <w:r w:rsidR="00D76964" w:rsidRPr="00477731">
        <w:rPr>
          <w:rFonts w:ascii="Times New Roman" w:hAnsi="Times New Roman" w:cs="Times New Roman"/>
          <w:bCs/>
          <w:sz w:val="24"/>
        </w:rPr>
        <w:t>Foc</w:t>
      </w:r>
      <w:proofErr w:type="spellEnd"/>
      <w:r w:rsidR="00D76964" w:rsidRPr="00477731">
        <w:rPr>
          <w:rFonts w:ascii="Times New Roman" w:hAnsi="Times New Roman" w:cs="Times New Roman"/>
          <w:bCs/>
          <w:sz w:val="24"/>
        </w:rPr>
        <w:t xml:space="preserve"> &gt; C-Top.</w:t>
      </w:r>
    </w:p>
    <w:p w14:paraId="7A8AD7C3" w14:textId="77777777" w:rsidR="00C3376D" w:rsidRPr="00477731" w:rsidRDefault="00C3376D" w:rsidP="00C3376D">
      <w:pPr>
        <w:tabs>
          <w:tab w:val="left" w:pos="851"/>
          <w:tab w:val="left" w:pos="1054"/>
        </w:tabs>
        <w:spacing w:after="0" w:line="360" w:lineRule="auto"/>
        <w:jc w:val="both"/>
        <w:rPr>
          <w:rFonts w:ascii="Times New Roman" w:hAnsi="Times New Roman" w:cs="Times New Roman"/>
          <w:bCs/>
          <w:sz w:val="24"/>
        </w:rPr>
      </w:pPr>
    </w:p>
    <w:p w14:paraId="50E5C5CF" w14:textId="597B099F" w:rsidR="00C3376D" w:rsidRPr="00477731" w:rsidRDefault="00C3376D" w:rsidP="00C3376D">
      <w:pPr>
        <w:tabs>
          <w:tab w:val="left" w:pos="851"/>
          <w:tab w:val="left" w:pos="1054"/>
        </w:tabs>
        <w:spacing w:after="0" w:line="360" w:lineRule="auto"/>
        <w:jc w:val="both"/>
        <w:rPr>
          <w:rFonts w:ascii="Times New Roman" w:hAnsi="Times New Roman" w:cs="Times New Roman"/>
          <w:bCs/>
        </w:rPr>
      </w:pPr>
      <w:r w:rsidRPr="00477731">
        <w:rPr>
          <w:rFonts w:ascii="Times New Roman" w:hAnsi="Times New Roman" w:cs="Times New Roman"/>
          <w:bCs/>
        </w:rPr>
        <w:t>(5</w:t>
      </w:r>
      <w:r w:rsidR="00D76964" w:rsidRPr="00477731">
        <w:rPr>
          <w:rFonts w:ascii="Times New Roman" w:hAnsi="Times New Roman" w:cs="Times New Roman"/>
          <w:bCs/>
        </w:rPr>
        <w:t>5</w:t>
      </w:r>
      <w:r w:rsidRPr="00477731">
        <w:rPr>
          <w:rFonts w:ascii="Times New Roman" w:hAnsi="Times New Roman" w:cs="Times New Roman"/>
          <w:bCs/>
        </w:rPr>
        <w:t>)</w:t>
      </w:r>
      <w:r w:rsidRPr="00477731">
        <w:rPr>
          <w:rFonts w:ascii="Times New Roman" w:hAnsi="Times New Roman" w:cs="Times New Roman"/>
          <w:bCs/>
        </w:rPr>
        <w:tab/>
        <w:t>a.</w:t>
      </w:r>
      <w:r w:rsidRPr="00477731">
        <w:rPr>
          <w:rFonts w:ascii="Times New Roman" w:hAnsi="Times New Roman" w:cs="Times New Roman"/>
          <w:bCs/>
        </w:rPr>
        <w:tab/>
      </w:r>
      <w:r w:rsidRPr="00477731">
        <w:rPr>
          <w:rFonts w:ascii="Times New Roman" w:hAnsi="Times New Roman" w:cs="Times New Roman"/>
          <w:bCs/>
        </w:rPr>
        <w:tab/>
        <w:t xml:space="preserve">Dilara </w:t>
      </w:r>
      <w:proofErr w:type="spellStart"/>
      <w:r w:rsidRPr="00477731">
        <w:rPr>
          <w:rFonts w:ascii="Times New Roman" w:hAnsi="Times New Roman" w:cs="Times New Roman"/>
          <w:b/>
          <w:bCs/>
        </w:rPr>
        <w:t>yamar</w:t>
      </w:r>
      <w:proofErr w:type="spellEnd"/>
      <w:r w:rsidRPr="00477731">
        <w:rPr>
          <w:rFonts w:ascii="Times New Roman" w:hAnsi="Times New Roman" w:cs="Times New Roman"/>
          <w:bCs/>
        </w:rPr>
        <w:t xml:space="preserve"> </w:t>
      </w:r>
      <w:proofErr w:type="spellStart"/>
      <w:r w:rsidRPr="00477731">
        <w:rPr>
          <w:rFonts w:ascii="Times New Roman" w:hAnsi="Times New Roman" w:cs="Times New Roman"/>
          <w:bCs/>
        </w:rPr>
        <w:t>JIZ</w:t>
      </w:r>
      <w:r w:rsidR="00C71796" w:rsidRPr="00477731">
        <w:rPr>
          <w:rFonts w:ascii="Times New Roman" w:hAnsi="Times New Roman" w:cs="Times New Roman"/>
          <w:iCs/>
          <w:sz w:val="24"/>
          <w:szCs w:val="24"/>
        </w:rPr>
        <w:t>ʔ</w:t>
      </w:r>
      <w:proofErr w:type="spellEnd"/>
      <w:r w:rsidRPr="00477731">
        <w:rPr>
          <w:rFonts w:ascii="Times New Roman" w:hAnsi="Times New Roman" w:cs="Times New Roman"/>
          <w:bCs/>
        </w:rPr>
        <w:t xml:space="preserve"> min </w:t>
      </w:r>
      <w:proofErr w:type="spellStart"/>
      <w:r w:rsidR="00C41A2D" w:rsidRPr="00477731">
        <w:rPr>
          <w:rFonts w:ascii="Times New Roman" w:hAnsi="Times New Roman" w:cs="Times New Roman"/>
          <w:bCs/>
        </w:rPr>
        <w:t>ʔel-</w:t>
      </w:r>
      <w:r w:rsidRPr="00477731">
        <w:rPr>
          <w:rFonts w:ascii="Times New Roman" w:hAnsi="Times New Roman" w:cs="Times New Roman"/>
          <w:bCs/>
        </w:rPr>
        <w:t>m</w:t>
      </w:r>
      <w:r w:rsidR="00C71796" w:rsidRPr="00477731">
        <w:rPr>
          <w:rFonts w:ascii="Times New Roman" w:hAnsi="Times New Roman" w:cs="Times New Roman"/>
          <w:bCs/>
        </w:rPr>
        <w:t>e</w:t>
      </w:r>
      <w:r w:rsidRPr="00477731">
        <w:rPr>
          <w:rFonts w:ascii="Times New Roman" w:hAnsi="Times New Roman" w:cs="Times New Roman"/>
          <w:bCs/>
        </w:rPr>
        <w:t>blagh</w:t>
      </w:r>
      <w:proofErr w:type="spellEnd"/>
      <w:r w:rsidRPr="00477731">
        <w:rPr>
          <w:rFonts w:ascii="Times New Roman" w:hAnsi="Times New Roman" w:cs="Times New Roman"/>
          <w:bCs/>
        </w:rPr>
        <w:t xml:space="preserve"> </w:t>
      </w:r>
      <w:r w:rsidRPr="00477731">
        <w:rPr>
          <w:rFonts w:ascii="Times New Roman" w:hAnsi="Times New Roman" w:cs="Times New Roman"/>
          <w:b/>
          <w:bCs/>
        </w:rPr>
        <w:t>tara</w:t>
      </w:r>
      <w:r w:rsidRPr="00477731">
        <w:rPr>
          <w:rFonts w:ascii="Times New Roman" w:hAnsi="Times New Roman" w:cs="Times New Roman"/>
          <w:bCs/>
        </w:rPr>
        <w:t xml:space="preserve">, </w:t>
      </w:r>
      <w:r w:rsidR="00C41A2D" w:rsidRPr="00477731">
        <w:rPr>
          <w:rFonts w:ascii="Times New Roman" w:hAnsi="Times New Roman" w:cs="Times New Roman"/>
          <w:bCs/>
        </w:rPr>
        <w:t xml:space="preserve">   </w:t>
      </w:r>
      <w:r w:rsidRPr="00477731">
        <w:rPr>
          <w:rFonts w:ascii="Times New Roman" w:hAnsi="Times New Roman" w:cs="Times New Roman"/>
          <w:bCs/>
        </w:rPr>
        <w:t xml:space="preserve">Firas </w:t>
      </w:r>
      <w:proofErr w:type="spellStart"/>
      <w:r w:rsidRPr="00477731">
        <w:rPr>
          <w:rFonts w:ascii="Times New Roman" w:hAnsi="Times New Roman" w:cs="Times New Roman"/>
          <w:bCs/>
        </w:rPr>
        <w:t>salaf</w:t>
      </w:r>
      <w:proofErr w:type="spellEnd"/>
      <w:r w:rsidRPr="00477731">
        <w:rPr>
          <w:rFonts w:ascii="Times New Roman" w:hAnsi="Times New Roman" w:cs="Times New Roman"/>
          <w:bCs/>
        </w:rPr>
        <w:t>-h</w:t>
      </w:r>
      <w:r w:rsidR="00C41A2D" w:rsidRPr="00477731">
        <w:rPr>
          <w:rFonts w:ascii="Times New Roman" w:hAnsi="Times New Roman" w:cs="Times New Roman"/>
          <w:bCs/>
        </w:rPr>
        <w:t xml:space="preserve"> </w:t>
      </w:r>
      <w:r w:rsidRPr="00477731">
        <w:rPr>
          <w:rFonts w:ascii="Times New Roman" w:hAnsi="Times New Roman" w:cs="Times New Roman"/>
          <w:bCs/>
        </w:rPr>
        <w:t xml:space="preserve"> </w:t>
      </w:r>
      <w:proofErr w:type="spellStart"/>
      <w:r w:rsidR="00C41A2D" w:rsidRPr="00477731">
        <w:rPr>
          <w:rFonts w:ascii="Times New Roman" w:hAnsi="Times New Roman" w:cs="Times New Roman"/>
          <w:bCs/>
        </w:rPr>
        <w:t>ʔel-baqi</w:t>
      </w:r>
      <w:proofErr w:type="spellEnd"/>
      <w:r w:rsidR="004554B1" w:rsidRPr="00477731">
        <w:rPr>
          <w:rFonts w:ascii="Times New Roman" w:hAnsi="Times New Roman" w:cs="Times New Roman"/>
          <w:b/>
          <w:bCs/>
        </w:rPr>
        <w:t xml:space="preserve">   </w:t>
      </w:r>
      <w:proofErr w:type="spellStart"/>
      <w:r w:rsidR="00C41A2D" w:rsidRPr="00477731">
        <w:rPr>
          <w:rFonts w:ascii="Times New Roman" w:hAnsi="Times New Roman" w:cs="Times New Roman"/>
          <w:iCs/>
          <w:sz w:val="24"/>
          <w:szCs w:val="24"/>
        </w:rPr>
        <w:t>waffar</w:t>
      </w:r>
      <w:proofErr w:type="spellEnd"/>
      <w:r w:rsidR="00C41A2D" w:rsidRPr="00477731">
        <w:rPr>
          <w:rFonts w:ascii="Times New Roman" w:hAnsi="Times New Roman" w:cs="Times New Roman"/>
          <w:iCs/>
          <w:sz w:val="24"/>
          <w:szCs w:val="24"/>
        </w:rPr>
        <w:t>-h</w:t>
      </w:r>
    </w:p>
    <w:p w14:paraId="6D00CCB5" w14:textId="40D1C1BE" w:rsidR="00C3376D" w:rsidRPr="00477731" w:rsidRDefault="00C3376D" w:rsidP="00C3376D">
      <w:pPr>
        <w:tabs>
          <w:tab w:val="left" w:pos="851"/>
          <w:tab w:val="left" w:pos="1054"/>
        </w:tabs>
        <w:spacing w:after="0" w:line="360" w:lineRule="auto"/>
        <w:jc w:val="both"/>
        <w:rPr>
          <w:rFonts w:ascii="Times New Roman" w:hAnsi="Times New Roman" w:cs="Times New Roman"/>
          <w:bCs/>
        </w:rPr>
      </w:pPr>
      <w:r w:rsidRPr="00477731">
        <w:rPr>
          <w:rFonts w:ascii="Times New Roman" w:hAnsi="Times New Roman" w:cs="Times New Roman"/>
          <w:bCs/>
        </w:rPr>
        <w:tab/>
      </w:r>
      <w:r w:rsidRPr="00477731">
        <w:rPr>
          <w:rFonts w:ascii="Times New Roman" w:hAnsi="Times New Roman" w:cs="Times New Roman"/>
          <w:bCs/>
        </w:rPr>
        <w:tab/>
        <w:t xml:space="preserve">       Dilara I-</w:t>
      </w:r>
      <w:proofErr w:type="spellStart"/>
      <w:r w:rsidRPr="00477731">
        <w:rPr>
          <w:rFonts w:ascii="Times New Roman" w:hAnsi="Times New Roman" w:cs="Times New Roman"/>
          <w:bCs/>
        </w:rPr>
        <w:t>Foc</w:t>
      </w:r>
      <w:proofErr w:type="spellEnd"/>
      <w:r w:rsidRPr="00477731">
        <w:rPr>
          <w:rFonts w:ascii="Times New Roman" w:hAnsi="Times New Roman" w:cs="Times New Roman"/>
          <w:bCs/>
        </w:rPr>
        <w:t xml:space="preserve">   part   of    </w:t>
      </w:r>
      <w:r w:rsidR="00C41A2D" w:rsidRPr="00477731">
        <w:rPr>
          <w:rFonts w:ascii="Times New Roman" w:hAnsi="Times New Roman" w:cs="Times New Roman"/>
          <w:bCs/>
        </w:rPr>
        <w:t>DEF am</w:t>
      </w:r>
      <w:r w:rsidR="004624AE" w:rsidRPr="00477731">
        <w:rPr>
          <w:rFonts w:ascii="Times New Roman" w:hAnsi="Times New Roman" w:cs="Times New Roman"/>
          <w:bCs/>
        </w:rPr>
        <w:t>ount C-Top Firas lent-it    DEF-rest</w:t>
      </w:r>
      <w:r w:rsidR="00C41A2D" w:rsidRPr="00477731">
        <w:rPr>
          <w:rFonts w:ascii="Times New Roman" w:hAnsi="Times New Roman" w:cs="Times New Roman"/>
          <w:bCs/>
        </w:rPr>
        <w:t xml:space="preserve"> kept-it</w:t>
      </w:r>
    </w:p>
    <w:p w14:paraId="4BC9C163" w14:textId="5F6C1C97" w:rsidR="00C3376D" w:rsidRPr="00477731" w:rsidRDefault="00C3376D" w:rsidP="00C3376D">
      <w:pPr>
        <w:tabs>
          <w:tab w:val="left" w:pos="851"/>
          <w:tab w:val="left" w:pos="1054"/>
        </w:tabs>
        <w:spacing w:after="0" w:line="360" w:lineRule="auto"/>
        <w:jc w:val="both"/>
        <w:rPr>
          <w:rFonts w:ascii="Times New Roman" w:hAnsi="Times New Roman" w:cs="Times New Roman"/>
          <w:bCs/>
        </w:rPr>
      </w:pPr>
      <w:r w:rsidRPr="00477731">
        <w:rPr>
          <w:rFonts w:ascii="Times New Roman" w:hAnsi="Times New Roman" w:cs="Times New Roman"/>
          <w:bCs/>
        </w:rPr>
        <w:tab/>
      </w:r>
      <w:r w:rsidRPr="00477731">
        <w:rPr>
          <w:rFonts w:ascii="Times New Roman" w:hAnsi="Times New Roman" w:cs="Times New Roman"/>
          <w:bCs/>
        </w:rPr>
        <w:tab/>
      </w:r>
      <w:r w:rsidRPr="00477731">
        <w:rPr>
          <w:rFonts w:ascii="Times New Roman" w:hAnsi="Times New Roman" w:cs="Times New Roman"/>
          <w:bCs/>
        </w:rPr>
        <w:tab/>
      </w:r>
      <w:r w:rsidR="004624AE" w:rsidRPr="00477731">
        <w:rPr>
          <w:rFonts w:ascii="Times New Roman" w:hAnsi="Times New Roman" w:cs="Times New Roman"/>
          <w:bCs/>
        </w:rPr>
        <w:t>‘</w:t>
      </w:r>
      <w:r w:rsidRPr="00477731">
        <w:rPr>
          <w:rFonts w:ascii="Times New Roman" w:hAnsi="Times New Roman" w:cs="Times New Roman"/>
          <w:bCs/>
        </w:rPr>
        <w:t xml:space="preserve">Firas lent Dilara part of the </w:t>
      </w:r>
      <w:r w:rsidR="00C41A2D" w:rsidRPr="00477731">
        <w:rPr>
          <w:rFonts w:ascii="Times New Roman" w:hAnsi="Times New Roman" w:cs="Times New Roman"/>
          <w:bCs/>
        </w:rPr>
        <w:t>amount, the rest he kept.</w:t>
      </w:r>
      <w:r w:rsidR="004624AE" w:rsidRPr="00477731">
        <w:rPr>
          <w:rFonts w:ascii="Times New Roman" w:hAnsi="Times New Roman" w:cs="Times New Roman"/>
          <w:bCs/>
        </w:rPr>
        <w:t>’</w:t>
      </w:r>
    </w:p>
    <w:p w14:paraId="3B843E77" w14:textId="081FECBD" w:rsidR="00C3376D" w:rsidRPr="00477731" w:rsidRDefault="00C3376D" w:rsidP="00C3376D">
      <w:pPr>
        <w:tabs>
          <w:tab w:val="left" w:pos="851"/>
          <w:tab w:val="left" w:pos="1054"/>
        </w:tabs>
        <w:spacing w:after="0" w:line="360" w:lineRule="auto"/>
        <w:jc w:val="both"/>
        <w:rPr>
          <w:rFonts w:ascii="Times New Roman" w:hAnsi="Times New Roman" w:cs="Times New Roman"/>
          <w:bCs/>
        </w:rPr>
      </w:pPr>
      <w:r w:rsidRPr="00477731">
        <w:rPr>
          <w:rFonts w:ascii="Times New Roman" w:hAnsi="Times New Roman" w:cs="Times New Roman"/>
          <w:bCs/>
        </w:rPr>
        <w:tab/>
      </w:r>
      <w:r w:rsidRPr="00477731">
        <w:rPr>
          <w:rFonts w:ascii="Times New Roman" w:hAnsi="Times New Roman" w:cs="Times New Roman"/>
          <w:bCs/>
        </w:rPr>
        <w:tab/>
      </w:r>
      <w:r w:rsidRPr="00477731">
        <w:rPr>
          <w:rFonts w:ascii="Times New Roman" w:hAnsi="Times New Roman" w:cs="Times New Roman"/>
          <w:bCs/>
        </w:rPr>
        <w:tab/>
      </w:r>
    </w:p>
    <w:p w14:paraId="725E5038" w14:textId="3AE1C766" w:rsidR="00B629B4" w:rsidRPr="00477731" w:rsidRDefault="00A02F23" w:rsidP="00C3376D">
      <w:pPr>
        <w:tabs>
          <w:tab w:val="left" w:pos="851"/>
          <w:tab w:val="left" w:pos="1054"/>
        </w:tabs>
        <w:spacing w:after="0" w:line="360" w:lineRule="auto"/>
        <w:jc w:val="both"/>
        <w:rPr>
          <w:rFonts w:ascii="Times New Roman" w:hAnsi="Times New Roman" w:cs="Times New Roman"/>
          <w:b/>
          <w:iCs/>
          <w:sz w:val="24"/>
          <w:szCs w:val="24"/>
          <w:lang w:val="sv-FI"/>
        </w:rPr>
      </w:pPr>
      <w:r w:rsidRPr="00477731">
        <w:rPr>
          <w:rFonts w:ascii="Times New Roman" w:hAnsi="Times New Roman" w:cs="Times New Roman"/>
          <w:bCs/>
        </w:rPr>
        <w:t xml:space="preserve"> </w:t>
      </w:r>
      <w:r w:rsidR="00C41A2D" w:rsidRPr="00477731">
        <w:rPr>
          <w:rFonts w:ascii="Times New Roman" w:hAnsi="Times New Roman" w:cs="Times New Roman"/>
          <w:bCs/>
        </w:rPr>
        <w:tab/>
      </w:r>
      <w:r w:rsidR="00C41A2D" w:rsidRPr="00477731">
        <w:rPr>
          <w:rFonts w:ascii="Times New Roman" w:hAnsi="Times New Roman" w:cs="Times New Roman"/>
          <w:bCs/>
          <w:lang w:val="sv-FI"/>
        </w:rPr>
        <w:t>b.</w:t>
      </w:r>
      <w:r w:rsidR="00C41A2D" w:rsidRPr="00477731">
        <w:rPr>
          <w:rFonts w:ascii="Times New Roman" w:hAnsi="Times New Roman" w:cs="Times New Roman"/>
          <w:bCs/>
          <w:lang w:val="sv-FI"/>
        </w:rPr>
        <w:tab/>
        <w:t xml:space="preserve">     *JIZA min ʔel-m</w:t>
      </w:r>
      <w:r w:rsidR="00DB0D59" w:rsidRPr="00477731">
        <w:rPr>
          <w:rFonts w:ascii="Times New Roman" w:hAnsi="Times New Roman" w:cs="Times New Roman"/>
          <w:bCs/>
          <w:lang w:val="sv-FI"/>
        </w:rPr>
        <w:t>e</w:t>
      </w:r>
      <w:r w:rsidR="00C41A2D" w:rsidRPr="00477731">
        <w:rPr>
          <w:rFonts w:ascii="Times New Roman" w:hAnsi="Times New Roman" w:cs="Times New Roman"/>
          <w:bCs/>
          <w:lang w:val="sv-FI"/>
        </w:rPr>
        <w:t xml:space="preserve">blagh  </w:t>
      </w:r>
      <w:r w:rsidR="00C41A2D" w:rsidRPr="00477731">
        <w:rPr>
          <w:rFonts w:ascii="Times New Roman" w:hAnsi="Times New Roman" w:cs="Times New Roman"/>
          <w:b/>
          <w:bCs/>
          <w:lang w:val="sv-FI"/>
        </w:rPr>
        <w:t xml:space="preserve">tara    </w:t>
      </w:r>
      <w:r w:rsidR="00C41A2D" w:rsidRPr="00477731">
        <w:rPr>
          <w:rFonts w:ascii="Times New Roman" w:hAnsi="Times New Roman" w:cs="Times New Roman"/>
          <w:bCs/>
          <w:lang w:val="sv-FI"/>
        </w:rPr>
        <w:t>Dilara</w:t>
      </w:r>
      <w:r w:rsidR="00C41A2D" w:rsidRPr="00477731">
        <w:rPr>
          <w:rFonts w:ascii="Times New Roman" w:hAnsi="Times New Roman" w:cs="Times New Roman"/>
          <w:b/>
          <w:bCs/>
          <w:lang w:val="sv-FI"/>
        </w:rPr>
        <w:t xml:space="preserve"> yamar </w:t>
      </w:r>
      <w:r w:rsidR="00C41A2D" w:rsidRPr="00477731">
        <w:rPr>
          <w:rFonts w:ascii="Times New Roman" w:hAnsi="Times New Roman" w:cs="Times New Roman"/>
          <w:bCs/>
          <w:lang w:val="sv-FI"/>
        </w:rPr>
        <w:t>Firas salaf-h  ʔel-baqi</w:t>
      </w:r>
      <w:r w:rsidR="004554B1" w:rsidRPr="00477731">
        <w:rPr>
          <w:rFonts w:ascii="Times New Roman" w:hAnsi="Times New Roman" w:cs="Times New Roman"/>
          <w:b/>
          <w:bCs/>
          <w:lang w:val="sv-FI"/>
        </w:rPr>
        <w:t xml:space="preserve">   </w:t>
      </w:r>
      <w:r w:rsidR="00C41A2D" w:rsidRPr="00477731">
        <w:rPr>
          <w:rFonts w:ascii="Times New Roman" w:hAnsi="Times New Roman" w:cs="Times New Roman"/>
          <w:iCs/>
          <w:sz w:val="24"/>
          <w:szCs w:val="24"/>
          <w:lang w:val="sv-FI"/>
        </w:rPr>
        <w:t>waffar-h</w:t>
      </w:r>
    </w:p>
    <w:p w14:paraId="25EBA464" w14:textId="2E0B64CA" w:rsidR="00C41A2D" w:rsidRPr="00477731" w:rsidRDefault="00C41A2D" w:rsidP="00C41A2D">
      <w:pPr>
        <w:tabs>
          <w:tab w:val="left" w:pos="851"/>
          <w:tab w:val="left" w:pos="1054"/>
        </w:tabs>
        <w:spacing w:after="0" w:line="360" w:lineRule="auto"/>
        <w:jc w:val="both"/>
        <w:rPr>
          <w:rFonts w:ascii="Times New Roman" w:hAnsi="Times New Roman" w:cs="Times New Roman"/>
          <w:bCs/>
        </w:rPr>
      </w:pPr>
      <w:r w:rsidRPr="00477731">
        <w:rPr>
          <w:rFonts w:ascii="Times New Roman" w:hAnsi="Times New Roman" w:cs="Times New Roman"/>
          <w:bCs/>
          <w:lang w:val="sv-FI"/>
        </w:rPr>
        <w:t xml:space="preserve">                          </w:t>
      </w:r>
      <w:r w:rsidRPr="00477731">
        <w:rPr>
          <w:rFonts w:ascii="Times New Roman" w:hAnsi="Times New Roman" w:cs="Times New Roman"/>
          <w:bCs/>
        </w:rPr>
        <w:t>part   of    DEF amount C-Top Dilara I-</w:t>
      </w:r>
      <w:proofErr w:type="spellStart"/>
      <w:r w:rsidRPr="00477731">
        <w:rPr>
          <w:rFonts w:ascii="Times New Roman" w:hAnsi="Times New Roman" w:cs="Times New Roman"/>
          <w:bCs/>
        </w:rPr>
        <w:t>Foc</w:t>
      </w:r>
      <w:proofErr w:type="spellEnd"/>
      <w:r w:rsidRPr="00477731">
        <w:rPr>
          <w:rFonts w:ascii="Times New Roman" w:hAnsi="Times New Roman" w:cs="Times New Roman"/>
          <w:bCs/>
        </w:rPr>
        <w:t xml:space="preserve">   Firas lent-it    DEF rest  kept-it</w:t>
      </w:r>
    </w:p>
    <w:p w14:paraId="312032AC" w14:textId="77777777" w:rsidR="00C41A2D" w:rsidRPr="00477731" w:rsidRDefault="00C41A2D" w:rsidP="00C3376D">
      <w:pPr>
        <w:tabs>
          <w:tab w:val="left" w:pos="851"/>
          <w:tab w:val="left" w:pos="1054"/>
        </w:tabs>
        <w:spacing w:after="0" w:line="360" w:lineRule="auto"/>
        <w:jc w:val="both"/>
        <w:rPr>
          <w:rFonts w:ascii="Times New Roman" w:hAnsi="Times New Roman" w:cs="Times New Roman"/>
          <w:b/>
          <w:iCs/>
          <w:sz w:val="24"/>
          <w:szCs w:val="24"/>
        </w:rPr>
      </w:pPr>
    </w:p>
    <w:p w14:paraId="3B44C813" w14:textId="67E6F4B3" w:rsidR="00C41A2D" w:rsidRPr="00477731" w:rsidRDefault="00C41A2D" w:rsidP="00C3376D">
      <w:pPr>
        <w:tabs>
          <w:tab w:val="left" w:pos="851"/>
          <w:tab w:val="left" w:pos="1054"/>
        </w:tabs>
        <w:spacing w:after="0" w:line="360" w:lineRule="auto"/>
        <w:jc w:val="both"/>
        <w:rPr>
          <w:rFonts w:ascii="Times New Roman" w:hAnsi="Times New Roman" w:cs="Times New Roman"/>
          <w:iCs/>
          <w:sz w:val="24"/>
          <w:szCs w:val="24"/>
        </w:rPr>
      </w:pPr>
      <w:r w:rsidRPr="00477731">
        <w:rPr>
          <w:rFonts w:ascii="Times New Roman" w:hAnsi="Times New Roman" w:cs="Times New Roman"/>
          <w:iCs/>
          <w:sz w:val="24"/>
          <w:szCs w:val="24"/>
        </w:rPr>
        <w:t>(5</w:t>
      </w:r>
      <w:r w:rsidR="009774EB" w:rsidRPr="00477731">
        <w:rPr>
          <w:rFonts w:ascii="Times New Roman" w:hAnsi="Times New Roman" w:cs="Times New Roman"/>
          <w:iCs/>
          <w:sz w:val="24"/>
          <w:szCs w:val="24"/>
        </w:rPr>
        <w:t>6</w:t>
      </w:r>
      <w:r w:rsidRPr="00477731">
        <w:rPr>
          <w:rFonts w:ascii="Times New Roman" w:hAnsi="Times New Roman" w:cs="Times New Roman"/>
          <w:iCs/>
          <w:sz w:val="24"/>
          <w:szCs w:val="24"/>
        </w:rPr>
        <w:t xml:space="preserve">) combines </w:t>
      </w:r>
      <w:r w:rsidR="00D76964" w:rsidRPr="00477731">
        <w:rPr>
          <w:rFonts w:ascii="Times New Roman" w:hAnsi="Times New Roman" w:cs="Times New Roman"/>
          <w:iCs/>
          <w:sz w:val="24"/>
          <w:szCs w:val="24"/>
        </w:rPr>
        <w:t>(5</w:t>
      </w:r>
      <w:r w:rsidR="009774EB" w:rsidRPr="00477731">
        <w:rPr>
          <w:rFonts w:ascii="Times New Roman" w:hAnsi="Times New Roman" w:cs="Times New Roman"/>
          <w:iCs/>
          <w:sz w:val="24"/>
          <w:szCs w:val="24"/>
        </w:rPr>
        <w:t>5</w:t>
      </w:r>
      <w:r w:rsidR="00D76964" w:rsidRPr="00477731">
        <w:rPr>
          <w:rFonts w:ascii="Times New Roman" w:hAnsi="Times New Roman" w:cs="Times New Roman"/>
          <w:iCs/>
          <w:sz w:val="24"/>
          <w:szCs w:val="24"/>
        </w:rPr>
        <w:t xml:space="preserve">a) with  </w:t>
      </w:r>
      <w:r w:rsidR="009774EB" w:rsidRPr="00477731">
        <w:rPr>
          <w:rFonts w:ascii="Times New Roman" w:hAnsi="Times New Roman" w:cs="Times New Roman"/>
          <w:iCs/>
          <w:sz w:val="24"/>
          <w:szCs w:val="24"/>
        </w:rPr>
        <w:t xml:space="preserve">the </w:t>
      </w:r>
      <w:r w:rsidR="00D76964" w:rsidRPr="00477731">
        <w:rPr>
          <w:rFonts w:ascii="Times New Roman" w:hAnsi="Times New Roman" w:cs="Times New Roman"/>
          <w:iCs/>
          <w:sz w:val="24"/>
          <w:szCs w:val="24"/>
        </w:rPr>
        <w:t>S-T</w:t>
      </w:r>
      <w:r w:rsidR="009774EB" w:rsidRPr="00477731">
        <w:rPr>
          <w:rFonts w:ascii="Times New Roman" w:hAnsi="Times New Roman" w:cs="Times New Roman"/>
          <w:iCs/>
          <w:sz w:val="24"/>
          <w:szCs w:val="24"/>
        </w:rPr>
        <w:t xml:space="preserve">opic particle </w:t>
      </w:r>
      <w:r w:rsidR="009774EB" w:rsidRPr="00477731">
        <w:rPr>
          <w:rFonts w:ascii="Times New Roman" w:hAnsi="Times New Roman" w:cs="Times New Roman"/>
          <w:i/>
          <w:iCs/>
          <w:sz w:val="24"/>
          <w:szCs w:val="24"/>
        </w:rPr>
        <w:t>mar</w:t>
      </w:r>
      <w:r w:rsidR="009774EB" w:rsidRPr="00477731">
        <w:rPr>
          <w:rFonts w:ascii="Times New Roman" w:hAnsi="Times New Roman" w:cs="Times New Roman"/>
          <w:iCs/>
          <w:sz w:val="24"/>
          <w:szCs w:val="24"/>
        </w:rPr>
        <w:t xml:space="preserve">, with the order </w:t>
      </w:r>
      <w:r w:rsidR="009774EB" w:rsidRPr="00477731">
        <w:rPr>
          <w:rFonts w:ascii="Times New Roman" w:hAnsi="Times New Roman" w:cs="Times New Roman"/>
          <w:i/>
          <w:iCs/>
          <w:sz w:val="24"/>
          <w:szCs w:val="24"/>
        </w:rPr>
        <w:t>mar</w:t>
      </w:r>
      <w:r w:rsidR="009774EB" w:rsidRPr="00477731">
        <w:rPr>
          <w:rFonts w:ascii="Times New Roman" w:hAnsi="Times New Roman" w:cs="Times New Roman"/>
          <w:iCs/>
          <w:sz w:val="24"/>
          <w:szCs w:val="24"/>
        </w:rPr>
        <w:t xml:space="preserve"> &gt; </w:t>
      </w:r>
      <w:proofErr w:type="spellStart"/>
      <w:r w:rsidR="009774EB" w:rsidRPr="00477731">
        <w:rPr>
          <w:rFonts w:ascii="Times New Roman" w:hAnsi="Times New Roman" w:cs="Times New Roman"/>
          <w:i/>
          <w:iCs/>
          <w:sz w:val="24"/>
          <w:szCs w:val="24"/>
        </w:rPr>
        <w:t>yamar</w:t>
      </w:r>
      <w:proofErr w:type="spellEnd"/>
      <w:r w:rsidR="009774EB" w:rsidRPr="00477731">
        <w:rPr>
          <w:rFonts w:ascii="Times New Roman" w:hAnsi="Times New Roman" w:cs="Times New Roman"/>
          <w:iCs/>
          <w:sz w:val="24"/>
          <w:szCs w:val="24"/>
        </w:rPr>
        <w:t xml:space="preserve"> &gt; </w:t>
      </w:r>
      <w:r w:rsidR="009774EB" w:rsidRPr="00477731">
        <w:rPr>
          <w:rFonts w:ascii="Times New Roman" w:hAnsi="Times New Roman" w:cs="Times New Roman"/>
          <w:i/>
          <w:iCs/>
          <w:sz w:val="24"/>
          <w:szCs w:val="24"/>
        </w:rPr>
        <w:t>tara</w:t>
      </w:r>
      <w:r w:rsidR="009774EB" w:rsidRPr="00477731">
        <w:rPr>
          <w:rFonts w:ascii="Times New Roman" w:hAnsi="Times New Roman" w:cs="Times New Roman"/>
          <w:iCs/>
          <w:sz w:val="24"/>
          <w:szCs w:val="24"/>
        </w:rPr>
        <w:t xml:space="preserve"> as the only possible one.</w:t>
      </w:r>
      <w:r w:rsidR="00E870EC" w:rsidRPr="00477731">
        <w:rPr>
          <w:rFonts w:ascii="Times New Roman" w:hAnsi="Times New Roman" w:cs="Times New Roman"/>
          <w:iCs/>
          <w:sz w:val="24"/>
          <w:szCs w:val="24"/>
        </w:rPr>
        <w:t xml:space="preserve"> </w:t>
      </w:r>
      <w:r w:rsidR="00CF350E" w:rsidRPr="00477731">
        <w:rPr>
          <w:rFonts w:ascii="Times New Roman" w:hAnsi="Times New Roman" w:cs="Times New Roman"/>
          <w:iCs/>
          <w:sz w:val="24"/>
          <w:szCs w:val="24"/>
        </w:rPr>
        <w:t xml:space="preserve">The conversation is about the prize that Firas won and the money that he lent to someone, but has drifted off, and is now brought back to the main topic. </w:t>
      </w:r>
    </w:p>
    <w:p w14:paraId="194D9729" w14:textId="1032C99B" w:rsidR="009774EB" w:rsidRPr="00477731" w:rsidRDefault="009774EB" w:rsidP="00C3376D">
      <w:pPr>
        <w:tabs>
          <w:tab w:val="left" w:pos="851"/>
          <w:tab w:val="left" w:pos="1054"/>
        </w:tabs>
        <w:spacing w:after="0" w:line="360" w:lineRule="auto"/>
        <w:jc w:val="both"/>
        <w:rPr>
          <w:rFonts w:ascii="Times New Roman" w:hAnsi="Times New Roman" w:cs="Times New Roman"/>
          <w:iCs/>
          <w:sz w:val="24"/>
          <w:szCs w:val="24"/>
        </w:rPr>
      </w:pPr>
    </w:p>
    <w:p w14:paraId="7842C49B" w14:textId="0339B7AC" w:rsidR="009774EB" w:rsidRPr="00477731" w:rsidRDefault="009774EB" w:rsidP="009774EB">
      <w:pPr>
        <w:tabs>
          <w:tab w:val="left" w:pos="567"/>
          <w:tab w:val="left" w:pos="851"/>
        </w:tabs>
        <w:spacing w:after="0" w:line="360" w:lineRule="auto"/>
        <w:jc w:val="both"/>
        <w:rPr>
          <w:rFonts w:ascii="Times New Roman" w:hAnsi="Times New Roman" w:cs="Times New Roman"/>
          <w:bCs/>
        </w:rPr>
      </w:pPr>
      <w:r w:rsidRPr="00477731">
        <w:rPr>
          <w:rFonts w:ascii="Times New Roman" w:hAnsi="Times New Roman" w:cs="Times New Roman"/>
          <w:iCs/>
          <w:sz w:val="24"/>
          <w:szCs w:val="24"/>
        </w:rPr>
        <w:t>(56)</w:t>
      </w:r>
      <w:r w:rsidRPr="00477731">
        <w:rPr>
          <w:rFonts w:ascii="Times New Roman" w:hAnsi="Times New Roman" w:cs="Times New Roman"/>
          <w:iCs/>
          <w:sz w:val="24"/>
          <w:szCs w:val="24"/>
        </w:rPr>
        <w:tab/>
        <w:t>a.</w:t>
      </w:r>
      <w:r w:rsidRPr="00477731">
        <w:rPr>
          <w:rFonts w:ascii="Times New Roman" w:hAnsi="Times New Roman" w:cs="Times New Roman"/>
          <w:iCs/>
          <w:sz w:val="24"/>
          <w:szCs w:val="24"/>
        </w:rPr>
        <w:tab/>
      </w:r>
      <w:proofErr w:type="spellStart"/>
      <w:r w:rsidRPr="00477731">
        <w:rPr>
          <w:rFonts w:ascii="Times New Roman" w:hAnsi="Times New Roman" w:cs="Times New Roman"/>
          <w:bCs/>
        </w:rPr>
        <w:t>baʕ</w:t>
      </w:r>
      <w:r w:rsidR="00E870EC" w:rsidRPr="00477731">
        <w:rPr>
          <w:rFonts w:ascii="Times New Roman" w:hAnsi="Times New Roman" w:cs="Times New Roman"/>
          <w:bCs/>
        </w:rPr>
        <w:t>d</w:t>
      </w:r>
      <w:proofErr w:type="spellEnd"/>
      <w:r w:rsidR="00E870EC" w:rsidRPr="00477731">
        <w:rPr>
          <w:rFonts w:ascii="Times New Roman" w:hAnsi="Times New Roman" w:cs="Times New Roman"/>
          <w:bCs/>
        </w:rPr>
        <w:t xml:space="preserve">  </w:t>
      </w:r>
      <w:proofErr w:type="spellStart"/>
      <w:r w:rsidRPr="00477731">
        <w:rPr>
          <w:rFonts w:ascii="Times New Roman" w:hAnsi="Times New Roman" w:cs="Times New Roman"/>
          <w:bCs/>
        </w:rPr>
        <w:t>ʔel-mukafaʔah</w:t>
      </w:r>
      <w:proofErr w:type="spellEnd"/>
      <w:r w:rsidRPr="00477731">
        <w:rPr>
          <w:rFonts w:ascii="Times New Roman" w:hAnsi="Times New Roman" w:cs="Times New Roman"/>
          <w:bCs/>
        </w:rPr>
        <w:t xml:space="preserve">  </w:t>
      </w:r>
      <w:r w:rsidRPr="00477731">
        <w:rPr>
          <w:rFonts w:ascii="Times New Roman" w:hAnsi="Times New Roman" w:cs="Times New Roman"/>
          <w:b/>
          <w:bCs/>
        </w:rPr>
        <w:t>mar</w:t>
      </w:r>
      <w:r w:rsidRPr="00477731">
        <w:rPr>
          <w:rFonts w:ascii="Times New Roman" w:hAnsi="Times New Roman" w:cs="Times New Roman"/>
          <w:bCs/>
        </w:rPr>
        <w:t xml:space="preserve">    Dilara  </w:t>
      </w:r>
      <w:proofErr w:type="spellStart"/>
      <w:r w:rsidRPr="00477731">
        <w:rPr>
          <w:rFonts w:ascii="Times New Roman" w:hAnsi="Times New Roman" w:cs="Times New Roman"/>
          <w:b/>
        </w:rPr>
        <w:t>yamar</w:t>
      </w:r>
      <w:proofErr w:type="spellEnd"/>
      <w:r w:rsidR="00E870EC" w:rsidRPr="00477731">
        <w:rPr>
          <w:rFonts w:ascii="Times New Roman" w:hAnsi="Times New Roman" w:cs="Times New Roman"/>
          <w:bCs/>
        </w:rPr>
        <w:t xml:space="preserve"> </w:t>
      </w:r>
      <w:r w:rsidRPr="00477731">
        <w:rPr>
          <w:rFonts w:ascii="Times New Roman" w:hAnsi="Times New Roman" w:cs="Times New Roman"/>
          <w:bCs/>
        </w:rPr>
        <w:t>J</w:t>
      </w:r>
      <w:r w:rsidR="00E870EC" w:rsidRPr="00477731">
        <w:rPr>
          <w:rFonts w:ascii="Times New Roman" w:hAnsi="Times New Roman" w:cs="Times New Roman"/>
          <w:bCs/>
        </w:rPr>
        <w:t>IZA</w:t>
      </w:r>
      <w:r w:rsidRPr="00477731">
        <w:rPr>
          <w:rFonts w:ascii="Times New Roman" w:hAnsi="Times New Roman" w:cs="Times New Roman"/>
          <w:bCs/>
        </w:rPr>
        <w:t xml:space="preserve"> min </w:t>
      </w:r>
      <w:proofErr w:type="spellStart"/>
      <w:r w:rsidR="00E870EC" w:rsidRPr="00477731">
        <w:rPr>
          <w:rFonts w:ascii="Times New Roman" w:hAnsi="Times New Roman" w:cs="Times New Roman"/>
          <w:bCs/>
        </w:rPr>
        <w:t>ʔel-m</w:t>
      </w:r>
      <w:r w:rsidR="00DB0D59" w:rsidRPr="00477731">
        <w:rPr>
          <w:rFonts w:ascii="Times New Roman" w:hAnsi="Times New Roman" w:cs="Times New Roman"/>
          <w:bCs/>
        </w:rPr>
        <w:t>e</w:t>
      </w:r>
      <w:r w:rsidR="00E870EC" w:rsidRPr="00477731">
        <w:rPr>
          <w:rFonts w:ascii="Times New Roman" w:hAnsi="Times New Roman" w:cs="Times New Roman"/>
          <w:bCs/>
        </w:rPr>
        <w:t>blagh</w:t>
      </w:r>
      <w:proofErr w:type="spellEnd"/>
      <w:r w:rsidR="00E870EC" w:rsidRPr="00477731">
        <w:rPr>
          <w:rFonts w:ascii="Times New Roman" w:hAnsi="Times New Roman" w:cs="Times New Roman"/>
          <w:bCs/>
        </w:rPr>
        <w:t xml:space="preserve">  </w:t>
      </w:r>
      <w:r w:rsidRPr="00477731">
        <w:rPr>
          <w:rFonts w:ascii="Times New Roman" w:hAnsi="Times New Roman" w:cs="Times New Roman"/>
          <w:b/>
          <w:bCs/>
        </w:rPr>
        <w:t>tara</w:t>
      </w:r>
      <w:r w:rsidR="00E870EC" w:rsidRPr="00477731">
        <w:rPr>
          <w:rFonts w:ascii="Times New Roman" w:hAnsi="Times New Roman" w:cs="Times New Roman"/>
          <w:bCs/>
        </w:rPr>
        <w:t xml:space="preserve">    </w:t>
      </w:r>
      <w:proofErr w:type="spellStart"/>
      <w:r w:rsidRPr="00477731">
        <w:rPr>
          <w:rFonts w:ascii="Times New Roman" w:hAnsi="Times New Roman" w:cs="Times New Roman"/>
          <w:bCs/>
        </w:rPr>
        <w:t>salaf</w:t>
      </w:r>
      <w:proofErr w:type="spellEnd"/>
      <w:r w:rsidRPr="00477731">
        <w:rPr>
          <w:rFonts w:ascii="Times New Roman" w:hAnsi="Times New Roman" w:cs="Times New Roman"/>
          <w:bCs/>
        </w:rPr>
        <w:t>-ah  Firas</w:t>
      </w:r>
    </w:p>
    <w:p w14:paraId="076CEA9F" w14:textId="212C4423" w:rsidR="009774EB" w:rsidRPr="00477731" w:rsidRDefault="00E870EC" w:rsidP="00C3376D">
      <w:pPr>
        <w:tabs>
          <w:tab w:val="left" w:pos="851"/>
          <w:tab w:val="left" w:pos="1054"/>
        </w:tabs>
        <w:spacing w:after="0" w:line="360" w:lineRule="auto"/>
        <w:jc w:val="both"/>
        <w:rPr>
          <w:rFonts w:ascii="Times New Roman" w:hAnsi="Times New Roman" w:cs="Times New Roman"/>
          <w:bCs/>
        </w:rPr>
      </w:pPr>
      <w:r w:rsidRPr="00477731">
        <w:rPr>
          <w:rFonts w:ascii="Times New Roman" w:hAnsi="Times New Roman" w:cs="Times New Roman"/>
          <w:bCs/>
        </w:rPr>
        <w:t xml:space="preserve">               after  DEF-prize         S-Top Dilara  I-</w:t>
      </w:r>
      <w:proofErr w:type="spellStart"/>
      <w:r w:rsidRPr="00477731">
        <w:rPr>
          <w:rFonts w:ascii="Times New Roman" w:hAnsi="Times New Roman" w:cs="Times New Roman"/>
          <w:bCs/>
        </w:rPr>
        <w:t>Foc</w:t>
      </w:r>
      <w:proofErr w:type="spellEnd"/>
      <w:r w:rsidRPr="00477731">
        <w:rPr>
          <w:rFonts w:ascii="Times New Roman" w:hAnsi="Times New Roman" w:cs="Times New Roman"/>
          <w:bCs/>
        </w:rPr>
        <w:t xml:space="preserve">    part  of    </w:t>
      </w:r>
      <w:proofErr w:type="spellStart"/>
      <w:r w:rsidRPr="00477731">
        <w:rPr>
          <w:rFonts w:ascii="Times New Roman" w:hAnsi="Times New Roman" w:cs="Times New Roman"/>
          <w:bCs/>
        </w:rPr>
        <w:t>DEF.amount</w:t>
      </w:r>
      <w:proofErr w:type="spellEnd"/>
      <w:r w:rsidRPr="00477731">
        <w:rPr>
          <w:rFonts w:ascii="Times New Roman" w:hAnsi="Times New Roman" w:cs="Times New Roman"/>
          <w:bCs/>
        </w:rPr>
        <w:t xml:space="preserve"> C-Top lent-it      Firas</w:t>
      </w:r>
    </w:p>
    <w:p w14:paraId="3A3EBAB9" w14:textId="084B36CF" w:rsidR="00E870EC" w:rsidRPr="00477731" w:rsidRDefault="00E870EC" w:rsidP="00C3376D">
      <w:pPr>
        <w:tabs>
          <w:tab w:val="left" w:pos="851"/>
          <w:tab w:val="left" w:pos="1054"/>
        </w:tabs>
        <w:spacing w:after="0" w:line="360" w:lineRule="auto"/>
        <w:jc w:val="both"/>
        <w:rPr>
          <w:rFonts w:ascii="Times New Roman" w:hAnsi="Times New Roman" w:cs="Times New Roman"/>
          <w:bCs/>
        </w:rPr>
      </w:pPr>
      <w:r w:rsidRPr="00477731">
        <w:rPr>
          <w:rFonts w:ascii="Times New Roman" w:hAnsi="Times New Roman" w:cs="Times New Roman"/>
          <w:bCs/>
        </w:rPr>
        <w:tab/>
        <w:t xml:space="preserve">‘As for after the prize, </w:t>
      </w:r>
      <w:r w:rsidR="004554B1" w:rsidRPr="00477731">
        <w:rPr>
          <w:rFonts w:ascii="Times New Roman" w:hAnsi="Times New Roman" w:cs="Times New Roman"/>
          <w:bCs/>
        </w:rPr>
        <w:t>he lent part of the amount to Dilara’ (and kept the rest).</w:t>
      </w:r>
    </w:p>
    <w:p w14:paraId="6C8C3FC8" w14:textId="0C2D035C" w:rsidR="00784208" w:rsidRPr="00477731" w:rsidRDefault="00784208" w:rsidP="00D71D09">
      <w:pPr>
        <w:spacing w:after="0" w:line="360" w:lineRule="auto"/>
        <w:jc w:val="both"/>
        <w:rPr>
          <w:rFonts w:ascii="Times New Roman" w:hAnsi="Times New Roman" w:cs="Times New Roman"/>
          <w:bCs/>
          <w:sz w:val="24"/>
        </w:rPr>
      </w:pPr>
    </w:p>
    <w:p w14:paraId="2121636C" w14:textId="64546165" w:rsidR="007C4808" w:rsidRPr="00477731" w:rsidRDefault="0053450F" w:rsidP="007C4808">
      <w:pPr>
        <w:spacing w:after="0" w:line="360" w:lineRule="auto"/>
        <w:jc w:val="both"/>
        <w:rPr>
          <w:rFonts w:ascii="Times New Roman" w:hAnsi="Times New Roman" w:cs="Times New Roman"/>
          <w:b/>
          <w:sz w:val="24"/>
        </w:rPr>
      </w:pPr>
      <w:r w:rsidRPr="00477731">
        <w:rPr>
          <w:rFonts w:ascii="Times New Roman" w:hAnsi="Times New Roman" w:cs="Times New Roman"/>
          <w:b/>
          <w:sz w:val="24"/>
        </w:rPr>
        <w:t>7</w:t>
      </w:r>
      <w:r w:rsidR="007C4808" w:rsidRPr="00477731">
        <w:rPr>
          <w:rFonts w:ascii="Times New Roman" w:hAnsi="Times New Roman" w:cs="Times New Roman"/>
          <w:b/>
          <w:sz w:val="24"/>
        </w:rPr>
        <w:t>.</w:t>
      </w:r>
      <w:r w:rsidR="007C4808" w:rsidRPr="00477731">
        <w:rPr>
          <w:rFonts w:ascii="Times New Roman" w:hAnsi="Times New Roman" w:cs="Times New Roman"/>
          <w:b/>
          <w:sz w:val="24"/>
        </w:rPr>
        <w:tab/>
        <w:t>Conclusions</w:t>
      </w:r>
    </w:p>
    <w:p w14:paraId="29980B8F" w14:textId="267FA2EF" w:rsidR="00406789" w:rsidRPr="00477731" w:rsidRDefault="00E74616" w:rsidP="00E74616">
      <w:pPr>
        <w:spacing w:after="0" w:line="360" w:lineRule="auto"/>
        <w:jc w:val="both"/>
        <w:rPr>
          <w:rFonts w:ascii="Times New Roman" w:hAnsi="Times New Roman" w:cs="Times New Roman"/>
          <w:sz w:val="24"/>
        </w:rPr>
      </w:pPr>
      <w:r w:rsidRPr="00477731">
        <w:rPr>
          <w:rFonts w:ascii="Times New Roman" w:hAnsi="Times New Roman" w:cs="Times New Roman"/>
          <w:sz w:val="24"/>
        </w:rPr>
        <w:t xml:space="preserve">Frascarelli &amp; Hinterhölzl (2007) argued for a distinction between three types of Topics, expressed in the left periphery of Italian and German, distinguished by a correlation of interpretation with intonation and </w:t>
      </w:r>
      <w:r w:rsidR="0033566D" w:rsidRPr="00477731">
        <w:rPr>
          <w:rFonts w:ascii="Times New Roman" w:hAnsi="Times New Roman" w:cs="Times New Roman"/>
          <w:sz w:val="24"/>
        </w:rPr>
        <w:t>relative order of constituents in the left periphery</w:t>
      </w:r>
      <w:r w:rsidRPr="00477731">
        <w:rPr>
          <w:rFonts w:ascii="Times New Roman" w:hAnsi="Times New Roman" w:cs="Times New Roman"/>
          <w:sz w:val="24"/>
        </w:rPr>
        <w:t>. The S-Topic</w:t>
      </w:r>
      <w:r w:rsidR="007D00B7" w:rsidRPr="00477731">
        <w:rPr>
          <w:rFonts w:ascii="Times New Roman" w:hAnsi="Times New Roman" w:cs="Times New Roman"/>
          <w:sz w:val="24"/>
        </w:rPr>
        <w:t xml:space="preserve"> is highest, preceding Focus/wh</w:t>
      </w:r>
      <w:r w:rsidRPr="00477731">
        <w:rPr>
          <w:rFonts w:ascii="Times New Roman" w:hAnsi="Times New Roman" w:cs="Times New Roman"/>
          <w:sz w:val="24"/>
        </w:rPr>
        <w:t>, the C-Topic is next, lower than Focus/wh but higher than F-Topic.</w:t>
      </w:r>
      <w:r w:rsidR="00406789" w:rsidRPr="00477731">
        <w:rPr>
          <w:rFonts w:ascii="Times New Roman" w:hAnsi="Times New Roman" w:cs="Times New Roman"/>
          <w:sz w:val="24"/>
        </w:rPr>
        <w:t xml:space="preserve"> They observed, furthermore, that there could only be one S-Topic or C-Topic in </w:t>
      </w:r>
      <w:r w:rsidR="00406789" w:rsidRPr="00477731">
        <w:rPr>
          <w:rFonts w:ascii="Times New Roman" w:hAnsi="Times New Roman" w:cs="Times New Roman"/>
          <w:sz w:val="24"/>
        </w:rPr>
        <w:lastRenderedPageBreak/>
        <w:t xml:space="preserve">a sentence, but more than one F-Topic (Frascarelli &amp; Bianchi 2010). </w:t>
      </w:r>
      <w:r w:rsidR="006C055D" w:rsidRPr="00477731">
        <w:rPr>
          <w:rFonts w:ascii="Times New Roman" w:hAnsi="Times New Roman" w:cs="Times New Roman"/>
          <w:sz w:val="24"/>
        </w:rPr>
        <w:t>In the spirit</w:t>
      </w:r>
      <w:r w:rsidR="00406789" w:rsidRPr="00477731">
        <w:rPr>
          <w:rFonts w:ascii="Times New Roman" w:hAnsi="Times New Roman" w:cs="Times New Roman"/>
          <w:sz w:val="24"/>
        </w:rPr>
        <w:t xml:space="preserve"> of the cartographic program (Rizzi 1997</w:t>
      </w:r>
      <w:r w:rsidR="006C055D" w:rsidRPr="00477731">
        <w:rPr>
          <w:rFonts w:ascii="Times New Roman" w:hAnsi="Times New Roman" w:cs="Times New Roman"/>
          <w:sz w:val="24"/>
        </w:rPr>
        <w:t>,</w:t>
      </w:r>
      <w:r w:rsidR="00A311C0" w:rsidRPr="00477731">
        <w:rPr>
          <w:rFonts w:ascii="Times New Roman" w:hAnsi="Times New Roman" w:cs="Times New Roman"/>
          <w:sz w:val="24"/>
        </w:rPr>
        <w:t xml:space="preserve"> 2004</w:t>
      </w:r>
      <w:r w:rsidR="00E076FC" w:rsidRPr="00477731">
        <w:rPr>
          <w:rFonts w:ascii="Times New Roman" w:hAnsi="Times New Roman" w:cs="Times New Roman"/>
          <w:sz w:val="24"/>
        </w:rPr>
        <w:t>)</w:t>
      </w:r>
      <w:r w:rsidR="00406789" w:rsidRPr="00477731">
        <w:rPr>
          <w:rFonts w:ascii="Times New Roman" w:hAnsi="Times New Roman" w:cs="Times New Roman"/>
          <w:sz w:val="24"/>
        </w:rPr>
        <w:t xml:space="preserve"> Frascarelli &amp; Hinterhölzl postulated a sequence of abstract Topic heads</w:t>
      </w:r>
      <w:r w:rsidR="005940A2" w:rsidRPr="00477731">
        <w:rPr>
          <w:rFonts w:ascii="Times New Roman" w:hAnsi="Times New Roman" w:cs="Times New Roman"/>
          <w:sz w:val="24"/>
        </w:rPr>
        <w:t xml:space="preserve"> in the left periphery,</w:t>
      </w:r>
      <w:r w:rsidR="00E076FC" w:rsidRPr="00477731">
        <w:rPr>
          <w:rFonts w:ascii="Times New Roman" w:hAnsi="Times New Roman" w:cs="Times New Roman"/>
          <w:sz w:val="24"/>
        </w:rPr>
        <w:t xml:space="preserve"> </w:t>
      </w:r>
      <w:r w:rsidR="005940A2" w:rsidRPr="00477731">
        <w:rPr>
          <w:rFonts w:ascii="Times New Roman" w:hAnsi="Times New Roman" w:cs="Times New Roman"/>
          <w:sz w:val="24"/>
        </w:rPr>
        <w:t xml:space="preserve">each of which has a specifier with the predicted kind of Topic interpretation. </w:t>
      </w:r>
    </w:p>
    <w:p w14:paraId="55FFC446" w14:textId="474A2A1D" w:rsidR="005940A2" w:rsidRPr="00477731" w:rsidRDefault="005940A2" w:rsidP="00437744">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It is by no means obvious that thes</w:t>
      </w:r>
      <w:r w:rsidR="002E1716" w:rsidRPr="00477731">
        <w:rPr>
          <w:rFonts w:ascii="Times New Roman" w:hAnsi="Times New Roman" w:cs="Times New Roman"/>
          <w:sz w:val="24"/>
        </w:rPr>
        <w:t>e abstract heads actually exist</w:t>
      </w:r>
      <w:r w:rsidRPr="00477731">
        <w:rPr>
          <w:rFonts w:ascii="Times New Roman" w:hAnsi="Times New Roman" w:cs="Times New Roman"/>
          <w:sz w:val="24"/>
        </w:rPr>
        <w:t xml:space="preserve"> as entities in the syntactic structure, rather than just being convenient </w:t>
      </w:r>
      <w:r w:rsidR="003B5E61" w:rsidRPr="00477731">
        <w:rPr>
          <w:rFonts w:ascii="Times New Roman" w:hAnsi="Times New Roman" w:cs="Times New Roman"/>
          <w:sz w:val="24"/>
        </w:rPr>
        <w:t>descriptive</w:t>
      </w:r>
      <w:r w:rsidRPr="00477731">
        <w:rPr>
          <w:rFonts w:ascii="Times New Roman" w:hAnsi="Times New Roman" w:cs="Times New Roman"/>
          <w:sz w:val="24"/>
        </w:rPr>
        <w:t xml:space="preserve"> devices. As we have endeavoured to show, the heads postulated by Frascarelli &amp; Hinterhölzl (2007) are overt, realized as particles, in NHA. </w:t>
      </w:r>
      <w:r w:rsidR="0093743C" w:rsidRPr="00477731">
        <w:rPr>
          <w:rFonts w:ascii="Times New Roman" w:hAnsi="Times New Roman" w:cs="Times New Roman"/>
          <w:sz w:val="24"/>
        </w:rPr>
        <w:t xml:space="preserve">By the familiar methodological rule of thumb that functional categories </w:t>
      </w:r>
      <w:r w:rsidR="008D2050" w:rsidRPr="00477731">
        <w:rPr>
          <w:rFonts w:ascii="Times New Roman" w:hAnsi="Times New Roman" w:cs="Times New Roman"/>
          <w:sz w:val="24"/>
        </w:rPr>
        <w:t>that</w:t>
      </w:r>
      <w:r w:rsidR="0093743C" w:rsidRPr="00477731">
        <w:rPr>
          <w:rFonts w:ascii="Times New Roman" w:hAnsi="Times New Roman" w:cs="Times New Roman"/>
          <w:sz w:val="24"/>
        </w:rPr>
        <w:t xml:space="preserve"> are overt in one language can be abstract in another language, t</w:t>
      </w:r>
      <w:r w:rsidR="003B5E61" w:rsidRPr="00477731">
        <w:rPr>
          <w:rFonts w:ascii="Times New Roman" w:hAnsi="Times New Roman" w:cs="Times New Roman"/>
          <w:sz w:val="24"/>
        </w:rPr>
        <w:t>he facts discussed here provide</w:t>
      </w:r>
      <w:r w:rsidR="0093743C" w:rsidRPr="00477731">
        <w:rPr>
          <w:rFonts w:ascii="Times New Roman" w:hAnsi="Times New Roman" w:cs="Times New Roman"/>
          <w:sz w:val="24"/>
        </w:rPr>
        <w:t xml:space="preserve"> support for the reality of the abstract heads postulated by </w:t>
      </w:r>
      <w:r w:rsidR="00403321" w:rsidRPr="00477731">
        <w:rPr>
          <w:rFonts w:ascii="Times New Roman" w:hAnsi="Times New Roman" w:cs="Times New Roman"/>
          <w:sz w:val="24"/>
        </w:rPr>
        <w:t xml:space="preserve">Frascarelli &amp; Hinterhölzl (2007) and assumed in much subsequent work. </w:t>
      </w:r>
    </w:p>
    <w:p w14:paraId="6F127E16" w14:textId="1C072060" w:rsidR="003B5E61" w:rsidRPr="00477731" w:rsidRDefault="003B5E61" w:rsidP="003B5E61">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Where do discourse-functions like Topic and Focus belong in the architecture of the grammar? This is a long-standing point of controversy in syntactic theory. One position is that they are syntactic features along with Tense, Mood, Wh, Number, Definiteness, etc. As such they would determine aspects of PF by triggering movement and agreement and affecting intonation, and determine aspects of LF, namely, the discourse-functional</w:t>
      </w:r>
      <w:r w:rsidR="006E343A" w:rsidRPr="00477731">
        <w:rPr>
          <w:rFonts w:ascii="Times New Roman" w:hAnsi="Times New Roman" w:cs="Times New Roman"/>
          <w:sz w:val="24"/>
        </w:rPr>
        <w:t>/information-structural</w:t>
      </w:r>
      <w:r w:rsidRPr="00477731">
        <w:rPr>
          <w:rFonts w:ascii="Times New Roman" w:hAnsi="Times New Roman" w:cs="Times New Roman"/>
          <w:sz w:val="24"/>
        </w:rPr>
        <w:t xml:space="preserve"> interpretation of various constituents. This is the view taken within the cartographic program (Rizzi 1997, 2004, 2013, Cinque &amp; Rizzi 2010), and is arguably the mainstream view in current minimalist syntactic theory. Another position is that they belong to an interpretive component assigning interpretations to structures generated by syntactic operations, with no causal effect on these operations; see Chomsky (2001, 2008), Chomsky, Gallego &amp; Ott (2019), </w:t>
      </w:r>
      <w:proofErr w:type="spellStart"/>
      <w:r w:rsidRPr="00477731">
        <w:rPr>
          <w:rFonts w:ascii="Times New Roman" w:hAnsi="Times New Roman" w:cs="Times New Roman"/>
          <w:sz w:val="24"/>
        </w:rPr>
        <w:t>Neeleman</w:t>
      </w:r>
      <w:proofErr w:type="spellEnd"/>
      <w:r w:rsidRPr="00477731">
        <w:rPr>
          <w:rFonts w:ascii="Times New Roman" w:hAnsi="Times New Roman" w:cs="Times New Roman"/>
          <w:sz w:val="24"/>
        </w:rPr>
        <w:t xml:space="preserve"> &amp; </w:t>
      </w:r>
      <w:proofErr w:type="spellStart"/>
      <w:r w:rsidRPr="00477731">
        <w:rPr>
          <w:rFonts w:ascii="Times New Roman" w:hAnsi="Times New Roman" w:cs="Times New Roman"/>
          <w:sz w:val="24"/>
        </w:rPr>
        <w:t>Szendröi</w:t>
      </w:r>
      <w:proofErr w:type="spellEnd"/>
      <w:r w:rsidRPr="00477731">
        <w:rPr>
          <w:rFonts w:ascii="Times New Roman" w:hAnsi="Times New Roman" w:cs="Times New Roman"/>
          <w:sz w:val="24"/>
        </w:rPr>
        <w:t xml:space="preserve"> (2004), Trotzke &amp; Zwart (2014), Titov (2020). Consideration of the syntax of the topic particles in the left periphery of sentences in NHA seems to us to provide compelling evidence in favour of the former view, at least for this language, and other languages with similar particles.</w:t>
      </w:r>
      <w:r w:rsidR="00691212" w:rsidRPr="00477731">
        <w:rPr>
          <w:rFonts w:ascii="AdvP4C4E59" w:hAnsi="AdvP4C4E59" w:cs="AdvP4C4E59"/>
          <w:sz w:val="20"/>
          <w:szCs w:val="18"/>
        </w:rPr>
        <w:t xml:space="preserve"> </w:t>
      </w:r>
    </w:p>
    <w:p w14:paraId="337BFB1E" w14:textId="5C6241C2" w:rsidR="003B5E61" w:rsidRPr="00477731" w:rsidRDefault="003B5E61" w:rsidP="003B5E61">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The most compelling single argument against the ‘syntactic</w:t>
      </w:r>
      <w:r w:rsidR="004F215E" w:rsidRPr="00477731">
        <w:rPr>
          <w:rFonts w:ascii="Times New Roman" w:hAnsi="Times New Roman" w:cs="Times New Roman"/>
          <w:sz w:val="24"/>
        </w:rPr>
        <w:t xml:space="preserve"> feature</w:t>
      </w:r>
      <w:r w:rsidRPr="00477731">
        <w:rPr>
          <w:rFonts w:ascii="Times New Roman" w:hAnsi="Times New Roman" w:cs="Times New Roman"/>
          <w:sz w:val="24"/>
        </w:rPr>
        <w:t xml:space="preserve"> theory’ of information structure, in particular in a minimalist context, is that it appears to violate the Inclusiveness Condition (Chomsky 1995: 228), a powerful economy condition on syntactic derivation. According to this condition, given that syntactic structures are constructed from lexical items, they cannot contain elements that are not present in lexical items. But, in the words of Trotzke &amp; Zwart (2014: 137), citing </w:t>
      </w:r>
      <w:proofErr w:type="spellStart"/>
      <w:r w:rsidRPr="00477731">
        <w:rPr>
          <w:rFonts w:ascii="Times New Roman" w:hAnsi="Times New Roman" w:cs="Times New Roman"/>
          <w:sz w:val="24"/>
        </w:rPr>
        <w:t>Neel</w:t>
      </w:r>
      <w:r w:rsidR="004F215E" w:rsidRPr="00477731">
        <w:rPr>
          <w:rFonts w:ascii="Times New Roman" w:hAnsi="Times New Roman" w:cs="Times New Roman"/>
          <w:sz w:val="24"/>
        </w:rPr>
        <w:t>eman</w:t>
      </w:r>
      <w:proofErr w:type="spellEnd"/>
      <w:r w:rsidR="004F215E" w:rsidRPr="00477731">
        <w:rPr>
          <w:rFonts w:ascii="Times New Roman" w:hAnsi="Times New Roman" w:cs="Times New Roman"/>
          <w:sz w:val="24"/>
        </w:rPr>
        <w:t xml:space="preserve"> and </w:t>
      </w:r>
      <w:proofErr w:type="spellStart"/>
      <w:r w:rsidR="004F215E" w:rsidRPr="00477731">
        <w:rPr>
          <w:rFonts w:ascii="Times New Roman" w:hAnsi="Times New Roman" w:cs="Times New Roman"/>
          <w:sz w:val="24"/>
        </w:rPr>
        <w:t>Szendröi</w:t>
      </w:r>
      <w:proofErr w:type="spellEnd"/>
      <w:r w:rsidR="004F215E" w:rsidRPr="00477731">
        <w:rPr>
          <w:rFonts w:ascii="Times New Roman" w:hAnsi="Times New Roman" w:cs="Times New Roman"/>
          <w:sz w:val="24"/>
        </w:rPr>
        <w:t xml:space="preserve"> (2004: 155), </w:t>
      </w:r>
      <w:r w:rsidRPr="00477731">
        <w:rPr>
          <w:rFonts w:ascii="Times New Roman" w:hAnsi="Times New Roman" w:cs="Times New Roman"/>
          <w:sz w:val="24"/>
        </w:rPr>
        <w:t>lexical items cannot be viewed as inherently possessing information struct</w:t>
      </w:r>
      <w:r w:rsidR="004F215E" w:rsidRPr="00477731">
        <w:rPr>
          <w:rFonts w:ascii="Times New Roman" w:hAnsi="Times New Roman" w:cs="Times New Roman"/>
          <w:sz w:val="24"/>
        </w:rPr>
        <w:t>ure properties</w:t>
      </w:r>
      <w:r w:rsidRPr="00477731">
        <w:rPr>
          <w:rFonts w:ascii="Times New Roman" w:hAnsi="Times New Roman" w:cs="Times New Roman"/>
          <w:sz w:val="24"/>
        </w:rPr>
        <w:t xml:space="preserve">, and therefore such properties must be inserted after an element has been taken from the lexicon, violating the Inclusiveness Condition. </w:t>
      </w:r>
    </w:p>
    <w:p w14:paraId="365D81BE" w14:textId="548334BB" w:rsidR="003B5E61" w:rsidRPr="00477731" w:rsidRDefault="003B5E61" w:rsidP="003B5E61">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lastRenderedPageBreak/>
        <w:t xml:space="preserve">But as we have demonstrated, Topic and Focus are indeed encoded as features of lexical items at least in some languages, namely, as features of a set of particles in the left periphery. </w:t>
      </w:r>
      <w:r w:rsidR="001F4BC5" w:rsidRPr="00477731">
        <w:rPr>
          <w:rFonts w:ascii="Times New Roman" w:hAnsi="Times New Roman" w:cs="Times New Roman"/>
          <w:sz w:val="24"/>
        </w:rPr>
        <w:t>Furthermore, if t</w:t>
      </w:r>
      <w:r w:rsidRPr="00477731">
        <w:rPr>
          <w:rFonts w:ascii="Times New Roman" w:hAnsi="Times New Roman" w:cs="Times New Roman"/>
          <w:sz w:val="24"/>
        </w:rPr>
        <w:t xml:space="preserve">he particles assign Topic and Focus values to sentential constituents in a manner, and under conditions very similar to how Case is assigned by finite T to the subject and by v to the object, in mainstream minimalist theory, </w:t>
      </w:r>
      <w:r w:rsidR="001F4BC5" w:rsidRPr="00477731">
        <w:rPr>
          <w:rFonts w:ascii="Times New Roman" w:hAnsi="Times New Roman" w:cs="Times New Roman"/>
          <w:sz w:val="24"/>
        </w:rPr>
        <w:t>that is by</w:t>
      </w:r>
      <w:r w:rsidRPr="00477731">
        <w:rPr>
          <w:rFonts w:ascii="Times New Roman" w:hAnsi="Times New Roman" w:cs="Times New Roman"/>
          <w:sz w:val="24"/>
        </w:rPr>
        <w:t xml:space="preserve"> Agree, following Chomsky (2001)</w:t>
      </w:r>
      <w:r w:rsidR="001F4BC5" w:rsidRPr="00477731">
        <w:rPr>
          <w:rFonts w:ascii="Times New Roman" w:hAnsi="Times New Roman" w:cs="Times New Roman"/>
          <w:sz w:val="24"/>
        </w:rPr>
        <w:t>, then Inclusiveness is respected even under a syntactic feature theory of information structure.</w:t>
      </w:r>
    </w:p>
    <w:p w14:paraId="3C4739AE" w14:textId="1FA88A61" w:rsidR="003B5E61" w:rsidRPr="00477731" w:rsidRDefault="003B5E61" w:rsidP="003B5E61">
      <w:pPr>
        <w:spacing w:after="0" w:line="360" w:lineRule="auto"/>
        <w:ind w:firstLine="720"/>
        <w:jc w:val="both"/>
        <w:rPr>
          <w:rFonts w:ascii="Times New Roman" w:hAnsi="Times New Roman" w:cs="Times New Roman"/>
          <w:sz w:val="24"/>
        </w:rPr>
      </w:pPr>
      <w:r w:rsidRPr="00477731">
        <w:rPr>
          <w:rFonts w:ascii="Times New Roman" w:hAnsi="Times New Roman" w:cs="Times New Roman"/>
          <w:sz w:val="24"/>
        </w:rPr>
        <w:t xml:space="preserve">Do all languages have syntactic heads corresponding to the Topic particles in NHA? As we have shown, the Topic particles in NHA are arranged and interpreted as predicted by </w:t>
      </w:r>
      <w:proofErr w:type="spellStart"/>
      <w:r w:rsidRPr="00477731">
        <w:rPr>
          <w:rFonts w:ascii="Times New Roman" w:hAnsi="Times New Roman" w:cs="Times New Roman"/>
          <w:sz w:val="24"/>
        </w:rPr>
        <w:t>Frascarelli</w:t>
      </w:r>
      <w:proofErr w:type="spellEnd"/>
      <w:r w:rsidRPr="00477731">
        <w:rPr>
          <w:rFonts w:ascii="Times New Roman" w:hAnsi="Times New Roman" w:cs="Times New Roman"/>
          <w:sz w:val="24"/>
        </w:rPr>
        <w:t xml:space="preserve"> &amp; </w:t>
      </w:r>
      <w:proofErr w:type="spellStart"/>
      <w:r w:rsidRPr="00477731">
        <w:rPr>
          <w:rFonts w:ascii="Times New Roman" w:hAnsi="Times New Roman" w:cs="Times New Roman"/>
          <w:sz w:val="24"/>
        </w:rPr>
        <w:t>Hinterhölzl’s</w:t>
      </w:r>
      <w:proofErr w:type="spellEnd"/>
      <w:r w:rsidRPr="00477731">
        <w:rPr>
          <w:rFonts w:ascii="Times New Roman" w:hAnsi="Times New Roman" w:cs="Times New Roman"/>
          <w:sz w:val="24"/>
        </w:rPr>
        <w:t xml:space="preserve"> (2007) theory, based on Italian and German, where Topic values are not morpho</w:t>
      </w:r>
      <w:r w:rsidR="006E343A" w:rsidRPr="00477731">
        <w:rPr>
          <w:rFonts w:ascii="Times New Roman" w:hAnsi="Times New Roman" w:cs="Times New Roman"/>
          <w:sz w:val="24"/>
        </w:rPr>
        <w:t>logically realized as particles</w:t>
      </w:r>
      <w:r w:rsidRPr="00477731">
        <w:rPr>
          <w:rFonts w:ascii="Times New Roman" w:hAnsi="Times New Roman" w:cs="Times New Roman"/>
          <w:sz w:val="24"/>
        </w:rPr>
        <w:t xml:space="preserve"> but </w:t>
      </w:r>
      <w:proofErr w:type="gramStart"/>
      <w:r w:rsidRPr="00477731">
        <w:rPr>
          <w:rFonts w:ascii="Times New Roman" w:hAnsi="Times New Roman" w:cs="Times New Roman"/>
          <w:sz w:val="24"/>
        </w:rPr>
        <w:t>by</w:t>
      </w:r>
      <w:r w:rsidR="0033562A" w:rsidRPr="00477731">
        <w:rPr>
          <w:rFonts w:ascii="Times New Roman" w:hAnsi="Times New Roman" w:cs="Times New Roman"/>
          <w:sz w:val="24"/>
        </w:rPr>
        <w:t xml:space="preserve"> </w:t>
      </w:r>
      <w:r w:rsidRPr="00477731">
        <w:rPr>
          <w:rFonts w:ascii="Times New Roman" w:hAnsi="Times New Roman" w:cs="Times New Roman"/>
          <w:sz w:val="24"/>
        </w:rPr>
        <w:t>word</w:t>
      </w:r>
      <w:proofErr w:type="gramEnd"/>
      <w:r w:rsidRPr="00477731">
        <w:rPr>
          <w:rFonts w:ascii="Times New Roman" w:hAnsi="Times New Roman" w:cs="Times New Roman"/>
          <w:sz w:val="24"/>
        </w:rPr>
        <w:t xml:space="preserve"> order and prosodic contours. This suggests that aspects of the relation between syntax and Topic interpretation is universal.  It does not ‘prove’ that Italian and German have abstract counterparts to the NHA particles, but does add plausibility to the hypothesis </w:t>
      </w:r>
    </w:p>
    <w:p w14:paraId="2C60136D" w14:textId="77777777" w:rsidR="007D19E2" w:rsidRPr="00477731" w:rsidRDefault="007D19E2" w:rsidP="007D19E2">
      <w:pPr>
        <w:spacing w:after="0" w:line="360" w:lineRule="auto"/>
        <w:jc w:val="both"/>
        <w:rPr>
          <w:rFonts w:ascii="Times New Roman" w:hAnsi="Times New Roman" w:cs="Times New Roman"/>
          <w:sz w:val="24"/>
        </w:rPr>
      </w:pPr>
    </w:p>
    <w:p w14:paraId="5F7BE3F4" w14:textId="099BAB70" w:rsidR="00517106" w:rsidRPr="00477731" w:rsidRDefault="00517106" w:rsidP="004142E1">
      <w:pPr>
        <w:spacing w:after="0" w:line="360" w:lineRule="auto"/>
        <w:jc w:val="both"/>
        <w:rPr>
          <w:rFonts w:ascii="Times New Roman" w:hAnsi="Times New Roman" w:cs="Times New Roman"/>
          <w:sz w:val="24"/>
          <w:szCs w:val="24"/>
        </w:rPr>
      </w:pPr>
      <w:r w:rsidRPr="00477731">
        <w:rPr>
          <w:rFonts w:ascii="Times New Roman" w:hAnsi="Times New Roman" w:cs="Times New Roman"/>
          <w:b/>
          <w:sz w:val="24"/>
          <w:szCs w:val="24"/>
        </w:rPr>
        <w:t>References</w:t>
      </w:r>
    </w:p>
    <w:p w14:paraId="4970E3C9" w14:textId="21AE058F" w:rsidR="00192769" w:rsidRPr="00477731" w:rsidDel="005B2FD2" w:rsidRDefault="00FA736E" w:rsidP="00590276">
      <w:pPr>
        <w:suppressAutoHyphens/>
        <w:autoSpaceDN w:val="0"/>
        <w:spacing w:after="0" w:line="360" w:lineRule="auto"/>
        <w:ind w:left="425" w:hanging="567"/>
        <w:jc w:val="both"/>
        <w:textAlignment w:val="baseline"/>
        <w:rPr>
          <w:del w:id="36" w:author="Anders Holmberg" w:date="2022-12-11T18:48:00Z"/>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Aboh</w:t>
      </w:r>
      <w:proofErr w:type="spellEnd"/>
      <w:r w:rsidRPr="00477731">
        <w:rPr>
          <w:rFonts w:ascii="Times New Roman" w:eastAsia="Times New Roman" w:hAnsi="Times New Roman" w:cs="Times New Roman"/>
          <w:sz w:val="24"/>
          <w:szCs w:val="24"/>
          <w:lang w:eastAsia="en-GB"/>
        </w:rPr>
        <w:t xml:space="preserve">, </w:t>
      </w:r>
      <w:proofErr w:type="spellStart"/>
      <w:r w:rsidRPr="00477731">
        <w:rPr>
          <w:rFonts w:ascii="Times New Roman" w:eastAsia="Times New Roman" w:hAnsi="Times New Roman" w:cs="Times New Roman"/>
          <w:sz w:val="24"/>
          <w:szCs w:val="24"/>
          <w:lang w:eastAsia="en-GB"/>
        </w:rPr>
        <w:t>E</w:t>
      </w:r>
      <w:r w:rsidR="0020122F" w:rsidRPr="00477731">
        <w:rPr>
          <w:rFonts w:ascii="Times New Roman" w:eastAsia="Times New Roman" w:hAnsi="Times New Roman" w:cs="Times New Roman"/>
          <w:sz w:val="24"/>
          <w:szCs w:val="24"/>
          <w:lang w:eastAsia="en-GB"/>
        </w:rPr>
        <w:t>noch</w:t>
      </w:r>
      <w:r w:rsidRPr="00477731">
        <w:rPr>
          <w:rFonts w:ascii="Times New Roman" w:eastAsia="Times New Roman" w:hAnsi="Times New Roman" w:cs="Times New Roman"/>
          <w:sz w:val="24"/>
          <w:szCs w:val="24"/>
          <w:lang w:eastAsia="en-GB"/>
        </w:rPr>
        <w:t>.O</w:t>
      </w:r>
      <w:proofErr w:type="spellEnd"/>
      <w:r w:rsidRPr="00477731">
        <w:rPr>
          <w:rFonts w:ascii="Times New Roman" w:eastAsia="Times New Roman" w:hAnsi="Times New Roman" w:cs="Times New Roman"/>
          <w:sz w:val="24"/>
          <w:szCs w:val="24"/>
          <w:lang w:eastAsia="en-GB"/>
        </w:rPr>
        <w:t xml:space="preserve">., 2006. Complementation in </w:t>
      </w:r>
      <w:proofErr w:type="spellStart"/>
      <w:r w:rsidRPr="00477731">
        <w:rPr>
          <w:rFonts w:ascii="Times New Roman" w:eastAsia="Times New Roman" w:hAnsi="Times New Roman" w:cs="Times New Roman"/>
          <w:sz w:val="24"/>
          <w:szCs w:val="24"/>
          <w:lang w:eastAsia="en-GB"/>
        </w:rPr>
        <w:t>Saramaccan</w:t>
      </w:r>
      <w:proofErr w:type="spellEnd"/>
      <w:r w:rsidRPr="00477731">
        <w:rPr>
          <w:rFonts w:ascii="Times New Roman" w:eastAsia="Times New Roman" w:hAnsi="Times New Roman" w:cs="Times New Roman"/>
          <w:sz w:val="24"/>
          <w:szCs w:val="24"/>
          <w:lang w:eastAsia="en-GB"/>
        </w:rPr>
        <w:t xml:space="preserve"> and </w:t>
      </w:r>
      <w:proofErr w:type="spellStart"/>
      <w:r w:rsidRPr="00477731">
        <w:rPr>
          <w:rFonts w:ascii="Times New Roman" w:eastAsia="Times New Roman" w:hAnsi="Times New Roman" w:cs="Times New Roman"/>
          <w:sz w:val="24"/>
          <w:szCs w:val="24"/>
          <w:lang w:eastAsia="en-GB"/>
        </w:rPr>
        <w:t>Gungbe</w:t>
      </w:r>
      <w:proofErr w:type="spellEnd"/>
      <w:r w:rsidRPr="00477731">
        <w:rPr>
          <w:rFonts w:ascii="Times New Roman" w:eastAsia="Times New Roman" w:hAnsi="Times New Roman" w:cs="Times New Roman"/>
          <w:sz w:val="24"/>
          <w:szCs w:val="24"/>
          <w:lang w:eastAsia="en-GB"/>
        </w:rPr>
        <w:t xml:space="preserve">: the case of c-type modal particles. </w:t>
      </w:r>
      <w:r w:rsidRPr="00477731">
        <w:rPr>
          <w:rFonts w:ascii="Times New Roman" w:eastAsia="Times New Roman" w:hAnsi="Times New Roman" w:cs="Times New Roman"/>
          <w:i/>
          <w:sz w:val="24"/>
          <w:szCs w:val="24"/>
          <w:lang w:eastAsia="en-GB"/>
        </w:rPr>
        <w:t>Natural Language &amp; Linguistic Theory</w:t>
      </w:r>
      <w:r w:rsidR="00590276" w:rsidRPr="00477731">
        <w:rPr>
          <w:rFonts w:ascii="Times New Roman" w:eastAsia="Times New Roman" w:hAnsi="Times New Roman" w:cs="Times New Roman"/>
          <w:sz w:val="24"/>
          <w:szCs w:val="24"/>
          <w:lang w:eastAsia="en-GB"/>
        </w:rPr>
        <w:t xml:space="preserve"> </w:t>
      </w:r>
      <w:proofErr w:type="gramStart"/>
      <w:r w:rsidRPr="00477731">
        <w:rPr>
          <w:rFonts w:ascii="Times New Roman" w:eastAsia="Times New Roman" w:hAnsi="Times New Roman" w:cs="Times New Roman"/>
          <w:sz w:val="24"/>
          <w:szCs w:val="24"/>
          <w:lang w:eastAsia="en-GB"/>
        </w:rPr>
        <w:t>24</w:t>
      </w:r>
      <w:r w:rsidR="0033562A" w:rsidRPr="00477731">
        <w:rPr>
          <w:rFonts w:ascii="Times New Roman" w:eastAsia="Times New Roman" w:hAnsi="Times New Roman" w:cs="Times New Roman"/>
          <w:sz w:val="24"/>
          <w:szCs w:val="24"/>
          <w:lang w:eastAsia="en-GB"/>
        </w:rPr>
        <w:t xml:space="preserve"> </w:t>
      </w:r>
      <w:r w:rsidR="00590276" w:rsidRPr="00477731">
        <w:rPr>
          <w:rFonts w:ascii="Times New Roman" w:eastAsia="Times New Roman" w:hAnsi="Times New Roman" w:cs="Times New Roman"/>
          <w:sz w:val="24"/>
          <w:szCs w:val="24"/>
          <w:lang w:eastAsia="en-GB"/>
        </w:rPr>
        <w:t>:</w:t>
      </w:r>
      <w:proofErr w:type="gramEnd"/>
      <w:r w:rsidR="0033562A"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sz w:val="24"/>
          <w:szCs w:val="24"/>
          <w:lang w:eastAsia="en-GB"/>
        </w:rPr>
        <w:t>1-55.</w:t>
      </w:r>
    </w:p>
    <w:p w14:paraId="235122F0" w14:textId="31BE431A" w:rsidR="005B2FD2" w:rsidRPr="00477731" w:rsidRDefault="0003088E" w:rsidP="00DE71E6">
      <w:pPr>
        <w:suppressAutoHyphens/>
        <w:autoSpaceDN w:val="0"/>
        <w:spacing w:after="0" w:line="360" w:lineRule="auto"/>
        <w:ind w:left="425" w:hanging="567"/>
        <w:jc w:val="both"/>
        <w:textAlignment w:val="baseline"/>
        <w:rPr>
          <w:rFonts w:ascii="Times New Roman" w:eastAsia="Times New Roman" w:hAnsi="Times New Roman" w:cs="Times New Roman"/>
        </w:rPr>
      </w:pPr>
      <w:r w:rsidRPr="00477731">
        <w:rPr>
          <w:rFonts w:ascii="Times New Roman" w:eastAsia="Times New Roman" w:hAnsi="Times New Roman" w:cs="Times New Roman"/>
          <w:sz w:val="24"/>
          <w:szCs w:val="24"/>
          <w:lang w:eastAsia="en-GB"/>
        </w:rPr>
        <w:t xml:space="preserve">Alrawi, Maather. </w:t>
      </w:r>
      <w:r w:rsidR="005B2FD2" w:rsidRPr="00477731">
        <w:rPr>
          <w:rFonts w:ascii="Times New Roman" w:eastAsia="Times New Roman" w:hAnsi="Times New Roman" w:cs="Times New Roman"/>
          <w:sz w:val="24"/>
          <w:szCs w:val="24"/>
          <w:lang w:eastAsia="en-GB"/>
        </w:rPr>
        <w:t>2022</w:t>
      </w:r>
      <w:r w:rsidRPr="00477731">
        <w:rPr>
          <w:rFonts w:ascii="Times New Roman" w:eastAsia="Times New Roman" w:hAnsi="Times New Roman" w:cs="Times New Roman"/>
          <w:sz w:val="24"/>
          <w:szCs w:val="24"/>
          <w:lang w:eastAsia="en-GB"/>
        </w:rPr>
        <w:t xml:space="preserve"> </w:t>
      </w:r>
      <w:r w:rsidRPr="00477731">
        <w:rPr>
          <w:rFonts w:ascii="Times New Roman" w:hAnsi="Times New Roman" w:cs="Times New Roman"/>
          <w:sz w:val="24"/>
          <w:szCs w:val="24"/>
        </w:rPr>
        <w:t xml:space="preserve">Discourse particles in Hijazi Arabic: A minimalist approach. </w:t>
      </w:r>
      <w:proofErr w:type="spellStart"/>
      <w:r w:rsidR="005B2FD2" w:rsidRPr="00477731">
        <w:rPr>
          <w:rFonts w:ascii="Times New Roman" w:eastAsia="Times New Roman" w:hAnsi="Times New Roman" w:cs="Times New Roman"/>
          <w:i/>
          <w:iCs/>
          <w:sz w:val="24"/>
          <w:szCs w:val="24"/>
        </w:rPr>
        <w:t>Skase</w:t>
      </w:r>
      <w:proofErr w:type="spellEnd"/>
      <w:r w:rsidR="005B2FD2" w:rsidRPr="00477731">
        <w:rPr>
          <w:rFonts w:ascii="Times New Roman" w:eastAsia="Times New Roman" w:hAnsi="Times New Roman" w:cs="Times New Roman"/>
          <w:i/>
          <w:iCs/>
          <w:sz w:val="24"/>
          <w:szCs w:val="24"/>
        </w:rPr>
        <w:t xml:space="preserve"> Journal of Theoretical Linguistics</w:t>
      </w:r>
      <w:r w:rsidR="005B2FD2" w:rsidRPr="00477731">
        <w:rPr>
          <w:rFonts w:ascii="Times New Roman" w:eastAsia="Times New Roman" w:hAnsi="Times New Roman" w:cs="Times New Roman"/>
          <w:sz w:val="24"/>
          <w:szCs w:val="24"/>
        </w:rPr>
        <w:t xml:space="preserve"> </w:t>
      </w:r>
      <w:proofErr w:type="gramStart"/>
      <w:r w:rsidR="005B2FD2" w:rsidRPr="00477731">
        <w:rPr>
          <w:rFonts w:ascii="Times New Roman" w:eastAsia="Times New Roman" w:hAnsi="Times New Roman" w:cs="Times New Roman"/>
          <w:sz w:val="24"/>
          <w:szCs w:val="24"/>
        </w:rPr>
        <w:t>19</w:t>
      </w:r>
      <w:r w:rsidR="0033562A" w:rsidRPr="00477731">
        <w:rPr>
          <w:rFonts w:ascii="Times New Roman" w:eastAsia="Times New Roman" w:hAnsi="Times New Roman" w:cs="Times New Roman"/>
          <w:sz w:val="24"/>
          <w:szCs w:val="24"/>
        </w:rPr>
        <w:t xml:space="preserve"> </w:t>
      </w:r>
      <w:r w:rsidR="005B2FD2" w:rsidRPr="00477731">
        <w:rPr>
          <w:rFonts w:ascii="Times New Roman" w:eastAsia="Times New Roman" w:hAnsi="Times New Roman" w:cs="Times New Roman"/>
          <w:sz w:val="24"/>
          <w:szCs w:val="24"/>
        </w:rPr>
        <w:t>:</w:t>
      </w:r>
      <w:proofErr w:type="gramEnd"/>
      <w:r w:rsidR="0033562A" w:rsidRPr="00477731">
        <w:rPr>
          <w:rFonts w:ascii="Times New Roman" w:eastAsia="Times New Roman" w:hAnsi="Times New Roman" w:cs="Times New Roman"/>
          <w:sz w:val="24"/>
          <w:szCs w:val="24"/>
        </w:rPr>
        <w:t xml:space="preserve"> </w:t>
      </w:r>
      <w:r w:rsidR="005B2FD2" w:rsidRPr="00477731">
        <w:rPr>
          <w:rFonts w:ascii="Times New Roman" w:eastAsia="Times New Roman" w:hAnsi="Times New Roman" w:cs="Times New Roman"/>
          <w:sz w:val="24"/>
          <w:szCs w:val="24"/>
        </w:rPr>
        <w:t xml:space="preserve">21-42. Also </w:t>
      </w:r>
      <w:hyperlink r:id="rId8" w:history="1">
        <w:r w:rsidR="005B2FD2" w:rsidRPr="00477731">
          <w:rPr>
            <w:rStyle w:val="Hyperlink"/>
            <w:rFonts w:ascii="Times New Roman" w:eastAsia="Times New Roman" w:hAnsi="Times New Roman" w:cs="Times New Roman"/>
            <w:color w:val="auto"/>
            <w:sz w:val="24"/>
            <w:szCs w:val="24"/>
          </w:rPr>
          <w:t>http://www.skase.sk/JTL50index.html</w:t>
        </w:r>
      </w:hyperlink>
      <w:r w:rsidR="005B2FD2" w:rsidRPr="00477731">
        <w:rPr>
          <w:rFonts w:ascii="Times New Roman" w:eastAsia="Times New Roman" w:hAnsi="Times New Roman" w:cs="Times New Roman"/>
          <w:sz w:val="24"/>
          <w:szCs w:val="24"/>
        </w:rPr>
        <w:t>.</w:t>
      </w:r>
    </w:p>
    <w:p w14:paraId="407F81A8" w14:textId="3C749301" w:rsidR="00517106" w:rsidRPr="00477731" w:rsidRDefault="00517106" w:rsidP="005B2FD2">
      <w:pPr>
        <w:suppressAutoHyphens/>
        <w:autoSpaceDN w:val="0"/>
        <w:spacing w:after="0" w:line="360" w:lineRule="auto"/>
        <w:ind w:left="425" w:hanging="567"/>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Alshamari, </w:t>
      </w:r>
      <w:r w:rsidR="002D4EAB" w:rsidRPr="00477731">
        <w:rPr>
          <w:rFonts w:ascii="Times New Roman" w:eastAsia="Times New Roman" w:hAnsi="Times New Roman" w:cs="Times New Roman"/>
          <w:sz w:val="24"/>
          <w:szCs w:val="24"/>
          <w:lang w:eastAsia="en-GB"/>
        </w:rPr>
        <w:t>Murdhy.</w:t>
      </w:r>
      <w:r w:rsidRPr="00477731">
        <w:rPr>
          <w:rFonts w:ascii="Times New Roman" w:eastAsia="Times New Roman" w:hAnsi="Times New Roman" w:cs="Times New Roman"/>
          <w:sz w:val="24"/>
          <w:szCs w:val="24"/>
          <w:lang w:eastAsia="en-GB"/>
        </w:rPr>
        <w:t xml:space="preserve"> 2017</w:t>
      </w:r>
      <w:r w:rsidR="0020122F" w:rsidRPr="00477731">
        <w:rPr>
          <w:rFonts w:ascii="Times New Roman" w:eastAsia="Times New Roman" w:hAnsi="Times New Roman" w:cs="Times New Roman"/>
          <w:sz w:val="24"/>
          <w:szCs w:val="24"/>
          <w:lang w:eastAsia="en-GB"/>
        </w:rPr>
        <w:t>a</w:t>
      </w:r>
      <w:r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i/>
          <w:sz w:val="24"/>
          <w:szCs w:val="24"/>
          <w:lang w:eastAsia="en-GB"/>
        </w:rPr>
        <w:t>Topic particles in the North Hail dialect of Najdi Arabic</w:t>
      </w:r>
      <w:r w:rsidR="0009134D"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sz w:val="24"/>
          <w:szCs w:val="24"/>
          <w:lang w:eastAsia="en-GB"/>
        </w:rPr>
        <w:t>Doctoral dis</w:t>
      </w:r>
      <w:r w:rsidR="0009134D" w:rsidRPr="00477731">
        <w:rPr>
          <w:rFonts w:ascii="Times New Roman" w:eastAsia="Times New Roman" w:hAnsi="Times New Roman" w:cs="Times New Roman"/>
          <w:sz w:val="24"/>
          <w:szCs w:val="24"/>
          <w:lang w:eastAsia="en-GB"/>
        </w:rPr>
        <w:t>sertation, Newcastle University</w:t>
      </w:r>
      <w:r w:rsidRPr="00477731">
        <w:rPr>
          <w:rFonts w:ascii="Times New Roman" w:eastAsia="Times New Roman" w:hAnsi="Times New Roman" w:cs="Times New Roman"/>
          <w:sz w:val="24"/>
          <w:szCs w:val="24"/>
          <w:lang w:eastAsia="en-GB"/>
        </w:rPr>
        <w:t>.</w:t>
      </w:r>
    </w:p>
    <w:p w14:paraId="31F5520E" w14:textId="2F439D76" w:rsidR="00116F2E" w:rsidRPr="00477731" w:rsidRDefault="0020122F" w:rsidP="00027353">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Alshamari, Murdhy. 2017b. </w:t>
      </w:r>
      <w:r w:rsidR="009A262F" w:rsidRPr="00477731">
        <w:rPr>
          <w:rFonts w:ascii="Times New Roman" w:eastAsia="Times New Roman" w:hAnsi="Times New Roman" w:cs="Times New Roman"/>
          <w:sz w:val="24"/>
          <w:szCs w:val="24"/>
          <w:lang w:eastAsia="en-GB"/>
        </w:rPr>
        <w:t xml:space="preserve">A feature-based analysis of the syntax of the clause-initial particle </w:t>
      </w:r>
      <w:proofErr w:type="spellStart"/>
      <w:r w:rsidR="009A262F" w:rsidRPr="00477731">
        <w:rPr>
          <w:rFonts w:ascii="Times New Roman" w:eastAsia="Times New Roman" w:hAnsi="Times New Roman" w:cs="Times New Roman"/>
          <w:i/>
          <w:iCs/>
          <w:sz w:val="24"/>
          <w:szCs w:val="24"/>
          <w:lang w:eastAsia="en-GB"/>
        </w:rPr>
        <w:t>ʁedɪ</w:t>
      </w:r>
      <w:proofErr w:type="spellEnd"/>
      <w:r w:rsidR="009A262F" w:rsidRPr="00477731">
        <w:rPr>
          <w:rFonts w:ascii="Times New Roman" w:eastAsia="Times New Roman" w:hAnsi="Times New Roman" w:cs="Times New Roman"/>
          <w:sz w:val="24"/>
          <w:szCs w:val="24"/>
          <w:lang w:eastAsia="en-GB"/>
        </w:rPr>
        <w:t xml:space="preserve"> in North Hail Arabic. </w:t>
      </w:r>
      <w:r w:rsidR="009A262F" w:rsidRPr="00477731">
        <w:rPr>
          <w:rFonts w:ascii="Times New Roman" w:eastAsia="Times New Roman" w:hAnsi="Times New Roman" w:cs="Times New Roman"/>
          <w:i/>
          <w:sz w:val="24"/>
          <w:szCs w:val="24"/>
          <w:lang w:eastAsia="en-GB"/>
        </w:rPr>
        <w:t>Poznan Studies in Contemporary Linguistics</w:t>
      </w:r>
      <w:r w:rsidR="009A262F" w:rsidRPr="00477731">
        <w:rPr>
          <w:rFonts w:ascii="Times New Roman" w:eastAsia="Times New Roman" w:hAnsi="Times New Roman" w:cs="Times New Roman"/>
          <w:sz w:val="24"/>
          <w:szCs w:val="24"/>
          <w:lang w:eastAsia="en-GB"/>
        </w:rPr>
        <w:t xml:space="preserve"> </w:t>
      </w:r>
      <w:proofErr w:type="gramStart"/>
      <w:r w:rsidR="009A262F" w:rsidRPr="00477731">
        <w:rPr>
          <w:rFonts w:ascii="Times New Roman" w:eastAsia="Times New Roman" w:hAnsi="Times New Roman" w:cs="Times New Roman"/>
          <w:sz w:val="24"/>
          <w:szCs w:val="24"/>
          <w:lang w:eastAsia="en-GB"/>
        </w:rPr>
        <w:t>53</w:t>
      </w:r>
      <w:r w:rsidR="0033562A" w:rsidRPr="00477731">
        <w:rPr>
          <w:rFonts w:ascii="Times New Roman" w:eastAsia="Times New Roman" w:hAnsi="Times New Roman" w:cs="Times New Roman"/>
          <w:sz w:val="24"/>
          <w:szCs w:val="24"/>
          <w:lang w:eastAsia="en-GB"/>
        </w:rPr>
        <w:t xml:space="preserve"> :</w:t>
      </w:r>
      <w:proofErr w:type="gramEnd"/>
      <w:r w:rsidR="0033562A" w:rsidRPr="00477731">
        <w:rPr>
          <w:rFonts w:ascii="Times New Roman" w:eastAsia="Times New Roman" w:hAnsi="Times New Roman" w:cs="Times New Roman"/>
          <w:sz w:val="24"/>
          <w:szCs w:val="24"/>
          <w:lang w:eastAsia="en-GB"/>
        </w:rPr>
        <w:t xml:space="preserve"> </w:t>
      </w:r>
      <w:r w:rsidR="009A262F" w:rsidRPr="00477731">
        <w:rPr>
          <w:rFonts w:ascii="Times New Roman" w:eastAsia="Times New Roman" w:hAnsi="Times New Roman" w:cs="Times New Roman"/>
          <w:sz w:val="24"/>
          <w:szCs w:val="24"/>
          <w:lang w:eastAsia="en-GB"/>
        </w:rPr>
        <w:t>305-344.</w:t>
      </w:r>
    </w:p>
    <w:p w14:paraId="6DE2A309" w14:textId="51CE5460" w:rsidR="00E205C0" w:rsidRPr="00477731" w:rsidRDefault="00E205C0" w:rsidP="004142E1">
      <w:pPr>
        <w:suppressAutoHyphens/>
        <w:autoSpaceDN w:val="0"/>
        <w:spacing w:after="0" w:line="360" w:lineRule="auto"/>
        <w:ind w:left="426" w:hanging="568"/>
        <w:jc w:val="both"/>
        <w:textAlignment w:val="baseline"/>
        <w:rPr>
          <w:rFonts w:ascii="Times New Roman" w:hAnsi="Times New Roman" w:cs="Times New Roman"/>
          <w:bCs/>
          <w:sz w:val="24"/>
          <w:szCs w:val="24"/>
        </w:rPr>
      </w:pPr>
      <w:proofErr w:type="spellStart"/>
      <w:r w:rsidRPr="00477731">
        <w:rPr>
          <w:rFonts w:ascii="Times New Roman" w:hAnsi="Times New Roman" w:cs="Times New Roman"/>
          <w:bCs/>
          <w:sz w:val="24"/>
          <w:szCs w:val="24"/>
        </w:rPr>
        <w:t>Beninca</w:t>
      </w:r>
      <w:proofErr w:type="spellEnd"/>
      <w:r w:rsidRPr="00477731">
        <w:rPr>
          <w:rFonts w:ascii="Times New Roman" w:hAnsi="Times New Roman" w:cs="Times New Roman"/>
          <w:bCs/>
          <w:sz w:val="24"/>
          <w:szCs w:val="24"/>
        </w:rPr>
        <w:t>, Paola</w:t>
      </w:r>
      <w:r w:rsidR="0033562A" w:rsidRPr="00477731">
        <w:rPr>
          <w:rFonts w:ascii="Times New Roman" w:hAnsi="Times New Roman" w:cs="Times New Roman"/>
          <w:bCs/>
          <w:sz w:val="24"/>
          <w:szCs w:val="24"/>
        </w:rPr>
        <w:t>, and</w:t>
      </w:r>
      <w:r w:rsidRPr="00477731">
        <w:rPr>
          <w:rFonts w:ascii="Times New Roman" w:hAnsi="Times New Roman" w:cs="Times New Roman"/>
          <w:bCs/>
          <w:sz w:val="24"/>
          <w:szCs w:val="24"/>
        </w:rPr>
        <w:t xml:space="preserve"> Cecilia </w:t>
      </w:r>
      <w:proofErr w:type="spellStart"/>
      <w:r w:rsidRPr="00477731">
        <w:rPr>
          <w:rFonts w:ascii="Times New Roman" w:hAnsi="Times New Roman" w:cs="Times New Roman"/>
          <w:bCs/>
          <w:sz w:val="24"/>
          <w:szCs w:val="24"/>
        </w:rPr>
        <w:t>Poletto</w:t>
      </w:r>
      <w:proofErr w:type="spellEnd"/>
      <w:r w:rsidRPr="00477731">
        <w:rPr>
          <w:rFonts w:ascii="Times New Roman" w:hAnsi="Times New Roman" w:cs="Times New Roman"/>
          <w:bCs/>
          <w:sz w:val="24"/>
          <w:szCs w:val="24"/>
        </w:rPr>
        <w:t>. 2004. Topic, focus, and V2: Defining the sublayers. In</w:t>
      </w:r>
      <w:r w:rsidR="0033562A" w:rsidRPr="00477731">
        <w:rPr>
          <w:rFonts w:ascii="Times New Roman" w:hAnsi="Times New Roman" w:cs="Times New Roman"/>
          <w:bCs/>
          <w:sz w:val="24"/>
          <w:szCs w:val="24"/>
        </w:rPr>
        <w:t xml:space="preserve"> </w:t>
      </w:r>
      <w:r w:rsidRPr="00477731">
        <w:rPr>
          <w:rFonts w:ascii="Times New Roman" w:hAnsi="Times New Roman" w:cs="Times New Roman"/>
          <w:bCs/>
          <w:i/>
          <w:sz w:val="24"/>
          <w:szCs w:val="24"/>
        </w:rPr>
        <w:t>The cartography of syntactic structures</w:t>
      </w:r>
      <w:r w:rsidRPr="00477731">
        <w:rPr>
          <w:rFonts w:ascii="Times New Roman" w:hAnsi="Times New Roman" w:cs="Times New Roman"/>
          <w:bCs/>
          <w:sz w:val="24"/>
          <w:szCs w:val="24"/>
        </w:rPr>
        <w:t xml:space="preserve">, </w:t>
      </w:r>
      <w:r w:rsidRPr="00477731">
        <w:rPr>
          <w:rFonts w:ascii="Times New Roman" w:hAnsi="Times New Roman" w:cs="Times New Roman"/>
          <w:bCs/>
          <w:i/>
          <w:sz w:val="24"/>
          <w:szCs w:val="24"/>
        </w:rPr>
        <w:t>vol. 2: The structure of CP and IP</w:t>
      </w:r>
      <w:r w:rsidRPr="00477731">
        <w:rPr>
          <w:rFonts w:ascii="Times New Roman" w:hAnsi="Times New Roman" w:cs="Times New Roman"/>
          <w:bCs/>
          <w:sz w:val="24"/>
          <w:szCs w:val="24"/>
        </w:rPr>
        <w:t xml:space="preserve">, </w:t>
      </w:r>
      <w:r w:rsidR="0033562A" w:rsidRPr="00477731">
        <w:rPr>
          <w:rFonts w:ascii="Times New Roman" w:hAnsi="Times New Roman" w:cs="Times New Roman"/>
          <w:bCs/>
          <w:sz w:val="24"/>
          <w:szCs w:val="24"/>
        </w:rPr>
        <w:t xml:space="preserve">ed. by Luigi </w:t>
      </w:r>
      <w:proofErr w:type="spellStart"/>
      <w:r w:rsidR="0033562A" w:rsidRPr="00477731">
        <w:rPr>
          <w:rFonts w:ascii="Times New Roman" w:hAnsi="Times New Roman" w:cs="Times New Roman"/>
          <w:bCs/>
          <w:sz w:val="24"/>
          <w:szCs w:val="24"/>
        </w:rPr>
        <w:t>Rizzi</w:t>
      </w:r>
      <w:proofErr w:type="spellEnd"/>
      <w:r w:rsidR="0033562A" w:rsidRPr="00477731">
        <w:rPr>
          <w:rFonts w:ascii="Times New Roman" w:hAnsi="Times New Roman" w:cs="Times New Roman"/>
          <w:bCs/>
          <w:sz w:val="24"/>
          <w:szCs w:val="24"/>
        </w:rPr>
        <w:t xml:space="preserve">, </w:t>
      </w:r>
      <w:r w:rsidRPr="00477731">
        <w:rPr>
          <w:rFonts w:ascii="Times New Roman" w:hAnsi="Times New Roman" w:cs="Times New Roman"/>
          <w:bCs/>
          <w:sz w:val="24"/>
          <w:szCs w:val="24"/>
        </w:rPr>
        <w:t>52-75. New York and Oxford: Oxford University Press.</w:t>
      </w:r>
    </w:p>
    <w:p w14:paraId="43D6D0B7" w14:textId="7387B8CE"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Bianchi, V</w:t>
      </w:r>
      <w:r w:rsidR="001677B7" w:rsidRPr="00477731">
        <w:rPr>
          <w:rFonts w:ascii="Times New Roman" w:eastAsia="Times New Roman" w:hAnsi="Times New Roman" w:cs="Times New Roman"/>
          <w:sz w:val="24"/>
          <w:szCs w:val="24"/>
          <w:lang w:eastAsia="en-GB"/>
        </w:rPr>
        <w:t>alentina</w:t>
      </w:r>
      <w:r w:rsidR="0033562A" w:rsidRPr="00477731">
        <w:rPr>
          <w:rFonts w:ascii="Times New Roman" w:eastAsia="Times New Roman" w:hAnsi="Times New Roman" w:cs="Times New Roman"/>
          <w:sz w:val="24"/>
          <w:szCs w:val="24"/>
          <w:lang w:eastAsia="en-GB"/>
        </w:rPr>
        <w:t>,</w:t>
      </w:r>
      <w:r w:rsidRPr="00477731">
        <w:rPr>
          <w:rFonts w:ascii="Times New Roman" w:eastAsia="Times New Roman" w:hAnsi="Times New Roman" w:cs="Times New Roman"/>
          <w:sz w:val="24"/>
          <w:szCs w:val="24"/>
          <w:lang w:eastAsia="en-GB"/>
        </w:rPr>
        <w:t xml:space="preserve"> and </w:t>
      </w:r>
      <w:r w:rsidR="001677B7" w:rsidRPr="00477731">
        <w:rPr>
          <w:rFonts w:ascii="Times New Roman" w:eastAsia="Times New Roman" w:hAnsi="Times New Roman" w:cs="Times New Roman"/>
          <w:sz w:val="24"/>
          <w:szCs w:val="24"/>
          <w:lang w:eastAsia="en-GB"/>
        </w:rPr>
        <w:t xml:space="preserve">Mara </w:t>
      </w:r>
      <w:proofErr w:type="spellStart"/>
      <w:r w:rsidRPr="00477731">
        <w:rPr>
          <w:rFonts w:ascii="Times New Roman" w:eastAsia="Times New Roman" w:hAnsi="Times New Roman" w:cs="Times New Roman"/>
          <w:sz w:val="24"/>
          <w:szCs w:val="24"/>
          <w:lang w:eastAsia="en-GB"/>
        </w:rPr>
        <w:t>Frascarelli</w:t>
      </w:r>
      <w:proofErr w:type="spellEnd"/>
      <w:r w:rsidR="001677B7" w:rsidRPr="00477731">
        <w:rPr>
          <w:rFonts w:ascii="Times New Roman" w:eastAsia="Times New Roman" w:hAnsi="Times New Roman" w:cs="Times New Roman"/>
          <w:sz w:val="24"/>
          <w:szCs w:val="24"/>
          <w:lang w:eastAsia="en-GB"/>
        </w:rPr>
        <w:t>.</w:t>
      </w:r>
      <w:r w:rsidRPr="00477731">
        <w:rPr>
          <w:rFonts w:ascii="Times New Roman" w:eastAsia="Times New Roman" w:hAnsi="Times New Roman" w:cs="Times New Roman"/>
          <w:sz w:val="24"/>
          <w:szCs w:val="24"/>
          <w:lang w:eastAsia="en-GB"/>
        </w:rPr>
        <w:t xml:space="preserve"> 2010. Is </w:t>
      </w:r>
      <w:r w:rsidR="0002022A" w:rsidRPr="00477731">
        <w:rPr>
          <w:rFonts w:ascii="Times New Roman" w:eastAsia="Times New Roman" w:hAnsi="Times New Roman" w:cs="Times New Roman"/>
          <w:sz w:val="24"/>
          <w:szCs w:val="24"/>
          <w:lang w:eastAsia="en-GB"/>
        </w:rPr>
        <w:t>Topic</w:t>
      </w:r>
      <w:r w:rsidRPr="00477731">
        <w:rPr>
          <w:rFonts w:ascii="Times New Roman" w:eastAsia="Times New Roman" w:hAnsi="Times New Roman" w:cs="Times New Roman"/>
          <w:sz w:val="24"/>
          <w:szCs w:val="24"/>
          <w:lang w:eastAsia="en-GB"/>
        </w:rPr>
        <w:t xml:space="preserve"> a root phenomenon? </w:t>
      </w:r>
      <w:r w:rsidRPr="00477731">
        <w:rPr>
          <w:rFonts w:ascii="Times New Roman" w:eastAsia="Times New Roman" w:hAnsi="Times New Roman" w:cs="Times New Roman"/>
          <w:i/>
          <w:sz w:val="24"/>
          <w:szCs w:val="24"/>
          <w:lang w:eastAsia="en-GB"/>
        </w:rPr>
        <w:t>Iberia</w:t>
      </w:r>
      <w:r w:rsidRPr="00477731">
        <w:rPr>
          <w:rFonts w:ascii="Times New Roman" w:eastAsia="Times New Roman" w:hAnsi="Times New Roman" w:cs="Times New Roman"/>
          <w:sz w:val="24"/>
          <w:szCs w:val="24"/>
          <w:lang w:eastAsia="en-GB"/>
        </w:rPr>
        <w:t xml:space="preserve"> </w:t>
      </w:r>
      <w:proofErr w:type="gramStart"/>
      <w:r w:rsidRPr="00477731">
        <w:rPr>
          <w:rFonts w:ascii="Times New Roman" w:eastAsia="Times New Roman" w:hAnsi="Times New Roman" w:cs="Times New Roman"/>
          <w:sz w:val="24"/>
          <w:szCs w:val="24"/>
          <w:lang w:eastAsia="en-GB"/>
        </w:rPr>
        <w:t>2</w:t>
      </w:r>
      <w:r w:rsidR="0033562A" w:rsidRPr="00477731">
        <w:rPr>
          <w:rFonts w:ascii="Times New Roman" w:eastAsia="Times New Roman" w:hAnsi="Times New Roman" w:cs="Times New Roman"/>
          <w:sz w:val="24"/>
          <w:szCs w:val="24"/>
          <w:lang w:eastAsia="en-GB"/>
        </w:rPr>
        <w:t xml:space="preserve"> :</w:t>
      </w:r>
      <w:proofErr w:type="gramEnd"/>
      <w:r w:rsidR="0033562A"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sz w:val="24"/>
          <w:szCs w:val="24"/>
          <w:lang w:eastAsia="en-GB"/>
        </w:rPr>
        <w:t>43–88.</w:t>
      </w:r>
    </w:p>
    <w:p w14:paraId="2311C46A" w14:textId="63BDE71B"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Büring</w:t>
      </w:r>
      <w:proofErr w:type="spellEnd"/>
      <w:r w:rsidRPr="00477731">
        <w:rPr>
          <w:rFonts w:ascii="Times New Roman" w:eastAsia="Times New Roman" w:hAnsi="Times New Roman" w:cs="Times New Roman"/>
          <w:sz w:val="24"/>
          <w:szCs w:val="24"/>
          <w:lang w:eastAsia="en-GB"/>
        </w:rPr>
        <w:t>, D</w:t>
      </w:r>
      <w:r w:rsidR="001677B7" w:rsidRPr="00477731">
        <w:rPr>
          <w:rFonts w:ascii="Times New Roman" w:eastAsia="Times New Roman" w:hAnsi="Times New Roman" w:cs="Times New Roman"/>
          <w:sz w:val="24"/>
          <w:szCs w:val="24"/>
          <w:lang w:eastAsia="en-GB"/>
        </w:rPr>
        <w:t>aniel</w:t>
      </w:r>
      <w:r w:rsidRPr="00477731">
        <w:rPr>
          <w:rFonts w:ascii="Times New Roman" w:eastAsia="Times New Roman" w:hAnsi="Times New Roman" w:cs="Times New Roman"/>
          <w:sz w:val="24"/>
          <w:szCs w:val="24"/>
          <w:lang w:eastAsia="en-GB"/>
        </w:rPr>
        <w:t xml:space="preserve">. 1997. </w:t>
      </w:r>
      <w:r w:rsidRPr="00477731">
        <w:rPr>
          <w:rFonts w:ascii="Times New Roman" w:eastAsia="Times New Roman" w:hAnsi="Times New Roman" w:cs="Times New Roman"/>
          <w:i/>
          <w:sz w:val="24"/>
          <w:szCs w:val="24"/>
          <w:lang w:eastAsia="en-GB"/>
        </w:rPr>
        <w:t xml:space="preserve">The meaning of </w:t>
      </w:r>
      <w:r w:rsidR="0033562A" w:rsidRPr="00477731">
        <w:rPr>
          <w:rFonts w:ascii="Times New Roman" w:eastAsia="Times New Roman" w:hAnsi="Times New Roman" w:cs="Times New Roman"/>
          <w:i/>
          <w:sz w:val="24"/>
          <w:szCs w:val="24"/>
          <w:lang w:eastAsia="en-GB"/>
        </w:rPr>
        <w:t>T</w:t>
      </w:r>
      <w:r w:rsidR="0002022A" w:rsidRPr="00477731">
        <w:rPr>
          <w:rFonts w:ascii="Times New Roman" w:eastAsia="Times New Roman" w:hAnsi="Times New Roman" w:cs="Times New Roman"/>
          <w:i/>
          <w:sz w:val="24"/>
          <w:szCs w:val="24"/>
          <w:lang w:eastAsia="en-GB"/>
        </w:rPr>
        <w:t>opic</w:t>
      </w:r>
      <w:r w:rsidRPr="00477731">
        <w:rPr>
          <w:rFonts w:ascii="Times New Roman" w:eastAsia="Times New Roman" w:hAnsi="Times New Roman" w:cs="Times New Roman"/>
          <w:i/>
          <w:sz w:val="24"/>
          <w:szCs w:val="24"/>
          <w:lang w:eastAsia="en-GB"/>
        </w:rPr>
        <w:t xml:space="preserve"> and </w:t>
      </w:r>
      <w:r w:rsidR="0033562A" w:rsidRPr="00477731">
        <w:rPr>
          <w:rFonts w:ascii="Times New Roman" w:eastAsia="Times New Roman" w:hAnsi="Times New Roman" w:cs="Times New Roman"/>
          <w:i/>
          <w:sz w:val="24"/>
          <w:szCs w:val="24"/>
          <w:lang w:eastAsia="en-GB"/>
        </w:rPr>
        <w:t>F</w:t>
      </w:r>
      <w:r w:rsidRPr="00477731">
        <w:rPr>
          <w:rFonts w:ascii="Times New Roman" w:eastAsia="Times New Roman" w:hAnsi="Times New Roman" w:cs="Times New Roman"/>
          <w:i/>
          <w:sz w:val="24"/>
          <w:szCs w:val="24"/>
          <w:lang w:eastAsia="en-GB"/>
        </w:rPr>
        <w:t>ocus: the 59th Street Bridge accent</w:t>
      </w:r>
      <w:r w:rsidRPr="00477731">
        <w:rPr>
          <w:rFonts w:ascii="Times New Roman" w:eastAsia="Times New Roman" w:hAnsi="Times New Roman" w:cs="Times New Roman"/>
          <w:sz w:val="24"/>
          <w:szCs w:val="24"/>
          <w:lang w:eastAsia="en-GB"/>
        </w:rPr>
        <w:t>. London/New York: Routledge.</w:t>
      </w:r>
    </w:p>
    <w:p w14:paraId="7BA8D85E" w14:textId="14DEF399"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Büring</w:t>
      </w:r>
      <w:proofErr w:type="spellEnd"/>
      <w:r w:rsidRPr="00477731">
        <w:rPr>
          <w:rFonts w:ascii="Times New Roman" w:eastAsia="Times New Roman" w:hAnsi="Times New Roman" w:cs="Times New Roman"/>
          <w:sz w:val="24"/>
          <w:szCs w:val="24"/>
          <w:lang w:eastAsia="en-GB"/>
        </w:rPr>
        <w:t>, D</w:t>
      </w:r>
      <w:r w:rsidR="001677B7" w:rsidRPr="00477731">
        <w:rPr>
          <w:rFonts w:ascii="Times New Roman" w:eastAsia="Times New Roman" w:hAnsi="Times New Roman" w:cs="Times New Roman"/>
          <w:sz w:val="24"/>
          <w:szCs w:val="24"/>
          <w:lang w:eastAsia="en-GB"/>
        </w:rPr>
        <w:t>aniel</w:t>
      </w:r>
      <w:r w:rsidR="00552F6F" w:rsidRPr="00477731">
        <w:rPr>
          <w:rFonts w:ascii="Times New Roman" w:eastAsia="Times New Roman" w:hAnsi="Times New Roman" w:cs="Times New Roman"/>
          <w:sz w:val="24"/>
          <w:szCs w:val="24"/>
          <w:lang w:eastAsia="en-GB"/>
        </w:rPr>
        <w:t>. 1999. Topic</w:t>
      </w:r>
      <w:r w:rsidRPr="00477731">
        <w:rPr>
          <w:rFonts w:ascii="Times New Roman" w:eastAsia="Times New Roman" w:hAnsi="Times New Roman" w:cs="Times New Roman"/>
          <w:sz w:val="24"/>
          <w:szCs w:val="24"/>
          <w:lang w:eastAsia="en-GB"/>
        </w:rPr>
        <w:t xml:space="preserve">. In </w:t>
      </w:r>
      <w:r w:rsidRPr="00477731">
        <w:rPr>
          <w:rFonts w:ascii="Times New Roman" w:eastAsia="Times New Roman" w:hAnsi="Times New Roman" w:cs="Times New Roman"/>
          <w:i/>
          <w:sz w:val="24"/>
          <w:szCs w:val="24"/>
          <w:lang w:eastAsia="en-GB"/>
        </w:rPr>
        <w:t>Focus - Linguistic Cognitive and Computational Perspectives</w:t>
      </w:r>
      <w:r w:rsidR="0033562A" w:rsidRPr="00477731">
        <w:rPr>
          <w:rFonts w:ascii="Times New Roman" w:eastAsia="Times New Roman" w:hAnsi="Times New Roman" w:cs="Times New Roman"/>
          <w:sz w:val="24"/>
          <w:szCs w:val="24"/>
          <w:lang w:eastAsia="en-GB"/>
        </w:rPr>
        <w:t xml:space="preserve">, ed. by Peter Bosch and Rob van der Sand, </w:t>
      </w:r>
      <w:r w:rsidR="00552F6F" w:rsidRPr="00477731">
        <w:rPr>
          <w:rFonts w:ascii="Times New Roman" w:eastAsia="Times New Roman" w:hAnsi="Times New Roman" w:cs="Times New Roman"/>
          <w:sz w:val="24"/>
          <w:szCs w:val="24"/>
          <w:lang w:eastAsia="en-GB"/>
        </w:rPr>
        <w:t xml:space="preserve">142-165. </w:t>
      </w:r>
      <w:r w:rsidRPr="00477731">
        <w:rPr>
          <w:rFonts w:ascii="Times New Roman" w:eastAsia="Times New Roman" w:hAnsi="Times New Roman" w:cs="Times New Roman"/>
          <w:sz w:val="24"/>
          <w:szCs w:val="24"/>
          <w:lang w:eastAsia="en-GB"/>
        </w:rPr>
        <w:t xml:space="preserve">Cambridge: Cambridge University Press. </w:t>
      </w:r>
    </w:p>
    <w:p w14:paraId="17818164" w14:textId="1DE51DB7" w:rsidR="00517106" w:rsidRPr="00477731" w:rsidRDefault="008D3359"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lastRenderedPageBreak/>
        <w:t>Büring</w:t>
      </w:r>
      <w:proofErr w:type="spellEnd"/>
      <w:r w:rsidRPr="00477731">
        <w:rPr>
          <w:rFonts w:ascii="Times New Roman" w:eastAsia="Times New Roman" w:hAnsi="Times New Roman" w:cs="Times New Roman"/>
          <w:sz w:val="24"/>
          <w:szCs w:val="24"/>
          <w:lang w:eastAsia="en-GB"/>
        </w:rPr>
        <w:t>, D</w:t>
      </w:r>
      <w:r w:rsidR="001677B7" w:rsidRPr="00477731">
        <w:rPr>
          <w:rFonts w:ascii="Times New Roman" w:eastAsia="Times New Roman" w:hAnsi="Times New Roman" w:cs="Times New Roman"/>
          <w:sz w:val="24"/>
          <w:szCs w:val="24"/>
          <w:lang w:eastAsia="en-GB"/>
        </w:rPr>
        <w:t>aniel</w:t>
      </w:r>
      <w:r w:rsidRPr="00477731">
        <w:rPr>
          <w:rFonts w:ascii="Times New Roman" w:eastAsia="Times New Roman" w:hAnsi="Times New Roman" w:cs="Times New Roman"/>
          <w:sz w:val="24"/>
          <w:szCs w:val="24"/>
          <w:lang w:eastAsia="en-GB"/>
        </w:rPr>
        <w:t xml:space="preserve">. 2003. </w:t>
      </w:r>
      <w:r w:rsidR="00517106" w:rsidRPr="00477731">
        <w:rPr>
          <w:rFonts w:ascii="Times New Roman" w:eastAsia="Times New Roman" w:hAnsi="Times New Roman" w:cs="Times New Roman"/>
          <w:sz w:val="24"/>
          <w:szCs w:val="24"/>
          <w:lang w:eastAsia="en-GB"/>
        </w:rPr>
        <w:t>O</w:t>
      </w:r>
      <w:r w:rsidRPr="00477731">
        <w:rPr>
          <w:rFonts w:ascii="Times New Roman" w:eastAsia="Times New Roman" w:hAnsi="Times New Roman" w:cs="Times New Roman"/>
          <w:sz w:val="24"/>
          <w:szCs w:val="24"/>
          <w:lang w:eastAsia="en-GB"/>
        </w:rPr>
        <w:t>n D-trees, beans, and B-accents</w:t>
      </w:r>
      <w:r w:rsidR="00517106" w:rsidRPr="00477731">
        <w:rPr>
          <w:rFonts w:ascii="Times New Roman" w:eastAsia="Times New Roman" w:hAnsi="Times New Roman" w:cs="Times New Roman"/>
          <w:sz w:val="24"/>
          <w:szCs w:val="24"/>
          <w:lang w:eastAsia="en-GB"/>
        </w:rPr>
        <w:t xml:space="preserve">. </w:t>
      </w:r>
      <w:r w:rsidR="00517106" w:rsidRPr="00477731">
        <w:rPr>
          <w:rFonts w:ascii="Times New Roman" w:eastAsia="Times New Roman" w:hAnsi="Times New Roman" w:cs="Times New Roman"/>
          <w:i/>
          <w:sz w:val="24"/>
          <w:szCs w:val="24"/>
          <w:lang w:eastAsia="en-GB"/>
        </w:rPr>
        <w:t xml:space="preserve">Linguistics and </w:t>
      </w:r>
      <w:r w:rsidR="00475DC0" w:rsidRPr="00477731">
        <w:rPr>
          <w:rFonts w:ascii="Times New Roman" w:eastAsia="Times New Roman" w:hAnsi="Times New Roman" w:cs="Times New Roman"/>
          <w:i/>
          <w:sz w:val="24"/>
          <w:szCs w:val="24"/>
          <w:lang w:eastAsia="en-GB"/>
        </w:rPr>
        <w:t>P</w:t>
      </w:r>
      <w:r w:rsidR="00517106" w:rsidRPr="00477731">
        <w:rPr>
          <w:rFonts w:ascii="Times New Roman" w:eastAsia="Times New Roman" w:hAnsi="Times New Roman" w:cs="Times New Roman"/>
          <w:i/>
          <w:sz w:val="24"/>
          <w:szCs w:val="24"/>
          <w:lang w:eastAsia="en-GB"/>
        </w:rPr>
        <w:t>hilosophy</w:t>
      </w:r>
      <w:r w:rsidR="00517106" w:rsidRPr="00477731">
        <w:rPr>
          <w:rFonts w:ascii="Times New Roman" w:eastAsia="Times New Roman" w:hAnsi="Times New Roman" w:cs="Times New Roman"/>
          <w:sz w:val="24"/>
          <w:szCs w:val="24"/>
          <w:lang w:eastAsia="en-GB"/>
        </w:rPr>
        <w:t xml:space="preserve"> 26: 511-545.</w:t>
      </w:r>
    </w:p>
    <w:p w14:paraId="5E4D9AE4" w14:textId="4A2485C0"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Citko</w:t>
      </w:r>
      <w:proofErr w:type="spellEnd"/>
      <w:r w:rsidRPr="00477731">
        <w:rPr>
          <w:rFonts w:ascii="Times New Roman" w:eastAsia="Times New Roman" w:hAnsi="Times New Roman" w:cs="Times New Roman"/>
          <w:sz w:val="24"/>
          <w:szCs w:val="24"/>
          <w:lang w:eastAsia="en-GB"/>
        </w:rPr>
        <w:t>, B</w:t>
      </w:r>
      <w:r w:rsidR="001677B7" w:rsidRPr="00477731">
        <w:rPr>
          <w:rFonts w:ascii="Times New Roman" w:eastAsia="Times New Roman" w:hAnsi="Times New Roman" w:cs="Times New Roman"/>
          <w:sz w:val="24"/>
          <w:szCs w:val="24"/>
          <w:lang w:eastAsia="en-GB"/>
        </w:rPr>
        <w:t>arbara</w:t>
      </w:r>
      <w:r w:rsidRPr="00477731">
        <w:rPr>
          <w:rFonts w:ascii="Times New Roman" w:eastAsia="Times New Roman" w:hAnsi="Times New Roman" w:cs="Times New Roman"/>
          <w:sz w:val="24"/>
          <w:szCs w:val="24"/>
          <w:lang w:eastAsia="en-GB"/>
        </w:rPr>
        <w:t xml:space="preserve">. 2014. </w:t>
      </w:r>
      <w:r w:rsidRPr="00477731">
        <w:rPr>
          <w:rFonts w:ascii="Times New Roman" w:eastAsia="Times New Roman" w:hAnsi="Times New Roman" w:cs="Times New Roman"/>
          <w:i/>
          <w:sz w:val="24"/>
          <w:szCs w:val="24"/>
          <w:lang w:eastAsia="en-GB"/>
        </w:rPr>
        <w:t>Phase theory: An introduction</w:t>
      </w:r>
      <w:r w:rsidRPr="00477731">
        <w:rPr>
          <w:rFonts w:ascii="Times New Roman" w:eastAsia="Times New Roman" w:hAnsi="Times New Roman" w:cs="Times New Roman"/>
          <w:sz w:val="24"/>
          <w:szCs w:val="24"/>
          <w:lang w:eastAsia="en-GB"/>
        </w:rPr>
        <w:t xml:space="preserve">. </w:t>
      </w:r>
      <w:r w:rsidR="0033562A" w:rsidRPr="00477731">
        <w:rPr>
          <w:rFonts w:ascii="Times New Roman" w:eastAsia="Times New Roman" w:hAnsi="Times New Roman" w:cs="Times New Roman"/>
          <w:sz w:val="24"/>
          <w:szCs w:val="24"/>
          <w:lang w:eastAsia="en-GB"/>
        </w:rPr>
        <w:t xml:space="preserve">Cambridge: </w:t>
      </w:r>
      <w:r w:rsidRPr="00477731">
        <w:rPr>
          <w:rFonts w:ascii="Times New Roman" w:eastAsia="Times New Roman" w:hAnsi="Times New Roman" w:cs="Times New Roman"/>
          <w:sz w:val="24"/>
          <w:szCs w:val="24"/>
          <w:lang w:eastAsia="en-GB"/>
        </w:rPr>
        <w:t>Cambridge University Press.</w:t>
      </w:r>
    </w:p>
    <w:p w14:paraId="623BF431" w14:textId="102991FA"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Chocano</w:t>
      </w:r>
      <w:proofErr w:type="spellEnd"/>
      <w:r w:rsidRPr="00477731">
        <w:rPr>
          <w:rFonts w:ascii="Times New Roman" w:eastAsia="Times New Roman" w:hAnsi="Times New Roman" w:cs="Times New Roman"/>
          <w:sz w:val="24"/>
          <w:szCs w:val="24"/>
          <w:lang w:eastAsia="en-GB"/>
        </w:rPr>
        <w:t xml:space="preserve">, </w:t>
      </w:r>
      <w:proofErr w:type="spellStart"/>
      <w:r w:rsidRPr="00477731">
        <w:rPr>
          <w:rFonts w:ascii="Times New Roman" w:eastAsia="Times New Roman" w:hAnsi="Times New Roman" w:cs="Times New Roman"/>
          <w:sz w:val="24"/>
          <w:szCs w:val="24"/>
          <w:lang w:eastAsia="en-GB"/>
        </w:rPr>
        <w:t>G</w:t>
      </w:r>
      <w:r w:rsidR="00875C19" w:rsidRPr="00477731">
        <w:rPr>
          <w:rFonts w:ascii="Times New Roman" w:eastAsia="Times New Roman" w:hAnsi="Times New Roman" w:cs="Times New Roman"/>
          <w:sz w:val="24"/>
          <w:szCs w:val="24"/>
          <w:lang w:eastAsia="en-GB"/>
        </w:rPr>
        <w:t>ema</w:t>
      </w:r>
      <w:proofErr w:type="spellEnd"/>
      <w:r w:rsidR="00875C19" w:rsidRPr="00477731">
        <w:rPr>
          <w:rFonts w:ascii="Times New Roman" w:eastAsia="Times New Roman" w:hAnsi="Times New Roman" w:cs="Times New Roman"/>
          <w:sz w:val="24"/>
          <w:szCs w:val="24"/>
          <w:lang w:eastAsia="en-GB"/>
        </w:rPr>
        <w:t>.</w:t>
      </w:r>
      <w:r w:rsidRPr="00477731">
        <w:rPr>
          <w:rFonts w:ascii="Times New Roman" w:eastAsia="Times New Roman" w:hAnsi="Times New Roman" w:cs="Times New Roman"/>
          <w:sz w:val="24"/>
          <w:szCs w:val="24"/>
          <w:lang w:eastAsia="en-GB"/>
        </w:rPr>
        <w:t xml:space="preserve"> 2012. On the fronting of non-contrastive topics in Germanic.</w:t>
      </w:r>
      <w:r w:rsidR="008D3359" w:rsidRPr="00477731">
        <w:rPr>
          <w:rFonts w:ascii="Times New Roman" w:eastAsia="Times New Roman" w:hAnsi="Times New Roman" w:cs="Times New Roman"/>
          <w:sz w:val="24"/>
          <w:szCs w:val="24"/>
          <w:lang w:eastAsia="en-GB"/>
        </w:rPr>
        <w:t xml:space="preserve"> In E</w:t>
      </w:r>
      <w:r w:rsidR="00552F6F" w:rsidRPr="00477731">
        <w:rPr>
          <w:rFonts w:ascii="Times New Roman" w:eastAsia="Times New Roman" w:hAnsi="Times New Roman" w:cs="Times New Roman"/>
          <w:sz w:val="24"/>
          <w:szCs w:val="24"/>
          <w:lang w:eastAsia="en-GB"/>
        </w:rPr>
        <w:t>sther</w:t>
      </w:r>
      <w:r w:rsidR="008D3359" w:rsidRPr="00477731">
        <w:rPr>
          <w:rFonts w:ascii="Times New Roman" w:eastAsia="Times New Roman" w:hAnsi="Times New Roman" w:cs="Times New Roman"/>
          <w:sz w:val="24"/>
          <w:szCs w:val="24"/>
          <w:lang w:eastAsia="en-GB"/>
        </w:rPr>
        <w:t xml:space="preserve">. </w:t>
      </w:r>
      <w:proofErr w:type="spellStart"/>
      <w:r w:rsidR="008D3359" w:rsidRPr="00477731">
        <w:rPr>
          <w:rFonts w:ascii="Times New Roman" w:eastAsia="Times New Roman" w:hAnsi="Times New Roman" w:cs="Times New Roman"/>
          <w:sz w:val="24"/>
          <w:szCs w:val="24"/>
          <w:lang w:eastAsia="en-GB"/>
        </w:rPr>
        <w:t>Torrego</w:t>
      </w:r>
      <w:proofErr w:type="spellEnd"/>
      <w:r w:rsidR="008D3359" w:rsidRPr="00477731">
        <w:rPr>
          <w:rFonts w:ascii="Times New Roman" w:eastAsia="Times New Roman" w:hAnsi="Times New Roman" w:cs="Times New Roman"/>
          <w:sz w:val="24"/>
          <w:szCs w:val="24"/>
          <w:lang w:eastAsia="en-GB"/>
        </w:rPr>
        <w:t xml:space="preserve"> (ed.)</w:t>
      </w:r>
      <w:r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i/>
          <w:sz w:val="24"/>
          <w:szCs w:val="24"/>
          <w:lang w:eastAsia="en-GB"/>
        </w:rPr>
        <w:t xml:space="preserve">Of </w:t>
      </w:r>
      <w:r w:rsidR="008D3359" w:rsidRPr="00477731">
        <w:rPr>
          <w:rFonts w:ascii="Times New Roman" w:eastAsia="Times New Roman" w:hAnsi="Times New Roman" w:cs="Times New Roman"/>
          <w:i/>
          <w:sz w:val="24"/>
          <w:szCs w:val="24"/>
          <w:lang w:eastAsia="en-GB"/>
        </w:rPr>
        <w:t>g</w:t>
      </w:r>
      <w:r w:rsidRPr="00477731">
        <w:rPr>
          <w:rFonts w:ascii="Times New Roman" w:eastAsia="Times New Roman" w:hAnsi="Times New Roman" w:cs="Times New Roman"/>
          <w:i/>
          <w:sz w:val="24"/>
          <w:szCs w:val="24"/>
          <w:lang w:eastAsia="en-GB"/>
        </w:rPr>
        <w:t xml:space="preserve">rammar, </w:t>
      </w:r>
      <w:r w:rsidR="008D3359" w:rsidRPr="00477731">
        <w:rPr>
          <w:rFonts w:ascii="Times New Roman" w:eastAsia="Times New Roman" w:hAnsi="Times New Roman" w:cs="Times New Roman"/>
          <w:i/>
          <w:sz w:val="24"/>
          <w:szCs w:val="24"/>
          <w:lang w:eastAsia="en-GB"/>
        </w:rPr>
        <w:t>w</w:t>
      </w:r>
      <w:r w:rsidRPr="00477731">
        <w:rPr>
          <w:rFonts w:ascii="Times New Roman" w:eastAsia="Times New Roman" w:hAnsi="Times New Roman" w:cs="Times New Roman"/>
          <w:i/>
          <w:sz w:val="24"/>
          <w:szCs w:val="24"/>
          <w:lang w:eastAsia="en-GB"/>
        </w:rPr>
        <w:t xml:space="preserve">ords, and </w:t>
      </w:r>
      <w:r w:rsidR="008D3359" w:rsidRPr="00477731">
        <w:rPr>
          <w:rFonts w:ascii="Times New Roman" w:eastAsia="Times New Roman" w:hAnsi="Times New Roman" w:cs="Times New Roman"/>
          <w:i/>
          <w:sz w:val="24"/>
          <w:szCs w:val="24"/>
          <w:lang w:eastAsia="en-GB"/>
        </w:rPr>
        <w:t>v</w:t>
      </w:r>
      <w:r w:rsidRPr="00477731">
        <w:rPr>
          <w:rFonts w:ascii="Times New Roman" w:eastAsia="Times New Roman" w:hAnsi="Times New Roman" w:cs="Times New Roman"/>
          <w:i/>
          <w:sz w:val="24"/>
          <w:szCs w:val="24"/>
          <w:lang w:eastAsia="en-GB"/>
        </w:rPr>
        <w:t>erses.</w:t>
      </w:r>
      <w:r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i/>
          <w:sz w:val="24"/>
          <w:szCs w:val="24"/>
          <w:lang w:eastAsia="en-GB"/>
        </w:rPr>
        <w:t xml:space="preserve">In </w:t>
      </w:r>
      <w:proofErr w:type="spellStart"/>
      <w:r w:rsidR="008D3359" w:rsidRPr="00477731">
        <w:rPr>
          <w:rFonts w:ascii="Times New Roman" w:eastAsia="Times New Roman" w:hAnsi="Times New Roman" w:cs="Times New Roman"/>
          <w:i/>
          <w:sz w:val="24"/>
          <w:szCs w:val="24"/>
          <w:lang w:eastAsia="en-GB"/>
        </w:rPr>
        <w:t>h</w:t>
      </w:r>
      <w:r w:rsidRPr="00477731">
        <w:rPr>
          <w:rFonts w:ascii="Times New Roman" w:eastAsia="Times New Roman" w:hAnsi="Times New Roman" w:cs="Times New Roman"/>
          <w:i/>
          <w:sz w:val="24"/>
          <w:szCs w:val="24"/>
          <w:lang w:eastAsia="en-GB"/>
        </w:rPr>
        <w:t>onor</w:t>
      </w:r>
      <w:proofErr w:type="spellEnd"/>
      <w:r w:rsidRPr="00477731">
        <w:rPr>
          <w:rFonts w:ascii="Times New Roman" w:eastAsia="Times New Roman" w:hAnsi="Times New Roman" w:cs="Times New Roman"/>
          <w:i/>
          <w:sz w:val="24"/>
          <w:szCs w:val="24"/>
          <w:lang w:eastAsia="en-GB"/>
        </w:rPr>
        <w:t xml:space="preserve"> of Carlos Piera</w:t>
      </w:r>
      <w:r w:rsidRPr="00477731">
        <w:rPr>
          <w:rFonts w:ascii="Times New Roman" w:eastAsia="Times New Roman" w:hAnsi="Times New Roman" w:cs="Times New Roman"/>
          <w:sz w:val="24"/>
          <w:szCs w:val="24"/>
          <w:lang w:eastAsia="en-GB"/>
        </w:rPr>
        <w:t>, 143-169.</w:t>
      </w:r>
      <w:r w:rsidR="008D3359" w:rsidRPr="00477731">
        <w:rPr>
          <w:rFonts w:ascii="Times New Roman" w:eastAsia="Times New Roman" w:hAnsi="Times New Roman" w:cs="Times New Roman"/>
          <w:sz w:val="24"/>
          <w:szCs w:val="24"/>
          <w:lang w:eastAsia="en-GB"/>
        </w:rPr>
        <w:t xml:space="preserve"> Amsterdam: John Benjamins.</w:t>
      </w:r>
    </w:p>
    <w:p w14:paraId="3113F410" w14:textId="7632ECF2"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Chomsky, N</w:t>
      </w:r>
      <w:r w:rsidR="000178FD" w:rsidRPr="00477731">
        <w:rPr>
          <w:rFonts w:ascii="Times New Roman" w:eastAsia="Times New Roman" w:hAnsi="Times New Roman" w:cs="Times New Roman"/>
          <w:sz w:val="24"/>
          <w:szCs w:val="24"/>
          <w:lang w:eastAsia="en-GB"/>
        </w:rPr>
        <w:t>oam</w:t>
      </w:r>
      <w:r w:rsidRPr="00477731">
        <w:rPr>
          <w:rFonts w:ascii="Times New Roman" w:eastAsia="Times New Roman" w:hAnsi="Times New Roman" w:cs="Times New Roman"/>
          <w:sz w:val="24"/>
          <w:szCs w:val="24"/>
          <w:lang w:eastAsia="en-GB"/>
        </w:rPr>
        <w:t xml:space="preserve">. 1995. </w:t>
      </w:r>
      <w:r w:rsidRPr="00477731">
        <w:rPr>
          <w:rFonts w:ascii="Times New Roman" w:eastAsia="Times New Roman" w:hAnsi="Times New Roman" w:cs="Times New Roman"/>
          <w:i/>
          <w:sz w:val="24"/>
          <w:szCs w:val="24"/>
          <w:lang w:eastAsia="en-GB"/>
        </w:rPr>
        <w:t>The minimalist program</w:t>
      </w:r>
      <w:r w:rsidRPr="00477731">
        <w:rPr>
          <w:rFonts w:ascii="Times New Roman" w:eastAsia="Times New Roman" w:hAnsi="Times New Roman" w:cs="Times New Roman"/>
          <w:sz w:val="24"/>
          <w:szCs w:val="24"/>
          <w:lang w:eastAsia="en-GB"/>
        </w:rPr>
        <w:t>. Cambridge: MIT Press.</w:t>
      </w:r>
    </w:p>
    <w:p w14:paraId="6586D1BE" w14:textId="5044AAF6" w:rsidR="00517106" w:rsidRPr="00477731" w:rsidRDefault="008D3359"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Chomsky, </w:t>
      </w:r>
      <w:r w:rsidR="000178FD" w:rsidRPr="00477731">
        <w:rPr>
          <w:rFonts w:ascii="Times New Roman" w:eastAsia="Times New Roman" w:hAnsi="Times New Roman" w:cs="Times New Roman"/>
          <w:sz w:val="24"/>
          <w:szCs w:val="24"/>
          <w:lang w:eastAsia="en-GB"/>
        </w:rPr>
        <w:t>Noam</w:t>
      </w:r>
      <w:r w:rsidRPr="00477731">
        <w:rPr>
          <w:rFonts w:ascii="Times New Roman" w:eastAsia="Times New Roman" w:hAnsi="Times New Roman" w:cs="Times New Roman"/>
          <w:sz w:val="24"/>
          <w:szCs w:val="24"/>
          <w:lang w:eastAsia="en-GB"/>
        </w:rPr>
        <w:t>. 2001. Derivation by phase</w:t>
      </w:r>
      <w:r w:rsidR="00517106" w:rsidRPr="00477731">
        <w:rPr>
          <w:rFonts w:ascii="Times New Roman" w:eastAsia="Times New Roman" w:hAnsi="Times New Roman" w:cs="Times New Roman"/>
          <w:sz w:val="24"/>
          <w:szCs w:val="24"/>
          <w:lang w:eastAsia="en-GB"/>
        </w:rPr>
        <w:t xml:space="preserve">. In </w:t>
      </w:r>
      <w:r w:rsidR="00517106" w:rsidRPr="00477731">
        <w:rPr>
          <w:rFonts w:ascii="Times New Roman" w:eastAsia="Times New Roman" w:hAnsi="Times New Roman" w:cs="Times New Roman"/>
          <w:i/>
          <w:sz w:val="24"/>
          <w:szCs w:val="24"/>
          <w:lang w:eastAsia="en-GB"/>
        </w:rPr>
        <w:t xml:space="preserve">Ken Hale. A </w:t>
      </w:r>
      <w:r w:rsidR="00552F6F" w:rsidRPr="00477731">
        <w:rPr>
          <w:rFonts w:ascii="Times New Roman" w:eastAsia="Times New Roman" w:hAnsi="Times New Roman" w:cs="Times New Roman"/>
          <w:i/>
          <w:sz w:val="24"/>
          <w:szCs w:val="24"/>
          <w:lang w:eastAsia="en-GB"/>
        </w:rPr>
        <w:t>l</w:t>
      </w:r>
      <w:r w:rsidR="00517106" w:rsidRPr="00477731">
        <w:rPr>
          <w:rFonts w:ascii="Times New Roman" w:eastAsia="Times New Roman" w:hAnsi="Times New Roman" w:cs="Times New Roman"/>
          <w:i/>
          <w:sz w:val="24"/>
          <w:szCs w:val="24"/>
          <w:lang w:eastAsia="en-GB"/>
        </w:rPr>
        <w:t xml:space="preserve">ife in </w:t>
      </w:r>
      <w:r w:rsidR="00552F6F" w:rsidRPr="00477731">
        <w:rPr>
          <w:rFonts w:ascii="Times New Roman" w:eastAsia="Times New Roman" w:hAnsi="Times New Roman" w:cs="Times New Roman"/>
          <w:i/>
          <w:sz w:val="24"/>
          <w:szCs w:val="24"/>
          <w:lang w:eastAsia="en-GB"/>
        </w:rPr>
        <w:t>l</w:t>
      </w:r>
      <w:r w:rsidR="00517106" w:rsidRPr="00477731">
        <w:rPr>
          <w:rFonts w:ascii="Times New Roman" w:eastAsia="Times New Roman" w:hAnsi="Times New Roman" w:cs="Times New Roman"/>
          <w:i/>
          <w:sz w:val="24"/>
          <w:szCs w:val="24"/>
          <w:lang w:eastAsia="en-GB"/>
        </w:rPr>
        <w:t>anguage</w:t>
      </w:r>
      <w:r w:rsidR="00875C19" w:rsidRPr="00477731">
        <w:rPr>
          <w:rFonts w:ascii="Times New Roman" w:eastAsia="Times New Roman" w:hAnsi="Times New Roman" w:cs="Times New Roman"/>
          <w:sz w:val="24"/>
          <w:szCs w:val="24"/>
          <w:lang w:eastAsia="en-GB"/>
        </w:rPr>
        <w:t xml:space="preserve">, ed. </w:t>
      </w:r>
      <w:proofErr w:type="gramStart"/>
      <w:r w:rsidR="00875C19" w:rsidRPr="00477731">
        <w:rPr>
          <w:rFonts w:ascii="Times New Roman" w:eastAsia="Times New Roman" w:hAnsi="Times New Roman" w:cs="Times New Roman"/>
          <w:sz w:val="24"/>
          <w:szCs w:val="24"/>
          <w:lang w:eastAsia="en-GB"/>
        </w:rPr>
        <w:t>by  Michael</w:t>
      </w:r>
      <w:proofErr w:type="gramEnd"/>
      <w:r w:rsidR="00875C19" w:rsidRPr="00477731">
        <w:rPr>
          <w:rFonts w:ascii="Times New Roman" w:eastAsia="Times New Roman" w:hAnsi="Times New Roman" w:cs="Times New Roman"/>
          <w:sz w:val="24"/>
          <w:szCs w:val="24"/>
          <w:lang w:eastAsia="en-GB"/>
        </w:rPr>
        <w:t xml:space="preserve"> </w:t>
      </w:r>
      <w:proofErr w:type="spellStart"/>
      <w:r w:rsidR="00875C19" w:rsidRPr="00477731">
        <w:rPr>
          <w:rFonts w:ascii="Times New Roman" w:eastAsia="Times New Roman" w:hAnsi="Times New Roman" w:cs="Times New Roman"/>
          <w:sz w:val="24"/>
          <w:szCs w:val="24"/>
          <w:lang w:eastAsia="en-GB"/>
        </w:rPr>
        <w:t>Kenstowicz</w:t>
      </w:r>
      <w:proofErr w:type="spellEnd"/>
      <w:r w:rsidR="00875C19" w:rsidRPr="00477731">
        <w:rPr>
          <w:rFonts w:ascii="Times New Roman" w:eastAsia="Times New Roman" w:hAnsi="Times New Roman" w:cs="Times New Roman"/>
          <w:sz w:val="24"/>
          <w:szCs w:val="24"/>
          <w:lang w:eastAsia="en-GB"/>
        </w:rPr>
        <w:t xml:space="preserve">,  1-52. </w:t>
      </w:r>
      <w:r w:rsidR="00517106" w:rsidRPr="00477731">
        <w:rPr>
          <w:rFonts w:ascii="Times New Roman" w:eastAsia="Times New Roman" w:hAnsi="Times New Roman" w:cs="Times New Roman"/>
          <w:sz w:val="24"/>
          <w:szCs w:val="24"/>
          <w:lang w:eastAsia="en-GB"/>
        </w:rPr>
        <w:t>Cambridge</w:t>
      </w:r>
      <w:r w:rsidR="00552F6F" w:rsidRPr="00477731">
        <w:rPr>
          <w:rFonts w:ascii="Times New Roman" w:eastAsia="Times New Roman" w:hAnsi="Times New Roman" w:cs="Times New Roman"/>
          <w:sz w:val="24"/>
          <w:szCs w:val="24"/>
          <w:lang w:eastAsia="en-GB"/>
        </w:rPr>
        <w:t xml:space="preserve"> MA</w:t>
      </w:r>
      <w:r w:rsidR="00517106" w:rsidRPr="00477731">
        <w:rPr>
          <w:rFonts w:ascii="Times New Roman" w:eastAsia="Times New Roman" w:hAnsi="Times New Roman" w:cs="Times New Roman"/>
          <w:sz w:val="24"/>
          <w:szCs w:val="24"/>
          <w:lang w:eastAsia="en-GB"/>
        </w:rPr>
        <w:t>: MIT Press.</w:t>
      </w:r>
    </w:p>
    <w:p w14:paraId="00294E41" w14:textId="63888990" w:rsidR="00517106" w:rsidRPr="00477731" w:rsidRDefault="008D3359"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Chomsky, </w:t>
      </w:r>
      <w:r w:rsidR="000178FD" w:rsidRPr="00477731">
        <w:rPr>
          <w:rFonts w:ascii="Times New Roman" w:eastAsia="Times New Roman" w:hAnsi="Times New Roman" w:cs="Times New Roman"/>
          <w:sz w:val="24"/>
          <w:szCs w:val="24"/>
          <w:lang w:eastAsia="en-GB"/>
        </w:rPr>
        <w:t>Noam</w:t>
      </w:r>
      <w:r w:rsidRPr="00477731">
        <w:rPr>
          <w:rFonts w:ascii="Times New Roman" w:eastAsia="Times New Roman" w:hAnsi="Times New Roman" w:cs="Times New Roman"/>
          <w:sz w:val="24"/>
          <w:szCs w:val="24"/>
          <w:lang w:eastAsia="en-GB"/>
        </w:rPr>
        <w:t>. 2008. On phases</w:t>
      </w:r>
      <w:r w:rsidR="00517106" w:rsidRPr="00477731">
        <w:rPr>
          <w:rFonts w:ascii="Times New Roman" w:eastAsia="Times New Roman" w:hAnsi="Times New Roman" w:cs="Times New Roman"/>
          <w:sz w:val="24"/>
          <w:szCs w:val="24"/>
          <w:lang w:eastAsia="en-GB"/>
        </w:rPr>
        <w:t xml:space="preserve">. In </w:t>
      </w:r>
      <w:r w:rsidR="00517106" w:rsidRPr="00477731">
        <w:rPr>
          <w:rFonts w:ascii="Times New Roman" w:eastAsia="Times New Roman" w:hAnsi="Times New Roman" w:cs="Times New Roman"/>
          <w:i/>
          <w:sz w:val="24"/>
          <w:szCs w:val="24"/>
          <w:lang w:eastAsia="en-GB"/>
        </w:rPr>
        <w:t>Foundationa</w:t>
      </w:r>
      <w:r w:rsidRPr="00477731">
        <w:rPr>
          <w:rFonts w:ascii="Times New Roman" w:eastAsia="Times New Roman" w:hAnsi="Times New Roman" w:cs="Times New Roman"/>
          <w:i/>
          <w:sz w:val="24"/>
          <w:szCs w:val="24"/>
          <w:lang w:eastAsia="en-GB"/>
        </w:rPr>
        <w:t>l i</w:t>
      </w:r>
      <w:r w:rsidR="00517106" w:rsidRPr="00477731">
        <w:rPr>
          <w:rFonts w:ascii="Times New Roman" w:eastAsia="Times New Roman" w:hAnsi="Times New Roman" w:cs="Times New Roman"/>
          <w:i/>
          <w:sz w:val="24"/>
          <w:szCs w:val="24"/>
          <w:lang w:eastAsia="en-GB"/>
        </w:rPr>
        <w:t xml:space="preserve">ssues in </w:t>
      </w:r>
      <w:r w:rsidRPr="00477731">
        <w:rPr>
          <w:rFonts w:ascii="Times New Roman" w:eastAsia="Times New Roman" w:hAnsi="Times New Roman" w:cs="Times New Roman"/>
          <w:i/>
          <w:sz w:val="24"/>
          <w:szCs w:val="24"/>
          <w:lang w:eastAsia="en-GB"/>
        </w:rPr>
        <w:t>l</w:t>
      </w:r>
      <w:r w:rsidR="00517106" w:rsidRPr="00477731">
        <w:rPr>
          <w:rFonts w:ascii="Times New Roman" w:eastAsia="Times New Roman" w:hAnsi="Times New Roman" w:cs="Times New Roman"/>
          <w:i/>
          <w:sz w:val="24"/>
          <w:szCs w:val="24"/>
          <w:lang w:eastAsia="en-GB"/>
        </w:rPr>
        <w:t xml:space="preserve">inguistic </w:t>
      </w:r>
      <w:r w:rsidRPr="00477731">
        <w:rPr>
          <w:rFonts w:ascii="Times New Roman" w:eastAsia="Times New Roman" w:hAnsi="Times New Roman" w:cs="Times New Roman"/>
          <w:i/>
          <w:sz w:val="24"/>
          <w:szCs w:val="24"/>
          <w:lang w:eastAsia="en-GB"/>
        </w:rPr>
        <w:t>t</w:t>
      </w:r>
      <w:r w:rsidR="00517106" w:rsidRPr="00477731">
        <w:rPr>
          <w:rFonts w:ascii="Times New Roman" w:eastAsia="Times New Roman" w:hAnsi="Times New Roman" w:cs="Times New Roman"/>
          <w:i/>
          <w:sz w:val="24"/>
          <w:szCs w:val="24"/>
          <w:lang w:eastAsia="en-GB"/>
        </w:rPr>
        <w:t xml:space="preserve">heory. Essays in </w:t>
      </w:r>
      <w:proofErr w:type="spellStart"/>
      <w:r w:rsidRPr="00477731">
        <w:rPr>
          <w:rFonts w:ascii="Times New Roman" w:eastAsia="Times New Roman" w:hAnsi="Times New Roman" w:cs="Times New Roman"/>
          <w:i/>
          <w:sz w:val="24"/>
          <w:szCs w:val="24"/>
          <w:lang w:eastAsia="en-GB"/>
        </w:rPr>
        <w:t>h</w:t>
      </w:r>
      <w:r w:rsidR="00517106" w:rsidRPr="00477731">
        <w:rPr>
          <w:rFonts w:ascii="Times New Roman" w:eastAsia="Times New Roman" w:hAnsi="Times New Roman" w:cs="Times New Roman"/>
          <w:i/>
          <w:sz w:val="24"/>
          <w:szCs w:val="24"/>
          <w:lang w:eastAsia="en-GB"/>
        </w:rPr>
        <w:t>onor</w:t>
      </w:r>
      <w:proofErr w:type="spellEnd"/>
      <w:r w:rsidR="00517106" w:rsidRPr="00477731">
        <w:rPr>
          <w:rFonts w:ascii="Times New Roman" w:eastAsia="Times New Roman" w:hAnsi="Times New Roman" w:cs="Times New Roman"/>
          <w:i/>
          <w:sz w:val="24"/>
          <w:szCs w:val="24"/>
          <w:lang w:eastAsia="en-GB"/>
        </w:rPr>
        <w:t xml:space="preserve"> of Jean-Roger </w:t>
      </w:r>
      <w:proofErr w:type="spellStart"/>
      <w:r w:rsidR="00517106" w:rsidRPr="00477731">
        <w:rPr>
          <w:rFonts w:ascii="Times New Roman" w:eastAsia="Times New Roman" w:hAnsi="Times New Roman" w:cs="Times New Roman"/>
          <w:i/>
          <w:sz w:val="24"/>
          <w:szCs w:val="24"/>
          <w:lang w:eastAsia="en-GB"/>
        </w:rPr>
        <w:t>Vergnaud</w:t>
      </w:r>
      <w:proofErr w:type="spellEnd"/>
      <w:r w:rsidR="00875C19" w:rsidRPr="00477731">
        <w:rPr>
          <w:rFonts w:ascii="Times New Roman" w:eastAsia="Times New Roman" w:hAnsi="Times New Roman" w:cs="Times New Roman"/>
          <w:sz w:val="24"/>
          <w:szCs w:val="24"/>
          <w:lang w:eastAsia="en-GB"/>
        </w:rPr>
        <w:t xml:space="preserve">, ed. by Robert </w:t>
      </w:r>
      <w:proofErr w:type="spellStart"/>
      <w:r w:rsidR="00875C19" w:rsidRPr="00477731">
        <w:rPr>
          <w:rFonts w:ascii="Times New Roman" w:eastAsia="Times New Roman" w:hAnsi="Times New Roman" w:cs="Times New Roman"/>
          <w:sz w:val="24"/>
          <w:szCs w:val="24"/>
          <w:lang w:eastAsia="en-GB"/>
        </w:rPr>
        <w:t>Freidin</w:t>
      </w:r>
      <w:proofErr w:type="spellEnd"/>
      <w:r w:rsidR="00875C19" w:rsidRPr="00477731">
        <w:rPr>
          <w:rFonts w:ascii="Times New Roman" w:eastAsia="Times New Roman" w:hAnsi="Times New Roman" w:cs="Times New Roman"/>
          <w:sz w:val="24"/>
          <w:szCs w:val="24"/>
          <w:lang w:eastAsia="en-GB"/>
        </w:rPr>
        <w:t xml:space="preserve">, Carlos P. Otero, Maria Luisa </w:t>
      </w:r>
      <w:proofErr w:type="spellStart"/>
      <w:r w:rsidR="00875C19" w:rsidRPr="00477731">
        <w:rPr>
          <w:rFonts w:ascii="Times New Roman" w:eastAsia="Times New Roman" w:hAnsi="Times New Roman" w:cs="Times New Roman"/>
          <w:sz w:val="24"/>
          <w:szCs w:val="24"/>
          <w:lang w:eastAsia="en-GB"/>
        </w:rPr>
        <w:t>Zubizarreta</w:t>
      </w:r>
      <w:proofErr w:type="spellEnd"/>
      <w:r w:rsidR="00875C19" w:rsidRPr="00477731">
        <w:rPr>
          <w:rFonts w:ascii="Times New Roman" w:eastAsia="Times New Roman" w:hAnsi="Times New Roman" w:cs="Times New Roman"/>
          <w:sz w:val="24"/>
          <w:szCs w:val="24"/>
          <w:lang w:eastAsia="en-GB"/>
        </w:rPr>
        <w:t xml:space="preserve">, </w:t>
      </w:r>
      <w:r w:rsidR="00552F6F" w:rsidRPr="00477731">
        <w:rPr>
          <w:rFonts w:ascii="Times New Roman" w:eastAsia="Times New Roman" w:hAnsi="Times New Roman" w:cs="Times New Roman"/>
          <w:sz w:val="24"/>
          <w:szCs w:val="24"/>
          <w:lang w:eastAsia="en-GB"/>
        </w:rPr>
        <w:t>291-321. Cambridge: MIT Press</w:t>
      </w:r>
      <w:r w:rsidR="00517106" w:rsidRPr="00477731">
        <w:rPr>
          <w:rFonts w:ascii="Times New Roman" w:eastAsia="Times New Roman" w:hAnsi="Times New Roman" w:cs="Times New Roman"/>
          <w:sz w:val="24"/>
          <w:szCs w:val="24"/>
          <w:lang w:eastAsia="en-GB"/>
        </w:rPr>
        <w:t>.</w:t>
      </w:r>
    </w:p>
    <w:p w14:paraId="4BABBA20" w14:textId="4879A841" w:rsidR="00517106" w:rsidRPr="00477731" w:rsidRDefault="008D3359"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Chomsky, </w:t>
      </w:r>
      <w:r w:rsidR="000178FD" w:rsidRPr="00477731">
        <w:rPr>
          <w:rFonts w:ascii="Times New Roman" w:eastAsia="Times New Roman" w:hAnsi="Times New Roman" w:cs="Times New Roman"/>
          <w:sz w:val="24"/>
          <w:szCs w:val="24"/>
          <w:lang w:eastAsia="en-GB"/>
        </w:rPr>
        <w:t>Noam</w:t>
      </w:r>
      <w:r w:rsidRPr="00477731">
        <w:rPr>
          <w:rFonts w:ascii="Times New Roman" w:eastAsia="Times New Roman" w:hAnsi="Times New Roman" w:cs="Times New Roman"/>
          <w:sz w:val="24"/>
          <w:szCs w:val="24"/>
          <w:lang w:eastAsia="en-GB"/>
        </w:rPr>
        <w:t>. 2013. Problems of projection</w:t>
      </w:r>
      <w:r w:rsidR="00517106" w:rsidRPr="00477731">
        <w:rPr>
          <w:rFonts w:ascii="Times New Roman" w:eastAsia="Times New Roman" w:hAnsi="Times New Roman" w:cs="Times New Roman"/>
          <w:sz w:val="24"/>
          <w:szCs w:val="24"/>
          <w:lang w:eastAsia="en-GB"/>
        </w:rPr>
        <w:t xml:space="preserve">. </w:t>
      </w:r>
      <w:r w:rsidR="00517106" w:rsidRPr="00477731">
        <w:rPr>
          <w:rFonts w:ascii="Times New Roman" w:eastAsia="Times New Roman" w:hAnsi="Times New Roman" w:cs="Times New Roman"/>
          <w:i/>
          <w:sz w:val="24"/>
          <w:szCs w:val="24"/>
          <w:lang w:eastAsia="en-GB"/>
        </w:rPr>
        <w:t>Lingua</w:t>
      </w:r>
      <w:r w:rsidR="00517106" w:rsidRPr="00477731">
        <w:rPr>
          <w:rFonts w:ascii="Times New Roman" w:eastAsia="Times New Roman" w:hAnsi="Times New Roman" w:cs="Times New Roman"/>
          <w:sz w:val="24"/>
          <w:szCs w:val="24"/>
          <w:lang w:eastAsia="en-GB"/>
        </w:rPr>
        <w:t xml:space="preserve"> 130: 33-49.</w:t>
      </w:r>
    </w:p>
    <w:p w14:paraId="16104568" w14:textId="1E946F1C"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Chomsky, </w:t>
      </w:r>
      <w:r w:rsidR="000178FD" w:rsidRPr="00477731">
        <w:rPr>
          <w:rFonts w:ascii="Times New Roman" w:eastAsia="Times New Roman" w:hAnsi="Times New Roman" w:cs="Times New Roman"/>
          <w:sz w:val="24"/>
          <w:szCs w:val="24"/>
          <w:lang w:eastAsia="en-GB"/>
        </w:rPr>
        <w:t>Noam</w:t>
      </w:r>
      <w:r w:rsidRPr="00477731">
        <w:rPr>
          <w:rFonts w:ascii="Times New Roman" w:eastAsia="Times New Roman" w:hAnsi="Times New Roman" w:cs="Times New Roman"/>
          <w:sz w:val="24"/>
          <w:szCs w:val="24"/>
          <w:lang w:eastAsia="en-GB"/>
        </w:rPr>
        <w:t xml:space="preserve">., </w:t>
      </w:r>
      <w:proofErr w:type="spellStart"/>
      <w:r w:rsidR="00AC0F05" w:rsidRPr="00477731">
        <w:rPr>
          <w:rFonts w:ascii="Times New Roman" w:eastAsia="Times New Roman" w:hAnsi="Times New Roman" w:cs="Times New Roman"/>
          <w:sz w:val="24"/>
          <w:szCs w:val="24"/>
          <w:lang w:eastAsia="en-GB"/>
        </w:rPr>
        <w:t>Ángel</w:t>
      </w:r>
      <w:proofErr w:type="spellEnd"/>
      <w:r w:rsidR="00AC0F05" w:rsidRPr="00477731">
        <w:rPr>
          <w:rFonts w:ascii="Times New Roman" w:eastAsia="Times New Roman" w:hAnsi="Times New Roman" w:cs="Times New Roman"/>
          <w:sz w:val="24"/>
          <w:szCs w:val="24"/>
          <w:lang w:eastAsia="en-GB"/>
        </w:rPr>
        <w:t xml:space="preserve"> J. </w:t>
      </w:r>
      <w:r w:rsidRPr="00477731">
        <w:rPr>
          <w:rFonts w:ascii="Times New Roman" w:eastAsia="Times New Roman" w:hAnsi="Times New Roman" w:cs="Times New Roman"/>
          <w:sz w:val="24"/>
          <w:szCs w:val="24"/>
          <w:lang w:eastAsia="en-GB"/>
        </w:rPr>
        <w:t xml:space="preserve">Gallego, and </w:t>
      </w:r>
      <w:r w:rsidR="00AC0F05" w:rsidRPr="00477731">
        <w:rPr>
          <w:rFonts w:ascii="Times New Roman" w:eastAsia="Times New Roman" w:hAnsi="Times New Roman" w:cs="Times New Roman"/>
          <w:sz w:val="24"/>
          <w:szCs w:val="24"/>
          <w:lang w:eastAsia="en-GB"/>
        </w:rPr>
        <w:t xml:space="preserve">Denis </w:t>
      </w:r>
      <w:r w:rsidRPr="00477731">
        <w:rPr>
          <w:rFonts w:ascii="Times New Roman" w:eastAsia="Times New Roman" w:hAnsi="Times New Roman" w:cs="Times New Roman"/>
          <w:sz w:val="24"/>
          <w:szCs w:val="24"/>
          <w:lang w:eastAsia="en-GB"/>
        </w:rPr>
        <w:t>Ott</w:t>
      </w:r>
      <w:r w:rsidR="003125CD" w:rsidRPr="00477731">
        <w:rPr>
          <w:rFonts w:ascii="Times New Roman" w:eastAsia="Times New Roman" w:hAnsi="Times New Roman" w:cs="Times New Roman"/>
          <w:sz w:val="24"/>
          <w:szCs w:val="24"/>
          <w:lang w:eastAsia="en-GB"/>
        </w:rPr>
        <w:t>.</w:t>
      </w:r>
      <w:r w:rsidRPr="00477731">
        <w:rPr>
          <w:rFonts w:ascii="Times New Roman" w:eastAsia="Times New Roman" w:hAnsi="Times New Roman" w:cs="Times New Roman"/>
          <w:sz w:val="24"/>
          <w:szCs w:val="24"/>
          <w:lang w:eastAsia="en-GB"/>
        </w:rPr>
        <w:t xml:space="preserve"> 2019. Generative grammar and the faculty of language: Insights, questions, and challenges. </w:t>
      </w:r>
      <w:r w:rsidRPr="00477731">
        <w:rPr>
          <w:rFonts w:ascii="Times New Roman" w:eastAsia="Times New Roman" w:hAnsi="Times New Roman" w:cs="Times New Roman"/>
          <w:i/>
          <w:sz w:val="24"/>
          <w:szCs w:val="24"/>
          <w:lang w:eastAsia="en-GB"/>
        </w:rPr>
        <w:t>Catalan Journal of Linguistics</w:t>
      </w:r>
      <w:r w:rsidRPr="00477731">
        <w:rPr>
          <w:rFonts w:ascii="Times New Roman" w:eastAsia="Times New Roman" w:hAnsi="Times New Roman" w:cs="Times New Roman"/>
          <w:sz w:val="24"/>
          <w:szCs w:val="24"/>
          <w:lang w:eastAsia="en-GB"/>
        </w:rPr>
        <w:t>, 229-261.</w:t>
      </w:r>
    </w:p>
    <w:p w14:paraId="29B074CB" w14:textId="54EE044B" w:rsidR="00984A98" w:rsidRPr="00477731" w:rsidRDefault="00984A98"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Cinque, </w:t>
      </w:r>
      <w:proofErr w:type="gramStart"/>
      <w:r w:rsidRPr="00477731">
        <w:rPr>
          <w:rFonts w:ascii="Times New Roman" w:eastAsia="Times New Roman" w:hAnsi="Times New Roman" w:cs="Times New Roman"/>
          <w:sz w:val="24"/>
          <w:szCs w:val="24"/>
          <w:lang w:eastAsia="en-GB"/>
        </w:rPr>
        <w:t>Guglielmo</w:t>
      </w:r>
      <w:proofErr w:type="gramEnd"/>
      <w:r w:rsidRPr="00477731">
        <w:rPr>
          <w:rFonts w:ascii="Times New Roman" w:eastAsia="Times New Roman" w:hAnsi="Times New Roman" w:cs="Times New Roman"/>
          <w:sz w:val="24"/>
          <w:szCs w:val="24"/>
          <w:lang w:eastAsia="en-GB"/>
        </w:rPr>
        <w:t xml:space="preserve"> and Luigi Rizzi. 2010.</w:t>
      </w:r>
      <w:r w:rsidR="003B5E61"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sz w:val="24"/>
          <w:szCs w:val="24"/>
          <w:lang w:eastAsia="en-GB"/>
        </w:rPr>
        <w:t xml:space="preserve">The cartography of syntactic structures. In </w:t>
      </w:r>
      <w:r w:rsidRPr="00477731">
        <w:rPr>
          <w:rFonts w:ascii="Times New Roman" w:eastAsia="Times New Roman" w:hAnsi="Times New Roman" w:cs="Times New Roman"/>
          <w:i/>
          <w:sz w:val="24"/>
          <w:szCs w:val="24"/>
          <w:lang w:eastAsia="en-GB"/>
        </w:rPr>
        <w:t>The Oxford handbook of linguistic analysis</w:t>
      </w:r>
      <w:r w:rsidR="00AC0F05" w:rsidRPr="00477731">
        <w:rPr>
          <w:rFonts w:ascii="Times New Roman" w:eastAsia="Times New Roman" w:hAnsi="Times New Roman" w:cs="Times New Roman"/>
          <w:sz w:val="24"/>
          <w:szCs w:val="24"/>
          <w:lang w:eastAsia="en-GB"/>
        </w:rPr>
        <w:t xml:space="preserve">, ed. by </w:t>
      </w:r>
      <w:proofErr w:type="spellStart"/>
      <w:r w:rsidR="00AC0F05" w:rsidRPr="00477731">
        <w:rPr>
          <w:rFonts w:ascii="Times New Roman" w:eastAsia="Times New Roman" w:hAnsi="Times New Roman" w:cs="Times New Roman"/>
          <w:sz w:val="24"/>
          <w:szCs w:val="24"/>
          <w:lang w:eastAsia="en-GB"/>
        </w:rPr>
        <w:t>Bernt</w:t>
      </w:r>
      <w:proofErr w:type="spellEnd"/>
      <w:r w:rsidR="00AC0F05" w:rsidRPr="00477731">
        <w:rPr>
          <w:rFonts w:ascii="Times New Roman" w:eastAsia="Times New Roman" w:hAnsi="Times New Roman" w:cs="Times New Roman"/>
          <w:sz w:val="24"/>
          <w:szCs w:val="24"/>
          <w:lang w:eastAsia="en-GB"/>
        </w:rPr>
        <w:t xml:space="preserve"> Heine and Heiko </w:t>
      </w:r>
      <w:proofErr w:type="spellStart"/>
      <w:r w:rsidR="00AC0F05" w:rsidRPr="00477731">
        <w:rPr>
          <w:rFonts w:ascii="Times New Roman" w:eastAsia="Times New Roman" w:hAnsi="Times New Roman" w:cs="Times New Roman"/>
          <w:sz w:val="24"/>
          <w:szCs w:val="24"/>
          <w:lang w:eastAsia="en-GB"/>
        </w:rPr>
        <w:t>Narrog</w:t>
      </w:r>
      <w:proofErr w:type="spellEnd"/>
      <w:r w:rsidR="00AC0F05"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sz w:val="24"/>
          <w:szCs w:val="24"/>
          <w:lang w:eastAsia="en-GB"/>
        </w:rPr>
        <w:t>51-65.</w:t>
      </w:r>
      <w:r w:rsidR="003B5E61" w:rsidRPr="00477731">
        <w:rPr>
          <w:rFonts w:ascii="Times New Roman" w:eastAsia="Times New Roman" w:hAnsi="Times New Roman" w:cs="Times New Roman"/>
          <w:sz w:val="24"/>
          <w:szCs w:val="24"/>
          <w:lang w:eastAsia="en-GB"/>
        </w:rPr>
        <w:t xml:space="preserve"> Oxford: Oxford University Press.</w:t>
      </w:r>
    </w:p>
    <w:p w14:paraId="0943583D" w14:textId="2829B66E"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Diesing</w:t>
      </w:r>
      <w:proofErr w:type="spellEnd"/>
      <w:r w:rsidRPr="00477731">
        <w:rPr>
          <w:rFonts w:ascii="Times New Roman" w:eastAsia="Times New Roman" w:hAnsi="Times New Roman" w:cs="Times New Roman"/>
          <w:sz w:val="24"/>
          <w:szCs w:val="24"/>
          <w:lang w:eastAsia="en-GB"/>
        </w:rPr>
        <w:t>, M</w:t>
      </w:r>
      <w:r w:rsidR="003125CD" w:rsidRPr="00477731">
        <w:rPr>
          <w:rFonts w:ascii="Times New Roman" w:eastAsia="Times New Roman" w:hAnsi="Times New Roman" w:cs="Times New Roman"/>
          <w:sz w:val="24"/>
          <w:szCs w:val="24"/>
          <w:lang w:eastAsia="en-GB"/>
        </w:rPr>
        <w:t>olly</w:t>
      </w:r>
      <w:r w:rsidRPr="00477731">
        <w:rPr>
          <w:rFonts w:ascii="Times New Roman" w:eastAsia="Times New Roman" w:hAnsi="Times New Roman" w:cs="Times New Roman"/>
          <w:sz w:val="24"/>
          <w:szCs w:val="24"/>
          <w:lang w:eastAsia="en-GB"/>
        </w:rPr>
        <w:t xml:space="preserve">. 1992. Bare plural subjects and the derivation of logical representations. </w:t>
      </w:r>
      <w:r w:rsidRPr="00477731">
        <w:rPr>
          <w:rFonts w:ascii="Times New Roman" w:eastAsia="Times New Roman" w:hAnsi="Times New Roman" w:cs="Times New Roman"/>
          <w:i/>
          <w:sz w:val="24"/>
          <w:szCs w:val="24"/>
          <w:lang w:eastAsia="en-GB"/>
        </w:rPr>
        <w:t>Linguistic Inquiry</w:t>
      </w:r>
      <w:r w:rsidRPr="00477731">
        <w:rPr>
          <w:rFonts w:ascii="Times New Roman" w:eastAsia="Times New Roman" w:hAnsi="Times New Roman" w:cs="Times New Roman"/>
          <w:sz w:val="24"/>
          <w:szCs w:val="24"/>
          <w:lang w:eastAsia="en-GB"/>
        </w:rPr>
        <w:t xml:space="preserve"> </w:t>
      </w:r>
      <w:proofErr w:type="gramStart"/>
      <w:r w:rsidRPr="00477731">
        <w:rPr>
          <w:rFonts w:ascii="Times New Roman" w:eastAsia="Times New Roman" w:hAnsi="Times New Roman" w:cs="Times New Roman"/>
          <w:sz w:val="24"/>
          <w:szCs w:val="24"/>
          <w:lang w:eastAsia="en-GB"/>
        </w:rPr>
        <w:t>23</w:t>
      </w:r>
      <w:r w:rsidR="008D3359" w:rsidRPr="00477731">
        <w:rPr>
          <w:rFonts w:ascii="Times New Roman" w:eastAsia="Times New Roman" w:hAnsi="Times New Roman" w:cs="Times New Roman"/>
          <w:sz w:val="24"/>
          <w:szCs w:val="24"/>
          <w:lang w:eastAsia="en-GB"/>
        </w:rPr>
        <w:t xml:space="preserve"> </w:t>
      </w:r>
      <w:r w:rsidR="00552F6F" w:rsidRPr="00477731">
        <w:rPr>
          <w:rFonts w:ascii="Times New Roman" w:eastAsia="Times New Roman" w:hAnsi="Times New Roman" w:cs="Times New Roman"/>
          <w:sz w:val="24"/>
          <w:szCs w:val="24"/>
          <w:lang w:eastAsia="en-GB"/>
        </w:rPr>
        <w:t>:</w:t>
      </w:r>
      <w:proofErr w:type="gramEnd"/>
      <w:r w:rsidR="00552F6F"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sz w:val="24"/>
          <w:szCs w:val="24"/>
          <w:lang w:eastAsia="en-GB"/>
        </w:rPr>
        <w:t>353-380.</w:t>
      </w:r>
    </w:p>
    <w:p w14:paraId="36714372" w14:textId="3F99D406" w:rsidR="008C676C" w:rsidRPr="00477731" w:rsidRDefault="008D3359"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Eide, </w:t>
      </w:r>
      <w:proofErr w:type="spellStart"/>
      <w:r w:rsidRPr="00477731">
        <w:rPr>
          <w:rFonts w:ascii="Times New Roman" w:eastAsia="Times New Roman" w:hAnsi="Times New Roman" w:cs="Times New Roman"/>
          <w:sz w:val="24"/>
          <w:szCs w:val="24"/>
          <w:lang w:eastAsia="en-GB"/>
        </w:rPr>
        <w:t>K</w:t>
      </w:r>
      <w:r w:rsidR="003125CD" w:rsidRPr="00477731">
        <w:rPr>
          <w:rFonts w:ascii="Times New Roman" w:eastAsia="Times New Roman" w:hAnsi="Times New Roman" w:cs="Times New Roman"/>
          <w:sz w:val="24"/>
          <w:szCs w:val="24"/>
          <w:lang w:eastAsia="en-GB"/>
        </w:rPr>
        <w:t>ristin</w:t>
      </w:r>
      <w:r w:rsidRPr="00477731">
        <w:rPr>
          <w:rFonts w:ascii="Times New Roman" w:eastAsia="Times New Roman" w:hAnsi="Times New Roman" w:cs="Times New Roman"/>
          <w:sz w:val="24"/>
          <w:szCs w:val="24"/>
          <w:lang w:eastAsia="en-GB"/>
        </w:rPr>
        <w:t>.M</w:t>
      </w:r>
      <w:r w:rsidR="003125CD" w:rsidRPr="00477731">
        <w:rPr>
          <w:rFonts w:ascii="Times New Roman" w:eastAsia="Times New Roman" w:hAnsi="Times New Roman" w:cs="Times New Roman"/>
          <w:sz w:val="24"/>
          <w:szCs w:val="24"/>
          <w:lang w:eastAsia="en-GB"/>
        </w:rPr>
        <w:t>elum</w:t>
      </w:r>
      <w:proofErr w:type="spellEnd"/>
      <w:r w:rsidRPr="00477731">
        <w:rPr>
          <w:rFonts w:ascii="Times New Roman" w:eastAsia="Times New Roman" w:hAnsi="Times New Roman" w:cs="Times New Roman"/>
          <w:sz w:val="24"/>
          <w:szCs w:val="24"/>
          <w:lang w:eastAsia="en-GB"/>
        </w:rPr>
        <w:t>.</w:t>
      </w:r>
      <w:r w:rsidR="008C676C" w:rsidRPr="00477731">
        <w:rPr>
          <w:rFonts w:ascii="Times New Roman" w:eastAsia="Times New Roman" w:hAnsi="Times New Roman" w:cs="Times New Roman"/>
          <w:sz w:val="24"/>
          <w:szCs w:val="24"/>
          <w:lang w:eastAsia="en-GB"/>
        </w:rPr>
        <w:t xml:space="preserve"> 2011. Norwegian (non-V2) declaratives, resumptive elements, and the </w:t>
      </w:r>
      <w:proofErr w:type="spellStart"/>
      <w:r w:rsidR="008C676C" w:rsidRPr="00477731">
        <w:rPr>
          <w:rFonts w:ascii="Times New Roman" w:eastAsia="Times New Roman" w:hAnsi="Times New Roman" w:cs="Times New Roman"/>
          <w:sz w:val="24"/>
          <w:szCs w:val="24"/>
          <w:lang w:eastAsia="en-GB"/>
        </w:rPr>
        <w:t>Wackernagel</w:t>
      </w:r>
      <w:proofErr w:type="spellEnd"/>
      <w:r w:rsidR="008C676C" w:rsidRPr="00477731">
        <w:rPr>
          <w:rFonts w:ascii="Times New Roman" w:eastAsia="Times New Roman" w:hAnsi="Times New Roman" w:cs="Times New Roman"/>
          <w:sz w:val="24"/>
          <w:szCs w:val="24"/>
          <w:lang w:eastAsia="en-GB"/>
        </w:rPr>
        <w:t xml:space="preserve"> position. </w:t>
      </w:r>
      <w:r w:rsidR="008C676C" w:rsidRPr="00477731">
        <w:rPr>
          <w:rFonts w:ascii="Times New Roman" w:eastAsia="Times New Roman" w:hAnsi="Times New Roman" w:cs="Times New Roman"/>
          <w:i/>
          <w:sz w:val="24"/>
          <w:szCs w:val="24"/>
          <w:lang w:eastAsia="en-GB"/>
        </w:rPr>
        <w:t>Nordic Journal of Linguistics</w:t>
      </w:r>
      <w:r w:rsidR="008C676C" w:rsidRPr="00477731">
        <w:rPr>
          <w:rFonts w:ascii="Times New Roman" w:eastAsia="Times New Roman" w:hAnsi="Times New Roman" w:cs="Times New Roman"/>
          <w:sz w:val="24"/>
          <w:szCs w:val="24"/>
          <w:lang w:eastAsia="en-GB"/>
        </w:rPr>
        <w:t xml:space="preserve"> 34</w:t>
      </w:r>
      <w:r w:rsidR="00552F6F" w:rsidRPr="00477731">
        <w:rPr>
          <w:rFonts w:ascii="Times New Roman" w:eastAsia="Times New Roman" w:hAnsi="Times New Roman" w:cs="Times New Roman"/>
          <w:sz w:val="24"/>
          <w:szCs w:val="24"/>
          <w:lang w:eastAsia="en-GB"/>
        </w:rPr>
        <w:t>:</w:t>
      </w:r>
      <w:r w:rsidR="008C676C" w:rsidRPr="00477731">
        <w:rPr>
          <w:rFonts w:ascii="Times New Roman" w:eastAsia="Times New Roman" w:hAnsi="Times New Roman" w:cs="Times New Roman"/>
          <w:sz w:val="24"/>
          <w:szCs w:val="24"/>
          <w:lang w:eastAsia="en-GB"/>
        </w:rPr>
        <w:t>179</w:t>
      </w:r>
      <w:r w:rsidR="00282EAB" w:rsidRPr="00477731">
        <w:rPr>
          <w:rFonts w:ascii="Times New Roman" w:eastAsia="Times New Roman" w:hAnsi="Times New Roman" w:cs="Times New Roman"/>
          <w:sz w:val="24"/>
          <w:szCs w:val="24"/>
          <w:lang w:eastAsia="en-GB"/>
        </w:rPr>
        <w:t>-213.</w:t>
      </w:r>
    </w:p>
    <w:p w14:paraId="2D686595" w14:textId="2856144A" w:rsidR="006C1F82" w:rsidRPr="00477731" w:rsidRDefault="006C1F82"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Fanselow</w:t>
      </w:r>
      <w:proofErr w:type="spellEnd"/>
      <w:r w:rsidRPr="00477731">
        <w:rPr>
          <w:rFonts w:ascii="Times New Roman" w:eastAsia="Times New Roman" w:hAnsi="Times New Roman" w:cs="Times New Roman"/>
          <w:sz w:val="24"/>
          <w:szCs w:val="24"/>
          <w:lang w:eastAsia="en-GB"/>
        </w:rPr>
        <w:t xml:space="preserve">, </w:t>
      </w:r>
      <w:proofErr w:type="spellStart"/>
      <w:r w:rsidRPr="00477731">
        <w:rPr>
          <w:rFonts w:ascii="Times New Roman" w:eastAsia="Times New Roman" w:hAnsi="Times New Roman" w:cs="Times New Roman"/>
          <w:sz w:val="24"/>
          <w:szCs w:val="24"/>
          <w:lang w:eastAsia="en-GB"/>
        </w:rPr>
        <w:t>Gisbert</w:t>
      </w:r>
      <w:proofErr w:type="spellEnd"/>
      <w:r w:rsidRPr="00477731">
        <w:rPr>
          <w:rFonts w:ascii="Times New Roman" w:eastAsia="Times New Roman" w:hAnsi="Times New Roman" w:cs="Times New Roman"/>
          <w:sz w:val="24"/>
          <w:szCs w:val="24"/>
          <w:lang w:eastAsia="en-GB"/>
        </w:rPr>
        <w:t xml:space="preserve"> and </w:t>
      </w:r>
      <w:proofErr w:type="spellStart"/>
      <w:r w:rsidRPr="00477731">
        <w:rPr>
          <w:rFonts w:ascii="Times New Roman" w:eastAsia="Times New Roman" w:hAnsi="Times New Roman" w:cs="Times New Roman"/>
          <w:sz w:val="24"/>
          <w:szCs w:val="24"/>
          <w:lang w:eastAsia="en-GB"/>
        </w:rPr>
        <w:t>Denisa</w:t>
      </w:r>
      <w:proofErr w:type="spellEnd"/>
      <w:r w:rsidRPr="00477731">
        <w:rPr>
          <w:rFonts w:ascii="Times New Roman" w:eastAsia="Times New Roman" w:hAnsi="Times New Roman" w:cs="Times New Roman"/>
          <w:sz w:val="24"/>
          <w:szCs w:val="24"/>
          <w:lang w:eastAsia="en-GB"/>
        </w:rPr>
        <w:t xml:space="preserve"> </w:t>
      </w:r>
      <w:proofErr w:type="spellStart"/>
      <w:r w:rsidRPr="00477731">
        <w:rPr>
          <w:rFonts w:ascii="Times New Roman" w:eastAsia="Times New Roman" w:hAnsi="Times New Roman" w:cs="Times New Roman"/>
          <w:sz w:val="24"/>
          <w:szCs w:val="24"/>
          <w:lang w:eastAsia="en-GB"/>
        </w:rPr>
        <w:t>Lenertová</w:t>
      </w:r>
      <w:proofErr w:type="spellEnd"/>
      <w:r w:rsidRPr="00477731">
        <w:rPr>
          <w:rFonts w:ascii="Times New Roman" w:eastAsia="Times New Roman" w:hAnsi="Times New Roman" w:cs="Times New Roman"/>
          <w:sz w:val="24"/>
          <w:szCs w:val="24"/>
          <w:lang w:eastAsia="en-GB"/>
        </w:rPr>
        <w:t>. 2011.</w:t>
      </w:r>
      <w:r w:rsidR="00475DC0" w:rsidRPr="00477731">
        <w:rPr>
          <w:rFonts w:ascii="Times New Roman" w:eastAsia="Times New Roman" w:hAnsi="Times New Roman" w:cs="Times New Roman"/>
          <w:sz w:val="24"/>
          <w:szCs w:val="24"/>
          <w:lang w:eastAsia="en-GB"/>
        </w:rPr>
        <w:t xml:space="preserve"> Left-peripheral focus: mismatches between </w:t>
      </w:r>
      <w:proofErr w:type="spellStart"/>
      <w:r w:rsidR="00475DC0" w:rsidRPr="00477731">
        <w:rPr>
          <w:rFonts w:ascii="Times New Roman" w:eastAsia="Times New Roman" w:hAnsi="Times New Roman" w:cs="Times New Roman"/>
          <w:sz w:val="24"/>
          <w:szCs w:val="24"/>
          <w:lang w:eastAsia="en-GB"/>
        </w:rPr>
        <w:t>syntax</w:t>
      </w:r>
      <w:r w:rsidR="00AC0F05" w:rsidRPr="00477731">
        <w:rPr>
          <w:rFonts w:ascii="Times New Roman" w:eastAsia="Times New Roman" w:hAnsi="Times New Roman" w:cs="Times New Roman"/>
          <w:sz w:val="24"/>
          <w:szCs w:val="24"/>
          <w:lang w:eastAsia="en-GB"/>
        </w:rPr>
        <w:t>a</w:t>
      </w:r>
      <w:proofErr w:type="spellEnd"/>
      <w:r w:rsidR="00475DC0" w:rsidRPr="00477731">
        <w:rPr>
          <w:rFonts w:ascii="Times New Roman" w:eastAsia="Times New Roman" w:hAnsi="Times New Roman" w:cs="Times New Roman"/>
          <w:sz w:val="24"/>
          <w:szCs w:val="24"/>
          <w:lang w:eastAsia="en-GB"/>
        </w:rPr>
        <w:t xml:space="preserve"> </w:t>
      </w:r>
      <w:proofErr w:type="spellStart"/>
      <w:r w:rsidR="00475DC0" w:rsidRPr="00477731">
        <w:rPr>
          <w:rFonts w:ascii="Times New Roman" w:eastAsia="Times New Roman" w:hAnsi="Times New Roman" w:cs="Times New Roman"/>
          <w:sz w:val="24"/>
          <w:szCs w:val="24"/>
          <w:lang w:eastAsia="en-GB"/>
        </w:rPr>
        <w:t>nd</w:t>
      </w:r>
      <w:proofErr w:type="spellEnd"/>
      <w:r w:rsidR="00475DC0" w:rsidRPr="00477731">
        <w:rPr>
          <w:rFonts w:ascii="Times New Roman" w:eastAsia="Times New Roman" w:hAnsi="Times New Roman" w:cs="Times New Roman"/>
          <w:sz w:val="24"/>
          <w:szCs w:val="24"/>
          <w:lang w:eastAsia="en-GB"/>
        </w:rPr>
        <w:t xml:space="preserve"> information structure. </w:t>
      </w:r>
      <w:r w:rsidR="00475DC0" w:rsidRPr="00477731">
        <w:rPr>
          <w:rFonts w:ascii="Times New Roman" w:eastAsia="Times New Roman" w:hAnsi="Times New Roman" w:cs="Times New Roman"/>
          <w:i/>
          <w:sz w:val="24"/>
          <w:szCs w:val="24"/>
          <w:lang w:eastAsia="en-GB"/>
        </w:rPr>
        <w:t>Natural Language and Linguistic Theory</w:t>
      </w:r>
      <w:r w:rsidR="00475DC0" w:rsidRPr="00477731">
        <w:rPr>
          <w:rFonts w:ascii="Times New Roman" w:eastAsia="Times New Roman" w:hAnsi="Times New Roman" w:cs="Times New Roman"/>
          <w:sz w:val="24"/>
          <w:szCs w:val="24"/>
          <w:lang w:eastAsia="en-GB"/>
        </w:rPr>
        <w:t xml:space="preserve"> </w:t>
      </w:r>
      <w:proofErr w:type="gramStart"/>
      <w:r w:rsidR="00475DC0" w:rsidRPr="00477731">
        <w:rPr>
          <w:rFonts w:ascii="Times New Roman" w:eastAsia="Times New Roman" w:hAnsi="Times New Roman" w:cs="Times New Roman"/>
          <w:sz w:val="24"/>
          <w:szCs w:val="24"/>
          <w:lang w:eastAsia="en-GB"/>
        </w:rPr>
        <w:t>29</w:t>
      </w:r>
      <w:r w:rsidR="00AC0F05" w:rsidRPr="00477731">
        <w:rPr>
          <w:rFonts w:ascii="Times New Roman" w:eastAsia="Times New Roman" w:hAnsi="Times New Roman" w:cs="Times New Roman"/>
          <w:sz w:val="24"/>
          <w:szCs w:val="24"/>
          <w:lang w:eastAsia="en-GB"/>
        </w:rPr>
        <w:t xml:space="preserve"> </w:t>
      </w:r>
      <w:r w:rsidR="00475DC0" w:rsidRPr="00477731">
        <w:rPr>
          <w:rFonts w:ascii="Times New Roman" w:eastAsia="Times New Roman" w:hAnsi="Times New Roman" w:cs="Times New Roman"/>
          <w:sz w:val="24"/>
          <w:szCs w:val="24"/>
          <w:lang w:eastAsia="en-GB"/>
        </w:rPr>
        <w:t>:</w:t>
      </w:r>
      <w:proofErr w:type="gramEnd"/>
      <w:r w:rsidR="00475DC0" w:rsidRPr="00477731">
        <w:rPr>
          <w:rFonts w:ascii="Times New Roman" w:eastAsia="Times New Roman" w:hAnsi="Times New Roman" w:cs="Times New Roman"/>
          <w:sz w:val="24"/>
          <w:szCs w:val="24"/>
          <w:lang w:eastAsia="en-GB"/>
        </w:rPr>
        <w:t xml:space="preserve"> 169-209.</w:t>
      </w:r>
    </w:p>
    <w:p w14:paraId="5529F9A5" w14:textId="1E6506F2" w:rsidR="00517106" w:rsidRPr="00477731" w:rsidRDefault="008D3359"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Frascarelli, M</w:t>
      </w:r>
      <w:r w:rsidR="00806D4D" w:rsidRPr="00477731">
        <w:rPr>
          <w:rFonts w:ascii="Times New Roman" w:eastAsia="Times New Roman" w:hAnsi="Times New Roman" w:cs="Times New Roman"/>
          <w:sz w:val="24"/>
          <w:szCs w:val="24"/>
          <w:lang w:eastAsia="en-GB"/>
        </w:rPr>
        <w:t>ara</w:t>
      </w:r>
      <w:r w:rsidRPr="00477731">
        <w:rPr>
          <w:rFonts w:ascii="Times New Roman" w:eastAsia="Times New Roman" w:hAnsi="Times New Roman" w:cs="Times New Roman"/>
          <w:sz w:val="24"/>
          <w:szCs w:val="24"/>
          <w:lang w:eastAsia="en-GB"/>
        </w:rPr>
        <w:t xml:space="preserve">. 2008. </w:t>
      </w:r>
      <w:r w:rsidR="00517106" w:rsidRPr="00477731">
        <w:rPr>
          <w:rFonts w:ascii="Times New Roman" w:eastAsia="Times New Roman" w:hAnsi="Times New Roman" w:cs="Times New Roman"/>
          <w:sz w:val="24"/>
          <w:szCs w:val="24"/>
          <w:lang w:eastAsia="en-GB"/>
        </w:rPr>
        <w:t xml:space="preserve">The </w:t>
      </w:r>
      <w:r w:rsidRPr="00477731">
        <w:rPr>
          <w:rFonts w:ascii="Times New Roman" w:eastAsia="Times New Roman" w:hAnsi="Times New Roman" w:cs="Times New Roman"/>
          <w:sz w:val="24"/>
          <w:szCs w:val="24"/>
          <w:lang w:eastAsia="en-GB"/>
        </w:rPr>
        <w:t xml:space="preserve">ﬁne structure of the </w:t>
      </w:r>
      <w:r w:rsidR="0002022A" w:rsidRPr="00477731">
        <w:rPr>
          <w:rFonts w:ascii="Times New Roman" w:eastAsia="Times New Roman" w:hAnsi="Times New Roman" w:cs="Times New Roman"/>
          <w:sz w:val="24"/>
          <w:szCs w:val="24"/>
          <w:lang w:eastAsia="en-GB"/>
        </w:rPr>
        <w:t>Topic</w:t>
      </w:r>
      <w:r w:rsidRPr="00477731">
        <w:rPr>
          <w:rFonts w:ascii="Times New Roman" w:eastAsia="Times New Roman" w:hAnsi="Times New Roman" w:cs="Times New Roman"/>
          <w:sz w:val="24"/>
          <w:szCs w:val="24"/>
          <w:lang w:eastAsia="en-GB"/>
        </w:rPr>
        <w:t xml:space="preserve"> ﬁeld</w:t>
      </w:r>
      <w:r w:rsidR="00517106" w:rsidRPr="00477731">
        <w:rPr>
          <w:rFonts w:ascii="Times New Roman" w:eastAsia="Times New Roman" w:hAnsi="Times New Roman" w:cs="Times New Roman"/>
          <w:sz w:val="24"/>
          <w:szCs w:val="24"/>
          <w:lang w:eastAsia="en-GB"/>
        </w:rPr>
        <w:t xml:space="preserve">. In </w:t>
      </w:r>
      <w:r w:rsidR="00517106" w:rsidRPr="00477731">
        <w:rPr>
          <w:rFonts w:ascii="Times New Roman" w:eastAsia="Times New Roman" w:hAnsi="Times New Roman" w:cs="Times New Roman"/>
          <w:i/>
          <w:sz w:val="24"/>
          <w:szCs w:val="24"/>
          <w:lang w:eastAsia="en-GB"/>
        </w:rPr>
        <w:t xml:space="preserve">The Bantu-Romance </w:t>
      </w:r>
      <w:r w:rsidRPr="00477731">
        <w:rPr>
          <w:rFonts w:ascii="Times New Roman" w:eastAsia="Times New Roman" w:hAnsi="Times New Roman" w:cs="Times New Roman"/>
          <w:i/>
          <w:sz w:val="24"/>
          <w:szCs w:val="24"/>
          <w:lang w:eastAsia="en-GB"/>
        </w:rPr>
        <w:t>c</w:t>
      </w:r>
      <w:r w:rsidR="00517106" w:rsidRPr="00477731">
        <w:rPr>
          <w:rFonts w:ascii="Times New Roman" w:eastAsia="Times New Roman" w:hAnsi="Times New Roman" w:cs="Times New Roman"/>
          <w:i/>
          <w:sz w:val="24"/>
          <w:szCs w:val="24"/>
          <w:lang w:eastAsia="en-GB"/>
        </w:rPr>
        <w:t xml:space="preserve">onnection. A </w:t>
      </w:r>
      <w:r w:rsidRPr="00477731">
        <w:rPr>
          <w:rFonts w:ascii="Times New Roman" w:eastAsia="Times New Roman" w:hAnsi="Times New Roman" w:cs="Times New Roman"/>
          <w:i/>
          <w:sz w:val="24"/>
          <w:szCs w:val="24"/>
          <w:lang w:eastAsia="en-GB"/>
        </w:rPr>
        <w:t>c</w:t>
      </w:r>
      <w:r w:rsidR="00517106" w:rsidRPr="00477731">
        <w:rPr>
          <w:rFonts w:ascii="Times New Roman" w:eastAsia="Times New Roman" w:hAnsi="Times New Roman" w:cs="Times New Roman"/>
          <w:i/>
          <w:sz w:val="24"/>
          <w:szCs w:val="24"/>
          <w:lang w:eastAsia="en-GB"/>
        </w:rPr>
        <w:t xml:space="preserve">omparative </w:t>
      </w:r>
      <w:r w:rsidRPr="00477731">
        <w:rPr>
          <w:rFonts w:ascii="Times New Roman" w:eastAsia="Times New Roman" w:hAnsi="Times New Roman" w:cs="Times New Roman"/>
          <w:i/>
          <w:sz w:val="24"/>
          <w:szCs w:val="24"/>
          <w:lang w:eastAsia="en-GB"/>
        </w:rPr>
        <w:t>i</w:t>
      </w:r>
      <w:r w:rsidR="00517106" w:rsidRPr="00477731">
        <w:rPr>
          <w:rFonts w:ascii="Times New Roman" w:eastAsia="Times New Roman" w:hAnsi="Times New Roman" w:cs="Times New Roman"/>
          <w:i/>
          <w:sz w:val="24"/>
          <w:szCs w:val="24"/>
          <w:lang w:eastAsia="en-GB"/>
        </w:rPr>
        <w:t xml:space="preserve">nvestigation of </w:t>
      </w:r>
      <w:r w:rsidRPr="00477731">
        <w:rPr>
          <w:rFonts w:ascii="Times New Roman" w:eastAsia="Times New Roman" w:hAnsi="Times New Roman" w:cs="Times New Roman"/>
          <w:i/>
          <w:sz w:val="24"/>
          <w:szCs w:val="24"/>
          <w:lang w:eastAsia="en-GB"/>
        </w:rPr>
        <w:t>v</w:t>
      </w:r>
      <w:r w:rsidR="00517106" w:rsidRPr="00477731">
        <w:rPr>
          <w:rFonts w:ascii="Times New Roman" w:eastAsia="Times New Roman" w:hAnsi="Times New Roman" w:cs="Times New Roman"/>
          <w:i/>
          <w:sz w:val="24"/>
          <w:szCs w:val="24"/>
          <w:lang w:eastAsia="en-GB"/>
        </w:rPr>
        <w:t xml:space="preserve">erbal </w:t>
      </w:r>
      <w:r w:rsidRPr="00477731">
        <w:rPr>
          <w:rFonts w:ascii="Times New Roman" w:eastAsia="Times New Roman" w:hAnsi="Times New Roman" w:cs="Times New Roman"/>
          <w:i/>
          <w:sz w:val="24"/>
          <w:szCs w:val="24"/>
          <w:lang w:eastAsia="en-GB"/>
        </w:rPr>
        <w:t>a</w:t>
      </w:r>
      <w:r w:rsidR="00517106" w:rsidRPr="00477731">
        <w:rPr>
          <w:rFonts w:ascii="Times New Roman" w:eastAsia="Times New Roman" w:hAnsi="Times New Roman" w:cs="Times New Roman"/>
          <w:i/>
          <w:sz w:val="24"/>
          <w:szCs w:val="24"/>
          <w:lang w:eastAsia="en-GB"/>
        </w:rPr>
        <w:t xml:space="preserve">greement, DPs, and </w:t>
      </w:r>
      <w:r w:rsidRPr="00477731">
        <w:rPr>
          <w:rFonts w:ascii="Times New Roman" w:eastAsia="Times New Roman" w:hAnsi="Times New Roman" w:cs="Times New Roman"/>
          <w:i/>
          <w:sz w:val="24"/>
          <w:szCs w:val="24"/>
          <w:lang w:eastAsia="en-GB"/>
        </w:rPr>
        <w:t>i</w:t>
      </w:r>
      <w:r w:rsidR="00517106" w:rsidRPr="00477731">
        <w:rPr>
          <w:rFonts w:ascii="Times New Roman" w:eastAsia="Times New Roman" w:hAnsi="Times New Roman" w:cs="Times New Roman"/>
          <w:i/>
          <w:sz w:val="24"/>
          <w:szCs w:val="24"/>
          <w:lang w:eastAsia="en-GB"/>
        </w:rPr>
        <w:t xml:space="preserve">nformation </w:t>
      </w:r>
      <w:r w:rsidRPr="00477731">
        <w:rPr>
          <w:rFonts w:ascii="Times New Roman" w:eastAsia="Times New Roman" w:hAnsi="Times New Roman" w:cs="Times New Roman"/>
          <w:i/>
          <w:sz w:val="24"/>
          <w:szCs w:val="24"/>
          <w:lang w:eastAsia="en-GB"/>
        </w:rPr>
        <w:t>s</w:t>
      </w:r>
      <w:r w:rsidR="00517106" w:rsidRPr="00477731">
        <w:rPr>
          <w:rFonts w:ascii="Times New Roman" w:eastAsia="Times New Roman" w:hAnsi="Times New Roman" w:cs="Times New Roman"/>
          <w:i/>
          <w:sz w:val="24"/>
          <w:szCs w:val="24"/>
          <w:lang w:eastAsia="en-GB"/>
        </w:rPr>
        <w:t>tructure</w:t>
      </w:r>
      <w:r w:rsidR="00AC0F05" w:rsidRPr="00477731">
        <w:rPr>
          <w:rFonts w:ascii="Times New Roman" w:eastAsia="Times New Roman" w:hAnsi="Times New Roman" w:cs="Times New Roman"/>
          <w:sz w:val="24"/>
          <w:szCs w:val="24"/>
          <w:lang w:eastAsia="en-GB"/>
        </w:rPr>
        <w:t xml:space="preserve">, ed. by Cecile De Cat and Katherine Demuth, </w:t>
      </w:r>
      <w:r w:rsidR="00052295" w:rsidRPr="00477731">
        <w:rPr>
          <w:rFonts w:ascii="Times New Roman" w:eastAsia="Times New Roman" w:hAnsi="Times New Roman" w:cs="Times New Roman"/>
          <w:sz w:val="24"/>
          <w:szCs w:val="24"/>
          <w:lang w:eastAsia="en-GB"/>
        </w:rPr>
        <w:t xml:space="preserve">261-292. </w:t>
      </w:r>
      <w:r w:rsidR="00517106" w:rsidRPr="00477731">
        <w:rPr>
          <w:rFonts w:ascii="Times New Roman" w:eastAsia="Times New Roman" w:hAnsi="Times New Roman" w:cs="Times New Roman"/>
          <w:sz w:val="24"/>
          <w:szCs w:val="24"/>
          <w:lang w:eastAsia="en-GB"/>
        </w:rPr>
        <w:t>Amsterdam/Philadelphia: John Benjamins</w:t>
      </w:r>
      <w:r w:rsidRPr="00477731">
        <w:rPr>
          <w:rFonts w:ascii="Times New Roman" w:eastAsia="Times New Roman" w:hAnsi="Times New Roman" w:cs="Times New Roman"/>
          <w:sz w:val="24"/>
          <w:szCs w:val="24"/>
          <w:lang w:eastAsia="en-GB"/>
        </w:rPr>
        <w:t>,</w:t>
      </w:r>
      <w:r w:rsidR="00517106" w:rsidRPr="00477731">
        <w:rPr>
          <w:rFonts w:ascii="Times New Roman" w:eastAsia="Times New Roman" w:hAnsi="Times New Roman" w:cs="Times New Roman"/>
          <w:sz w:val="24"/>
          <w:szCs w:val="24"/>
          <w:lang w:eastAsia="en-GB"/>
        </w:rPr>
        <w:t xml:space="preserve"> </w:t>
      </w:r>
    </w:p>
    <w:p w14:paraId="0AC8655F" w14:textId="133F495C" w:rsidR="003125CD" w:rsidRPr="00477731" w:rsidRDefault="003125CD" w:rsidP="003125CD">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69784D">
        <w:rPr>
          <w:rFonts w:ascii="Times New Roman" w:eastAsia="Times New Roman" w:hAnsi="Times New Roman" w:cs="Times New Roman"/>
          <w:sz w:val="24"/>
          <w:szCs w:val="24"/>
          <w:lang w:val="sv-FI" w:eastAsia="en-GB"/>
        </w:rPr>
        <w:t xml:space="preserve">Frascarelli, Mara and Roland Hinterhölzl. </w:t>
      </w:r>
      <w:r w:rsidRPr="00477731">
        <w:rPr>
          <w:rFonts w:ascii="Times New Roman" w:eastAsia="Times New Roman" w:hAnsi="Times New Roman" w:cs="Times New Roman"/>
          <w:sz w:val="24"/>
          <w:szCs w:val="24"/>
          <w:lang w:eastAsia="en-GB"/>
        </w:rPr>
        <w:t xml:space="preserve">2007. Types of topics in German and Italian. In </w:t>
      </w:r>
      <w:r w:rsidRPr="00477731">
        <w:rPr>
          <w:rFonts w:ascii="Times New Roman" w:eastAsia="Times New Roman" w:hAnsi="Times New Roman" w:cs="Times New Roman"/>
          <w:i/>
          <w:sz w:val="24"/>
          <w:szCs w:val="24"/>
          <w:lang w:eastAsia="en-GB"/>
        </w:rPr>
        <w:t xml:space="preserve">On </w:t>
      </w:r>
      <w:r w:rsidR="00475DC0" w:rsidRPr="00477731">
        <w:rPr>
          <w:rFonts w:ascii="Times New Roman" w:eastAsia="Times New Roman" w:hAnsi="Times New Roman" w:cs="Times New Roman"/>
          <w:i/>
          <w:sz w:val="24"/>
          <w:szCs w:val="24"/>
          <w:lang w:eastAsia="en-GB"/>
        </w:rPr>
        <w:t>i</w:t>
      </w:r>
      <w:r w:rsidRPr="00477731">
        <w:rPr>
          <w:rFonts w:ascii="Times New Roman" w:eastAsia="Times New Roman" w:hAnsi="Times New Roman" w:cs="Times New Roman"/>
          <w:i/>
          <w:sz w:val="24"/>
          <w:szCs w:val="24"/>
          <w:lang w:eastAsia="en-GB"/>
        </w:rPr>
        <w:t xml:space="preserve">nformation </w:t>
      </w:r>
      <w:r w:rsidR="00475DC0" w:rsidRPr="00477731">
        <w:rPr>
          <w:rFonts w:ascii="Times New Roman" w:eastAsia="Times New Roman" w:hAnsi="Times New Roman" w:cs="Times New Roman"/>
          <w:i/>
          <w:sz w:val="24"/>
          <w:szCs w:val="24"/>
          <w:lang w:eastAsia="en-GB"/>
        </w:rPr>
        <w:t>s</w:t>
      </w:r>
      <w:r w:rsidRPr="00477731">
        <w:rPr>
          <w:rFonts w:ascii="Times New Roman" w:eastAsia="Times New Roman" w:hAnsi="Times New Roman" w:cs="Times New Roman"/>
          <w:i/>
          <w:sz w:val="24"/>
          <w:szCs w:val="24"/>
          <w:lang w:eastAsia="en-GB"/>
        </w:rPr>
        <w:t xml:space="preserve">tructure, </w:t>
      </w:r>
      <w:r w:rsidR="00475DC0" w:rsidRPr="00477731">
        <w:rPr>
          <w:rFonts w:ascii="Times New Roman" w:eastAsia="Times New Roman" w:hAnsi="Times New Roman" w:cs="Times New Roman"/>
          <w:i/>
          <w:sz w:val="24"/>
          <w:szCs w:val="24"/>
          <w:lang w:eastAsia="en-GB"/>
        </w:rPr>
        <w:t>m</w:t>
      </w:r>
      <w:r w:rsidRPr="00477731">
        <w:rPr>
          <w:rFonts w:ascii="Times New Roman" w:eastAsia="Times New Roman" w:hAnsi="Times New Roman" w:cs="Times New Roman"/>
          <w:i/>
          <w:sz w:val="24"/>
          <w:szCs w:val="24"/>
          <w:lang w:eastAsia="en-GB"/>
        </w:rPr>
        <w:t xml:space="preserve">eaning and </w:t>
      </w:r>
      <w:r w:rsidR="00475DC0" w:rsidRPr="00477731">
        <w:rPr>
          <w:rFonts w:ascii="Times New Roman" w:eastAsia="Times New Roman" w:hAnsi="Times New Roman" w:cs="Times New Roman"/>
          <w:i/>
          <w:sz w:val="24"/>
          <w:szCs w:val="24"/>
          <w:lang w:eastAsia="en-GB"/>
        </w:rPr>
        <w:t>f</w:t>
      </w:r>
      <w:r w:rsidRPr="00477731">
        <w:rPr>
          <w:rFonts w:ascii="Times New Roman" w:eastAsia="Times New Roman" w:hAnsi="Times New Roman" w:cs="Times New Roman"/>
          <w:i/>
          <w:sz w:val="24"/>
          <w:szCs w:val="24"/>
          <w:lang w:eastAsia="en-GB"/>
        </w:rPr>
        <w:t>orm</w:t>
      </w:r>
      <w:r w:rsidR="00AC0F05" w:rsidRPr="00477731">
        <w:rPr>
          <w:rFonts w:ascii="Times New Roman" w:eastAsia="Times New Roman" w:hAnsi="Times New Roman" w:cs="Times New Roman"/>
          <w:sz w:val="24"/>
          <w:szCs w:val="24"/>
          <w:lang w:eastAsia="en-GB"/>
        </w:rPr>
        <w:t xml:space="preserve">, ed. by Susanne Winkler and Kerstin Schwabe, </w:t>
      </w:r>
      <w:r w:rsidR="00282EAB" w:rsidRPr="00477731">
        <w:rPr>
          <w:rFonts w:ascii="Times New Roman" w:eastAsia="Times New Roman" w:hAnsi="Times New Roman" w:cs="Times New Roman"/>
          <w:sz w:val="24"/>
          <w:szCs w:val="24"/>
          <w:lang w:eastAsia="en-GB"/>
        </w:rPr>
        <w:t>87-116. Amsterdam: John Benjamins</w:t>
      </w:r>
      <w:r w:rsidRPr="00477731">
        <w:rPr>
          <w:rFonts w:ascii="Times New Roman" w:eastAsia="Times New Roman" w:hAnsi="Times New Roman" w:cs="Times New Roman"/>
          <w:sz w:val="24"/>
          <w:szCs w:val="24"/>
          <w:lang w:eastAsia="en-GB"/>
        </w:rPr>
        <w:t>.</w:t>
      </w:r>
    </w:p>
    <w:p w14:paraId="3FABDE07" w14:textId="46DDF497" w:rsidR="00966617" w:rsidRPr="00477731" w:rsidRDefault="00966617" w:rsidP="00966617">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Harb</w:t>
      </w:r>
      <w:proofErr w:type="spellEnd"/>
      <w:r w:rsidRPr="00477731">
        <w:rPr>
          <w:rFonts w:ascii="Times New Roman" w:eastAsia="Times New Roman" w:hAnsi="Times New Roman" w:cs="Times New Roman"/>
          <w:sz w:val="24"/>
          <w:szCs w:val="24"/>
          <w:lang w:eastAsia="en-GB"/>
        </w:rPr>
        <w:t xml:space="preserve">, Mustafa, Marwan Jarrah, and Sharif </w:t>
      </w:r>
      <w:proofErr w:type="spellStart"/>
      <w:r w:rsidRPr="00477731">
        <w:rPr>
          <w:rFonts w:ascii="Times New Roman" w:eastAsia="Times New Roman" w:hAnsi="Times New Roman" w:cs="Times New Roman"/>
          <w:sz w:val="24"/>
          <w:szCs w:val="24"/>
          <w:lang w:eastAsia="en-GB"/>
        </w:rPr>
        <w:t>Alghazo</w:t>
      </w:r>
      <w:proofErr w:type="spellEnd"/>
      <w:r w:rsidRPr="00477731">
        <w:rPr>
          <w:rFonts w:ascii="Times New Roman" w:eastAsia="Times New Roman" w:hAnsi="Times New Roman" w:cs="Times New Roman"/>
          <w:sz w:val="24"/>
          <w:szCs w:val="24"/>
          <w:lang w:eastAsia="en-GB"/>
        </w:rPr>
        <w:t>. 2022. Discourse markers within sentence</w:t>
      </w:r>
    </w:p>
    <w:p w14:paraId="3F71765A" w14:textId="6C2D0966" w:rsidR="00966617" w:rsidRPr="00477731" w:rsidRDefault="00966617" w:rsidP="00966617">
      <w:pPr>
        <w:suppressAutoHyphens/>
        <w:autoSpaceDN w:val="0"/>
        <w:spacing w:after="0" w:line="360" w:lineRule="auto"/>
        <w:ind w:left="426"/>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grammar: Further evidence from </w:t>
      </w:r>
      <w:proofErr w:type="spellStart"/>
      <w:r w:rsidRPr="00477731">
        <w:rPr>
          <w:rFonts w:ascii="Times New Roman" w:eastAsia="Times New Roman" w:hAnsi="Times New Roman" w:cs="Times New Roman"/>
          <w:sz w:val="24"/>
          <w:szCs w:val="24"/>
          <w:lang w:eastAsia="en-GB"/>
        </w:rPr>
        <w:t>ʕaad</w:t>
      </w:r>
      <w:proofErr w:type="spellEnd"/>
      <w:r w:rsidRPr="00477731">
        <w:rPr>
          <w:rFonts w:ascii="Times New Roman" w:eastAsia="Times New Roman" w:hAnsi="Times New Roman" w:cs="Times New Roman"/>
          <w:sz w:val="24"/>
          <w:szCs w:val="24"/>
          <w:lang w:eastAsia="en-GB"/>
        </w:rPr>
        <w:t xml:space="preserve"> in Jordanian Arabic</w:t>
      </w:r>
      <w:r w:rsidR="00AC0F05" w:rsidRPr="00477731">
        <w:rPr>
          <w:rFonts w:ascii="Times New Roman" w:eastAsia="Times New Roman" w:hAnsi="Times New Roman" w:cs="Times New Roman"/>
          <w:sz w:val="24"/>
          <w:szCs w:val="24"/>
          <w:lang w:eastAsia="en-GB"/>
        </w:rPr>
        <w:t xml:space="preserve">. </w:t>
      </w:r>
      <w:proofErr w:type="gramStart"/>
      <w:r w:rsidRPr="00477731">
        <w:rPr>
          <w:rFonts w:ascii="Times New Roman" w:eastAsia="Times New Roman" w:hAnsi="Times New Roman" w:cs="Times New Roman"/>
          <w:i/>
          <w:sz w:val="24"/>
          <w:szCs w:val="24"/>
          <w:lang w:eastAsia="en-GB"/>
        </w:rPr>
        <w:t>Ampersand</w:t>
      </w:r>
      <w:r w:rsidRPr="00477731">
        <w:rPr>
          <w:rFonts w:ascii="Times New Roman" w:eastAsia="Times New Roman" w:hAnsi="Times New Roman" w:cs="Times New Roman"/>
          <w:sz w:val="24"/>
          <w:szCs w:val="24"/>
          <w:lang w:eastAsia="en-GB"/>
        </w:rPr>
        <w:t xml:space="preserve"> </w:t>
      </w:r>
      <w:r w:rsidR="004973FC" w:rsidRPr="00477731">
        <w:rPr>
          <w:rFonts w:ascii="Times New Roman" w:eastAsia="Times New Roman" w:hAnsi="Times New Roman" w:cs="Times New Roman"/>
          <w:sz w:val="24"/>
          <w:szCs w:val="24"/>
          <w:lang w:eastAsia="en-GB"/>
        </w:rPr>
        <w:t xml:space="preserve"> 9</w:t>
      </w:r>
      <w:proofErr w:type="gramEnd"/>
      <w:r w:rsidRPr="00477731">
        <w:rPr>
          <w:rFonts w:ascii="Times New Roman" w:eastAsia="Times New Roman" w:hAnsi="Times New Roman" w:cs="Times New Roman"/>
          <w:sz w:val="24"/>
          <w:szCs w:val="24"/>
          <w:lang w:eastAsia="en-GB"/>
        </w:rPr>
        <w:t xml:space="preserve">, </w:t>
      </w:r>
      <w:proofErr w:type="spellStart"/>
      <w:r w:rsidRPr="00477731">
        <w:rPr>
          <w:rFonts w:ascii="Times New Roman" w:eastAsia="Times New Roman" w:hAnsi="Times New Roman" w:cs="Times New Roman"/>
          <w:sz w:val="24"/>
          <w:szCs w:val="24"/>
          <w:lang w:eastAsia="en-GB"/>
        </w:rPr>
        <w:t>doi</w:t>
      </w:r>
      <w:proofErr w:type="spellEnd"/>
      <w:r w:rsidRPr="00477731">
        <w:rPr>
          <w:rFonts w:ascii="Times New Roman" w:eastAsia="Times New Roman" w:hAnsi="Times New Roman" w:cs="Times New Roman"/>
          <w:sz w:val="24"/>
          <w:szCs w:val="24"/>
          <w:lang w:eastAsia="en-GB"/>
        </w:rPr>
        <w:t>: https://</w:t>
      </w:r>
    </w:p>
    <w:p w14:paraId="73E716C1" w14:textId="7ED6434B" w:rsidR="00966617" w:rsidRPr="00477731" w:rsidRDefault="00966617" w:rsidP="00966617">
      <w:pPr>
        <w:suppressAutoHyphens/>
        <w:autoSpaceDN w:val="0"/>
        <w:spacing w:after="0" w:line="360" w:lineRule="auto"/>
        <w:ind w:left="426"/>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doi.org/10.1016/j.amper.2022.100082.</w:t>
      </w:r>
    </w:p>
    <w:p w14:paraId="7710FFD4" w14:textId="21AC6B07" w:rsidR="007B70D5" w:rsidRPr="00477731" w:rsidRDefault="007B70D5" w:rsidP="00475DC0">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lastRenderedPageBreak/>
        <w:t>Harizanov</w:t>
      </w:r>
      <w:proofErr w:type="spellEnd"/>
      <w:r w:rsidRPr="00477731">
        <w:rPr>
          <w:rFonts w:ascii="Times New Roman" w:eastAsia="Times New Roman" w:hAnsi="Times New Roman" w:cs="Times New Roman"/>
          <w:sz w:val="24"/>
          <w:szCs w:val="24"/>
          <w:lang w:eastAsia="en-GB"/>
        </w:rPr>
        <w:t>, Boris. 2014. Clitic doubling at the syntax-morphophon</w:t>
      </w:r>
      <w:r w:rsidR="00475DC0" w:rsidRPr="00477731">
        <w:rPr>
          <w:rFonts w:ascii="Times New Roman" w:eastAsia="Times New Roman" w:hAnsi="Times New Roman" w:cs="Times New Roman"/>
          <w:sz w:val="24"/>
          <w:szCs w:val="24"/>
          <w:lang w:eastAsia="en-GB"/>
        </w:rPr>
        <w:t xml:space="preserve">ology interface: A-movement and </w:t>
      </w:r>
      <w:r w:rsidRPr="00477731">
        <w:rPr>
          <w:rFonts w:ascii="Times New Roman" w:eastAsia="Times New Roman" w:hAnsi="Times New Roman" w:cs="Times New Roman"/>
          <w:sz w:val="24"/>
          <w:szCs w:val="24"/>
          <w:lang w:eastAsia="en-GB"/>
        </w:rPr>
        <w:t xml:space="preserve">morphological merger in Bulgarian. </w:t>
      </w:r>
      <w:r w:rsidRPr="00477731">
        <w:rPr>
          <w:rFonts w:ascii="Times New Roman" w:eastAsia="Times New Roman" w:hAnsi="Times New Roman" w:cs="Times New Roman"/>
          <w:i/>
          <w:sz w:val="24"/>
          <w:szCs w:val="24"/>
          <w:lang w:eastAsia="en-GB"/>
        </w:rPr>
        <w:t>Natural Language &amp; Linguistic Theory</w:t>
      </w:r>
      <w:r w:rsidRPr="00477731">
        <w:rPr>
          <w:rFonts w:ascii="Times New Roman" w:eastAsia="Times New Roman" w:hAnsi="Times New Roman" w:cs="Times New Roman"/>
          <w:sz w:val="24"/>
          <w:szCs w:val="24"/>
          <w:lang w:eastAsia="en-GB"/>
        </w:rPr>
        <w:t xml:space="preserve"> </w:t>
      </w:r>
      <w:proofErr w:type="gramStart"/>
      <w:r w:rsidRPr="00477731">
        <w:rPr>
          <w:rFonts w:ascii="Times New Roman" w:eastAsia="Times New Roman" w:hAnsi="Times New Roman" w:cs="Times New Roman"/>
          <w:sz w:val="24"/>
          <w:szCs w:val="24"/>
          <w:lang w:eastAsia="en-GB"/>
        </w:rPr>
        <w:t>32</w:t>
      </w:r>
      <w:r w:rsidR="004973FC" w:rsidRPr="00477731">
        <w:rPr>
          <w:rFonts w:ascii="Times New Roman" w:eastAsia="Times New Roman" w:hAnsi="Times New Roman" w:cs="Times New Roman"/>
          <w:sz w:val="24"/>
          <w:szCs w:val="24"/>
          <w:lang w:eastAsia="en-GB"/>
        </w:rPr>
        <w:t xml:space="preserve"> :</w:t>
      </w:r>
      <w:proofErr w:type="gramEnd"/>
      <w:r w:rsidR="004973FC"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sz w:val="24"/>
          <w:szCs w:val="24"/>
          <w:lang w:eastAsia="en-GB"/>
        </w:rPr>
        <w:t>1033-1088.</w:t>
      </w:r>
    </w:p>
    <w:p w14:paraId="6E929F77" w14:textId="50864FF1" w:rsidR="004A6482" w:rsidRPr="00477731" w:rsidRDefault="004A6482" w:rsidP="00475DC0">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Holmberg, Anders. 2022. On the bottleneck hypothesis of verb second in Swedish. In Rethinking verb second, ed. by Rebecca Woods and Sam Wolfe, 40-60. Oxford: </w:t>
      </w:r>
      <w:r w:rsidR="00DC40A3" w:rsidRPr="00477731">
        <w:rPr>
          <w:rFonts w:ascii="Times New Roman" w:eastAsia="Times New Roman" w:hAnsi="Times New Roman" w:cs="Times New Roman"/>
          <w:sz w:val="24"/>
          <w:szCs w:val="24"/>
          <w:lang w:eastAsia="en-GB"/>
        </w:rPr>
        <w:t>Oxford University Press.</w:t>
      </w:r>
    </w:p>
    <w:p w14:paraId="465B1990" w14:textId="1613F073"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Holmberg, A</w:t>
      </w:r>
      <w:r w:rsidR="003125CD" w:rsidRPr="00477731">
        <w:rPr>
          <w:rFonts w:ascii="Times New Roman" w:eastAsia="Times New Roman" w:hAnsi="Times New Roman" w:cs="Times New Roman"/>
          <w:sz w:val="24"/>
          <w:szCs w:val="24"/>
          <w:lang w:eastAsia="en-GB"/>
        </w:rPr>
        <w:t>nders</w:t>
      </w:r>
      <w:r w:rsidR="00DC40A3" w:rsidRPr="00477731">
        <w:rPr>
          <w:rFonts w:ascii="Times New Roman" w:eastAsia="Times New Roman" w:hAnsi="Times New Roman" w:cs="Times New Roman"/>
          <w:sz w:val="24"/>
          <w:szCs w:val="24"/>
          <w:lang w:eastAsia="en-GB"/>
        </w:rPr>
        <w:t>,</w:t>
      </w:r>
      <w:r w:rsidR="003125CD"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sz w:val="24"/>
          <w:szCs w:val="24"/>
          <w:lang w:eastAsia="en-GB"/>
        </w:rPr>
        <w:t xml:space="preserve">and </w:t>
      </w:r>
      <w:r w:rsidR="003125CD" w:rsidRPr="00477731">
        <w:rPr>
          <w:rFonts w:ascii="Times New Roman" w:eastAsia="Times New Roman" w:hAnsi="Times New Roman" w:cs="Times New Roman"/>
          <w:sz w:val="24"/>
          <w:szCs w:val="24"/>
          <w:lang w:eastAsia="en-GB"/>
        </w:rPr>
        <w:t xml:space="preserve">Urpo </w:t>
      </w:r>
      <w:r w:rsidRPr="00477731">
        <w:rPr>
          <w:rFonts w:ascii="Times New Roman" w:eastAsia="Times New Roman" w:hAnsi="Times New Roman" w:cs="Times New Roman"/>
          <w:sz w:val="24"/>
          <w:szCs w:val="24"/>
          <w:lang w:eastAsia="en-GB"/>
        </w:rPr>
        <w:t>Nikanne</w:t>
      </w:r>
      <w:r w:rsidR="003125CD" w:rsidRPr="00477731">
        <w:rPr>
          <w:rFonts w:ascii="Times New Roman" w:eastAsia="Times New Roman" w:hAnsi="Times New Roman" w:cs="Times New Roman"/>
          <w:sz w:val="24"/>
          <w:szCs w:val="24"/>
          <w:lang w:eastAsia="en-GB"/>
        </w:rPr>
        <w:t>.</w:t>
      </w:r>
      <w:r w:rsidRPr="00477731">
        <w:rPr>
          <w:rFonts w:ascii="Times New Roman" w:eastAsia="Times New Roman" w:hAnsi="Times New Roman" w:cs="Times New Roman"/>
          <w:sz w:val="24"/>
          <w:szCs w:val="24"/>
          <w:lang w:eastAsia="en-GB"/>
        </w:rPr>
        <w:t xml:space="preserve"> 2002. Expletives, subjects, and topics in Finnish. </w:t>
      </w:r>
      <w:r w:rsidR="00282EAB" w:rsidRPr="00477731">
        <w:rPr>
          <w:rFonts w:ascii="Times New Roman" w:eastAsia="Times New Roman" w:hAnsi="Times New Roman" w:cs="Times New Roman"/>
          <w:sz w:val="24"/>
          <w:szCs w:val="24"/>
          <w:lang w:eastAsia="en-GB"/>
        </w:rPr>
        <w:t xml:space="preserve">In </w:t>
      </w:r>
      <w:r w:rsidRPr="00477731">
        <w:rPr>
          <w:rFonts w:ascii="Times New Roman" w:eastAsia="Times New Roman" w:hAnsi="Times New Roman" w:cs="Times New Roman"/>
          <w:i/>
          <w:sz w:val="24"/>
          <w:szCs w:val="24"/>
          <w:lang w:eastAsia="en-GB"/>
        </w:rPr>
        <w:t>Subjects, expletives, and the EPP</w:t>
      </w:r>
      <w:r w:rsidRPr="00477731">
        <w:rPr>
          <w:rFonts w:ascii="Times New Roman" w:eastAsia="Times New Roman" w:hAnsi="Times New Roman" w:cs="Times New Roman"/>
          <w:sz w:val="24"/>
          <w:szCs w:val="24"/>
          <w:lang w:eastAsia="en-GB"/>
        </w:rPr>
        <w:t xml:space="preserve">, </w:t>
      </w:r>
      <w:r w:rsidR="004973FC" w:rsidRPr="00477731">
        <w:rPr>
          <w:rFonts w:ascii="Times New Roman" w:eastAsia="Times New Roman" w:hAnsi="Times New Roman" w:cs="Times New Roman"/>
          <w:sz w:val="24"/>
          <w:szCs w:val="24"/>
          <w:lang w:eastAsia="en-GB"/>
        </w:rPr>
        <w:t xml:space="preserve">ed. by Peter Svenonius. </w:t>
      </w:r>
      <w:r w:rsidRPr="00477731">
        <w:rPr>
          <w:rFonts w:ascii="Times New Roman" w:eastAsia="Times New Roman" w:hAnsi="Times New Roman" w:cs="Times New Roman"/>
          <w:sz w:val="24"/>
          <w:szCs w:val="24"/>
          <w:lang w:eastAsia="en-GB"/>
        </w:rPr>
        <w:t>71-106.</w:t>
      </w:r>
      <w:r w:rsidR="00282EAB" w:rsidRPr="00477731">
        <w:rPr>
          <w:rFonts w:ascii="Times New Roman" w:eastAsia="Times New Roman" w:hAnsi="Times New Roman" w:cs="Times New Roman"/>
          <w:sz w:val="24"/>
          <w:szCs w:val="24"/>
          <w:lang w:eastAsia="en-GB"/>
        </w:rPr>
        <w:t xml:space="preserve"> Oxford: Oxford University Press.</w:t>
      </w:r>
    </w:p>
    <w:p w14:paraId="551F490F" w14:textId="03B42CF2" w:rsidR="003A23BE" w:rsidRPr="00477731" w:rsidRDefault="003A23BE"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Jarrah, </w:t>
      </w:r>
      <w:proofErr w:type="gramStart"/>
      <w:r w:rsidRPr="00477731">
        <w:rPr>
          <w:rFonts w:ascii="Times New Roman" w:eastAsia="Times New Roman" w:hAnsi="Times New Roman" w:cs="Times New Roman"/>
          <w:sz w:val="24"/>
          <w:szCs w:val="24"/>
          <w:lang w:eastAsia="en-GB"/>
        </w:rPr>
        <w:t>Marwan</w:t>
      </w:r>
      <w:proofErr w:type="gramEnd"/>
      <w:r w:rsidRPr="00477731">
        <w:rPr>
          <w:rFonts w:ascii="Times New Roman" w:eastAsia="Times New Roman" w:hAnsi="Times New Roman" w:cs="Times New Roman"/>
          <w:sz w:val="24"/>
          <w:szCs w:val="24"/>
          <w:lang w:eastAsia="en-GB"/>
        </w:rPr>
        <w:t xml:space="preserve"> and Mustafa </w:t>
      </w:r>
      <w:proofErr w:type="spellStart"/>
      <w:r w:rsidRPr="00477731">
        <w:rPr>
          <w:rFonts w:ascii="Times New Roman" w:eastAsia="Times New Roman" w:hAnsi="Times New Roman" w:cs="Times New Roman"/>
          <w:sz w:val="24"/>
          <w:szCs w:val="24"/>
          <w:lang w:eastAsia="en-GB"/>
        </w:rPr>
        <w:t>Harb</w:t>
      </w:r>
      <w:proofErr w:type="spellEnd"/>
      <w:r w:rsidRPr="00477731">
        <w:rPr>
          <w:rFonts w:ascii="Times New Roman" w:eastAsia="Times New Roman" w:hAnsi="Times New Roman" w:cs="Times New Roman"/>
          <w:sz w:val="24"/>
          <w:szCs w:val="24"/>
          <w:lang w:eastAsia="en-GB"/>
        </w:rPr>
        <w:t xml:space="preserve">. 2021. Grammatical encoding od discourse structure: a case study of the Arabic discourse particle </w:t>
      </w:r>
      <w:r w:rsidRPr="00477731">
        <w:rPr>
          <w:rFonts w:ascii="Times New Roman" w:eastAsia="Times New Roman" w:hAnsi="Times New Roman" w:cs="Times New Roman"/>
          <w:i/>
          <w:iCs/>
          <w:sz w:val="24"/>
          <w:szCs w:val="24"/>
          <w:lang w:eastAsia="en-GB"/>
        </w:rPr>
        <w:t>tara</w:t>
      </w:r>
      <w:r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i/>
          <w:iCs/>
          <w:sz w:val="24"/>
          <w:szCs w:val="24"/>
          <w:lang w:eastAsia="en-GB"/>
        </w:rPr>
        <w:t>Transactions of the Philological Society</w:t>
      </w:r>
      <w:r w:rsidRPr="00477731">
        <w:rPr>
          <w:rFonts w:ascii="Times New Roman" w:eastAsia="Times New Roman" w:hAnsi="Times New Roman" w:cs="Times New Roman"/>
          <w:sz w:val="24"/>
          <w:szCs w:val="24"/>
          <w:lang w:eastAsia="en-GB"/>
        </w:rPr>
        <w:t xml:space="preserve"> 119: 83-104.</w:t>
      </w:r>
    </w:p>
    <w:p w14:paraId="2FF0955C" w14:textId="05EDD836"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Kramer, R</w:t>
      </w:r>
      <w:r w:rsidR="003125CD" w:rsidRPr="00477731">
        <w:rPr>
          <w:rFonts w:ascii="Times New Roman" w:eastAsia="Times New Roman" w:hAnsi="Times New Roman" w:cs="Times New Roman"/>
          <w:sz w:val="24"/>
          <w:szCs w:val="24"/>
          <w:lang w:eastAsia="en-GB"/>
        </w:rPr>
        <w:t>uth.</w:t>
      </w:r>
      <w:r w:rsidRPr="00477731">
        <w:rPr>
          <w:rFonts w:ascii="Times New Roman" w:eastAsia="Times New Roman" w:hAnsi="Times New Roman" w:cs="Times New Roman"/>
          <w:sz w:val="24"/>
          <w:szCs w:val="24"/>
          <w:lang w:eastAsia="en-GB"/>
        </w:rPr>
        <w:t xml:space="preserve">, 2014. Clitic doubling or object agreement: The view from Amharic. </w:t>
      </w:r>
      <w:r w:rsidRPr="00477731">
        <w:rPr>
          <w:rFonts w:ascii="Times New Roman" w:eastAsia="Times New Roman" w:hAnsi="Times New Roman" w:cs="Times New Roman"/>
          <w:i/>
          <w:sz w:val="24"/>
          <w:szCs w:val="24"/>
          <w:lang w:eastAsia="en-GB"/>
        </w:rPr>
        <w:t>Natural Language &amp; Linguistic Theory</w:t>
      </w:r>
      <w:r w:rsidRPr="00477731">
        <w:rPr>
          <w:rFonts w:ascii="Times New Roman" w:eastAsia="Times New Roman" w:hAnsi="Times New Roman" w:cs="Times New Roman"/>
          <w:sz w:val="24"/>
          <w:szCs w:val="24"/>
          <w:lang w:eastAsia="en-GB"/>
        </w:rPr>
        <w:t xml:space="preserve">, </w:t>
      </w:r>
      <w:proofErr w:type="gramStart"/>
      <w:r w:rsidRPr="00477731">
        <w:rPr>
          <w:rFonts w:ascii="Times New Roman" w:eastAsia="Times New Roman" w:hAnsi="Times New Roman" w:cs="Times New Roman"/>
          <w:sz w:val="24"/>
          <w:szCs w:val="24"/>
          <w:lang w:eastAsia="en-GB"/>
        </w:rPr>
        <w:t>32</w:t>
      </w:r>
      <w:r w:rsidR="004973FC" w:rsidRPr="00477731">
        <w:rPr>
          <w:rFonts w:ascii="Times New Roman" w:eastAsia="Times New Roman" w:hAnsi="Times New Roman" w:cs="Times New Roman"/>
          <w:sz w:val="24"/>
          <w:szCs w:val="24"/>
          <w:lang w:eastAsia="en-GB"/>
        </w:rPr>
        <w:t xml:space="preserve"> :</w:t>
      </w:r>
      <w:proofErr w:type="gramEnd"/>
      <w:r w:rsidRPr="00477731">
        <w:rPr>
          <w:rFonts w:ascii="Times New Roman" w:eastAsia="Times New Roman" w:hAnsi="Times New Roman" w:cs="Times New Roman"/>
          <w:sz w:val="24"/>
          <w:szCs w:val="24"/>
          <w:lang w:eastAsia="en-GB"/>
        </w:rPr>
        <w:t xml:space="preserve"> 593-634. </w:t>
      </w:r>
    </w:p>
    <w:p w14:paraId="3B9EC16A" w14:textId="0F40E81A" w:rsidR="00517106" w:rsidRPr="00477731" w:rsidRDefault="008D3359"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Krifka, M</w:t>
      </w:r>
      <w:r w:rsidR="003125CD" w:rsidRPr="00477731">
        <w:rPr>
          <w:rFonts w:ascii="Times New Roman" w:eastAsia="Times New Roman" w:hAnsi="Times New Roman" w:cs="Times New Roman"/>
          <w:sz w:val="24"/>
          <w:szCs w:val="24"/>
          <w:lang w:eastAsia="en-GB"/>
        </w:rPr>
        <w:t>anfred</w:t>
      </w:r>
      <w:r w:rsidRPr="00477731">
        <w:rPr>
          <w:rFonts w:ascii="Times New Roman" w:eastAsia="Times New Roman" w:hAnsi="Times New Roman" w:cs="Times New Roman"/>
          <w:sz w:val="24"/>
          <w:szCs w:val="24"/>
          <w:lang w:eastAsia="en-GB"/>
        </w:rPr>
        <w:t xml:space="preserve">. 2007. </w:t>
      </w:r>
      <w:r w:rsidR="00517106" w:rsidRPr="00477731">
        <w:rPr>
          <w:rFonts w:ascii="Times New Roman" w:eastAsia="Times New Roman" w:hAnsi="Times New Roman" w:cs="Times New Roman"/>
          <w:sz w:val="24"/>
          <w:szCs w:val="24"/>
          <w:lang w:eastAsia="en-GB"/>
        </w:rPr>
        <w:t xml:space="preserve">Basic </w:t>
      </w:r>
      <w:r w:rsidR="004973FC" w:rsidRPr="00477731">
        <w:rPr>
          <w:rFonts w:ascii="Times New Roman" w:eastAsia="Times New Roman" w:hAnsi="Times New Roman" w:cs="Times New Roman"/>
          <w:sz w:val="24"/>
          <w:szCs w:val="24"/>
          <w:lang w:eastAsia="en-GB"/>
        </w:rPr>
        <w:t>n</w:t>
      </w:r>
      <w:r w:rsidRPr="00477731">
        <w:rPr>
          <w:rFonts w:ascii="Times New Roman" w:eastAsia="Times New Roman" w:hAnsi="Times New Roman" w:cs="Times New Roman"/>
          <w:sz w:val="24"/>
          <w:szCs w:val="24"/>
          <w:lang w:eastAsia="en-GB"/>
        </w:rPr>
        <w:t xml:space="preserve">otions of </w:t>
      </w:r>
      <w:r w:rsidR="004973FC" w:rsidRPr="00477731">
        <w:rPr>
          <w:rFonts w:ascii="Times New Roman" w:eastAsia="Times New Roman" w:hAnsi="Times New Roman" w:cs="Times New Roman"/>
          <w:sz w:val="24"/>
          <w:szCs w:val="24"/>
          <w:lang w:eastAsia="en-GB"/>
        </w:rPr>
        <w:t>i</w:t>
      </w:r>
      <w:r w:rsidRPr="00477731">
        <w:rPr>
          <w:rFonts w:ascii="Times New Roman" w:eastAsia="Times New Roman" w:hAnsi="Times New Roman" w:cs="Times New Roman"/>
          <w:sz w:val="24"/>
          <w:szCs w:val="24"/>
          <w:lang w:eastAsia="en-GB"/>
        </w:rPr>
        <w:t xml:space="preserve">nformation </w:t>
      </w:r>
      <w:r w:rsidR="004973FC" w:rsidRPr="00477731">
        <w:rPr>
          <w:rFonts w:ascii="Times New Roman" w:eastAsia="Times New Roman" w:hAnsi="Times New Roman" w:cs="Times New Roman"/>
          <w:sz w:val="24"/>
          <w:szCs w:val="24"/>
          <w:lang w:eastAsia="en-GB"/>
        </w:rPr>
        <w:t>s</w:t>
      </w:r>
      <w:r w:rsidRPr="00477731">
        <w:rPr>
          <w:rFonts w:ascii="Times New Roman" w:eastAsia="Times New Roman" w:hAnsi="Times New Roman" w:cs="Times New Roman"/>
          <w:sz w:val="24"/>
          <w:szCs w:val="24"/>
          <w:lang w:eastAsia="en-GB"/>
        </w:rPr>
        <w:t>tructure</w:t>
      </w:r>
      <w:r w:rsidR="00517106" w:rsidRPr="00477731">
        <w:rPr>
          <w:rFonts w:ascii="Times New Roman" w:eastAsia="Times New Roman" w:hAnsi="Times New Roman" w:cs="Times New Roman"/>
          <w:sz w:val="24"/>
          <w:szCs w:val="24"/>
          <w:lang w:eastAsia="en-GB"/>
        </w:rPr>
        <w:t xml:space="preserve">. In </w:t>
      </w:r>
      <w:r w:rsidR="00517106" w:rsidRPr="00477731">
        <w:rPr>
          <w:rFonts w:ascii="Times New Roman" w:eastAsia="Times New Roman" w:hAnsi="Times New Roman" w:cs="Times New Roman"/>
          <w:i/>
          <w:sz w:val="24"/>
          <w:szCs w:val="24"/>
          <w:lang w:eastAsia="en-GB"/>
        </w:rPr>
        <w:t xml:space="preserve">The </w:t>
      </w:r>
      <w:r w:rsidRPr="00477731">
        <w:rPr>
          <w:rFonts w:ascii="Times New Roman" w:eastAsia="Times New Roman" w:hAnsi="Times New Roman" w:cs="Times New Roman"/>
          <w:i/>
          <w:sz w:val="24"/>
          <w:szCs w:val="24"/>
          <w:lang w:eastAsia="en-GB"/>
        </w:rPr>
        <w:t>n</w:t>
      </w:r>
      <w:r w:rsidR="00517106" w:rsidRPr="00477731">
        <w:rPr>
          <w:rFonts w:ascii="Times New Roman" w:eastAsia="Times New Roman" w:hAnsi="Times New Roman" w:cs="Times New Roman"/>
          <w:i/>
          <w:sz w:val="24"/>
          <w:szCs w:val="24"/>
          <w:lang w:eastAsia="en-GB"/>
        </w:rPr>
        <w:t xml:space="preserve">otions of </w:t>
      </w:r>
      <w:r w:rsidRPr="00477731">
        <w:rPr>
          <w:rFonts w:ascii="Times New Roman" w:eastAsia="Times New Roman" w:hAnsi="Times New Roman" w:cs="Times New Roman"/>
          <w:i/>
          <w:sz w:val="24"/>
          <w:szCs w:val="24"/>
          <w:lang w:eastAsia="en-GB"/>
        </w:rPr>
        <w:t>i</w:t>
      </w:r>
      <w:r w:rsidR="00517106" w:rsidRPr="00477731">
        <w:rPr>
          <w:rFonts w:ascii="Times New Roman" w:eastAsia="Times New Roman" w:hAnsi="Times New Roman" w:cs="Times New Roman"/>
          <w:i/>
          <w:sz w:val="24"/>
          <w:szCs w:val="24"/>
          <w:lang w:eastAsia="en-GB"/>
        </w:rPr>
        <w:t xml:space="preserve">nformation </w:t>
      </w:r>
      <w:r w:rsidRPr="00477731">
        <w:rPr>
          <w:rFonts w:ascii="Times New Roman" w:eastAsia="Times New Roman" w:hAnsi="Times New Roman" w:cs="Times New Roman"/>
          <w:i/>
          <w:sz w:val="24"/>
          <w:szCs w:val="24"/>
          <w:lang w:eastAsia="en-GB"/>
        </w:rPr>
        <w:t>s</w:t>
      </w:r>
      <w:r w:rsidR="00517106" w:rsidRPr="00477731">
        <w:rPr>
          <w:rFonts w:ascii="Times New Roman" w:eastAsia="Times New Roman" w:hAnsi="Times New Roman" w:cs="Times New Roman"/>
          <w:i/>
          <w:sz w:val="24"/>
          <w:szCs w:val="24"/>
          <w:lang w:eastAsia="en-GB"/>
        </w:rPr>
        <w:t>tructure</w:t>
      </w:r>
      <w:r w:rsidR="004973FC" w:rsidRPr="00477731">
        <w:rPr>
          <w:rFonts w:ascii="Times New Roman" w:eastAsia="Times New Roman" w:hAnsi="Times New Roman" w:cs="Times New Roman"/>
          <w:sz w:val="24"/>
          <w:szCs w:val="24"/>
          <w:lang w:eastAsia="en-GB"/>
        </w:rPr>
        <w:t xml:space="preserve">, ed. by Caroline </w:t>
      </w:r>
      <w:proofErr w:type="spellStart"/>
      <w:r w:rsidR="004973FC" w:rsidRPr="00477731">
        <w:rPr>
          <w:rFonts w:ascii="Times New Roman" w:eastAsia="Times New Roman" w:hAnsi="Times New Roman" w:cs="Times New Roman"/>
          <w:sz w:val="24"/>
          <w:szCs w:val="24"/>
          <w:lang w:eastAsia="en-GB"/>
        </w:rPr>
        <w:t>Féry</w:t>
      </w:r>
      <w:proofErr w:type="spellEnd"/>
      <w:r w:rsidR="004973FC" w:rsidRPr="00477731">
        <w:rPr>
          <w:rFonts w:ascii="Times New Roman" w:eastAsia="Times New Roman" w:hAnsi="Times New Roman" w:cs="Times New Roman"/>
          <w:sz w:val="24"/>
          <w:szCs w:val="24"/>
          <w:lang w:eastAsia="en-GB"/>
        </w:rPr>
        <w:t xml:space="preserve">, </w:t>
      </w:r>
      <w:proofErr w:type="spellStart"/>
      <w:r w:rsidR="004973FC" w:rsidRPr="00477731">
        <w:rPr>
          <w:rFonts w:ascii="Times New Roman" w:eastAsia="Times New Roman" w:hAnsi="Times New Roman" w:cs="Times New Roman"/>
          <w:sz w:val="24"/>
          <w:szCs w:val="24"/>
          <w:lang w:eastAsia="en-GB"/>
        </w:rPr>
        <w:t>Gisbert</w:t>
      </w:r>
      <w:proofErr w:type="spellEnd"/>
      <w:r w:rsidR="004973FC" w:rsidRPr="00477731">
        <w:rPr>
          <w:rFonts w:ascii="Times New Roman" w:eastAsia="Times New Roman" w:hAnsi="Times New Roman" w:cs="Times New Roman"/>
          <w:sz w:val="24"/>
          <w:szCs w:val="24"/>
          <w:lang w:eastAsia="en-GB"/>
        </w:rPr>
        <w:t xml:space="preserve"> </w:t>
      </w:r>
      <w:proofErr w:type="spellStart"/>
      <w:r w:rsidR="004973FC" w:rsidRPr="00477731">
        <w:rPr>
          <w:rFonts w:ascii="Times New Roman" w:eastAsia="Times New Roman" w:hAnsi="Times New Roman" w:cs="Times New Roman"/>
          <w:sz w:val="24"/>
          <w:szCs w:val="24"/>
          <w:lang w:eastAsia="en-GB"/>
        </w:rPr>
        <w:t>Fanselow</w:t>
      </w:r>
      <w:proofErr w:type="spellEnd"/>
      <w:r w:rsidR="004973FC" w:rsidRPr="00477731">
        <w:rPr>
          <w:rFonts w:ascii="Times New Roman" w:eastAsia="Times New Roman" w:hAnsi="Times New Roman" w:cs="Times New Roman"/>
          <w:sz w:val="24"/>
          <w:szCs w:val="24"/>
          <w:lang w:eastAsia="en-GB"/>
        </w:rPr>
        <w:t xml:space="preserve"> and Manfred Krifka, </w:t>
      </w:r>
      <w:r w:rsidR="00052295" w:rsidRPr="00477731">
        <w:rPr>
          <w:rFonts w:ascii="Times New Roman" w:eastAsia="Times New Roman" w:hAnsi="Times New Roman" w:cs="Times New Roman"/>
          <w:sz w:val="24"/>
          <w:szCs w:val="24"/>
          <w:lang w:eastAsia="en-GB"/>
        </w:rPr>
        <w:t>13–55.</w:t>
      </w:r>
      <w:r w:rsidR="00EC4788" w:rsidRPr="00477731">
        <w:rPr>
          <w:rFonts w:ascii="Times New Roman" w:eastAsia="Times New Roman" w:hAnsi="Times New Roman" w:cs="Times New Roman"/>
          <w:sz w:val="24"/>
          <w:szCs w:val="24"/>
          <w:lang w:eastAsia="en-GB"/>
        </w:rPr>
        <w:t xml:space="preserve"> Potsdam: </w:t>
      </w:r>
      <w:proofErr w:type="spellStart"/>
      <w:r w:rsidR="00EC4788" w:rsidRPr="00477731">
        <w:rPr>
          <w:rFonts w:ascii="Times New Roman" w:eastAsia="Times New Roman" w:hAnsi="Times New Roman" w:cs="Times New Roman"/>
          <w:sz w:val="24"/>
          <w:szCs w:val="24"/>
          <w:lang w:eastAsia="en-GB"/>
        </w:rPr>
        <w:t>Universitätsverlag</w:t>
      </w:r>
      <w:proofErr w:type="spellEnd"/>
      <w:r w:rsidR="00EC4788" w:rsidRPr="00477731">
        <w:rPr>
          <w:rFonts w:ascii="Times New Roman" w:eastAsia="Times New Roman" w:hAnsi="Times New Roman" w:cs="Times New Roman"/>
          <w:sz w:val="24"/>
          <w:szCs w:val="24"/>
          <w:lang w:eastAsia="en-GB"/>
        </w:rPr>
        <w:t>.</w:t>
      </w:r>
    </w:p>
    <w:p w14:paraId="546ED4ED" w14:textId="544E4CDC"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Kruijff-Korbay</w:t>
      </w:r>
      <w:r w:rsidR="001E2DDE" w:rsidRPr="00477731">
        <w:rPr>
          <w:rFonts w:ascii="Times New Roman" w:eastAsia="Times New Roman" w:hAnsi="Times New Roman" w:cs="Times New Roman"/>
          <w:sz w:val="24"/>
          <w:szCs w:val="24"/>
          <w:lang w:eastAsia="en-GB"/>
        </w:rPr>
        <w:t>ová</w:t>
      </w:r>
      <w:proofErr w:type="spellEnd"/>
      <w:r w:rsidR="001E2DDE" w:rsidRPr="00477731">
        <w:rPr>
          <w:rFonts w:ascii="Times New Roman" w:eastAsia="Times New Roman" w:hAnsi="Times New Roman" w:cs="Times New Roman"/>
          <w:sz w:val="24"/>
          <w:szCs w:val="24"/>
          <w:lang w:eastAsia="en-GB"/>
        </w:rPr>
        <w:t xml:space="preserve">, </w:t>
      </w:r>
      <w:r w:rsidR="00CD0156" w:rsidRPr="00477731">
        <w:rPr>
          <w:rFonts w:ascii="Times New Roman" w:eastAsia="Times New Roman" w:hAnsi="Times New Roman" w:cs="Times New Roman"/>
          <w:sz w:val="24"/>
          <w:szCs w:val="24"/>
          <w:lang w:eastAsia="en-GB"/>
        </w:rPr>
        <w:t>Ivana</w:t>
      </w:r>
      <w:r w:rsidR="001E2DDE" w:rsidRPr="00477731">
        <w:rPr>
          <w:rFonts w:ascii="Times New Roman" w:eastAsia="Times New Roman" w:hAnsi="Times New Roman" w:cs="Times New Roman"/>
          <w:sz w:val="24"/>
          <w:szCs w:val="24"/>
          <w:lang w:eastAsia="en-GB"/>
        </w:rPr>
        <w:t xml:space="preserve"> and </w:t>
      </w:r>
      <w:r w:rsidR="00CD0156" w:rsidRPr="00477731">
        <w:rPr>
          <w:rFonts w:ascii="Times New Roman" w:eastAsia="Times New Roman" w:hAnsi="Times New Roman" w:cs="Times New Roman"/>
          <w:sz w:val="24"/>
          <w:szCs w:val="24"/>
          <w:lang w:eastAsia="en-GB"/>
        </w:rPr>
        <w:t xml:space="preserve">Mark </w:t>
      </w:r>
      <w:r w:rsidR="001E2DDE" w:rsidRPr="00477731">
        <w:rPr>
          <w:rFonts w:ascii="Times New Roman" w:eastAsia="Times New Roman" w:hAnsi="Times New Roman" w:cs="Times New Roman"/>
          <w:sz w:val="24"/>
          <w:szCs w:val="24"/>
          <w:lang w:eastAsia="en-GB"/>
        </w:rPr>
        <w:t xml:space="preserve">Steedman. 2003. </w:t>
      </w:r>
      <w:r w:rsidRPr="00477731">
        <w:rPr>
          <w:rFonts w:ascii="Times New Roman" w:eastAsia="Times New Roman" w:hAnsi="Times New Roman" w:cs="Times New Roman"/>
          <w:sz w:val="24"/>
          <w:szCs w:val="24"/>
          <w:lang w:eastAsia="en-GB"/>
        </w:rPr>
        <w:t>Disc</w:t>
      </w:r>
      <w:r w:rsidR="001E2DDE" w:rsidRPr="00477731">
        <w:rPr>
          <w:rFonts w:ascii="Times New Roman" w:eastAsia="Times New Roman" w:hAnsi="Times New Roman" w:cs="Times New Roman"/>
          <w:sz w:val="24"/>
          <w:szCs w:val="24"/>
          <w:lang w:eastAsia="en-GB"/>
        </w:rPr>
        <w:t>ourse and information structure</w:t>
      </w:r>
      <w:r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i/>
          <w:sz w:val="24"/>
          <w:szCs w:val="24"/>
          <w:lang w:eastAsia="en-GB"/>
        </w:rPr>
        <w:t xml:space="preserve">Journal of logic, language and information </w:t>
      </w:r>
      <w:proofErr w:type="gramStart"/>
      <w:r w:rsidRPr="00477731">
        <w:rPr>
          <w:rFonts w:ascii="Times New Roman" w:eastAsia="Times New Roman" w:hAnsi="Times New Roman" w:cs="Times New Roman"/>
          <w:sz w:val="24"/>
          <w:szCs w:val="24"/>
          <w:lang w:eastAsia="en-GB"/>
        </w:rPr>
        <w:t>12</w:t>
      </w:r>
      <w:r w:rsidR="00E476C0"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sz w:val="24"/>
          <w:szCs w:val="24"/>
          <w:lang w:eastAsia="en-GB"/>
        </w:rPr>
        <w:t>:</w:t>
      </w:r>
      <w:proofErr w:type="gramEnd"/>
      <w:r w:rsidRPr="00477731">
        <w:rPr>
          <w:rFonts w:ascii="Times New Roman" w:eastAsia="Times New Roman" w:hAnsi="Times New Roman" w:cs="Times New Roman"/>
          <w:sz w:val="24"/>
          <w:szCs w:val="24"/>
          <w:lang w:eastAsia="en-GB"/>
        </w:rPr>
        <w:t xml:space="preserve"> 249-259.</w:t>
      </w:r>
    </w:p>
    <w:p w14:paraId="3AEB64A2" w14:textId="3CE61782"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Lambrecht, </w:t>
      </w:r>
      <w:proofErr w:type="spellStart"/>
      <w:r w:rsidRPr="00477731">
        <w:rPr>
          <w:rFonts w:ascii="Times New Roman" w:eastAsia="Times New Roman" w:hAnsi="Times New Roman" w:cs="Times New Roman"/>
          <w:sz w:val="24"/>
          <w:szCs w:val="24"/>
          <w:lang w:eastAsia="en-GB"/>
        </w:rPr>
        <w:t>K</w:t>
      </w:r>
      <w:r w:rsidR="003125CD" w:rsidRPr="00477731">
        <w:rPr>
          <w:rFonts w:ascii="Times New Roman" w:eastAsia="Times New Roman" w:hAnsi="Times New Roman" w:cs="Times New Roman"/>
          <w:sz w:val="24"/>
          <w:szCs w:val="24"/>
          <w:lang w:eastAsia="en-GB"/>
        </w:rPr>
        <w:t>nud</w:t>
      </w:r>
      <w:proofErr w:type="spellEnd"/>
      <w:r w:rsidRPr="00477731">
        <w:rPr>
          <w:rFonts w:ascii="Times New Roman" w:eastAsia="Times New Roman" w:hAnsi="Times New Roman" w:cs="Times New Roman"/>
          <w:sz w:val="24"/>
          <w:szCs w:val="24"/>
          <w:lang w:eastAsia="en-GB"/>
        </w:rPr>
        <w:t xml:space="preserve"> 1994. </w:t>
      </w:r>
      <w:r w:rsidRPr="00477731">
        <w:rPr>
          <w:rFonts w:ascii="Times New Roman" w:eastAsia="Times New Roman" w:hAnsi="Times New Roman" w:cs="Times New Roman"/>
          <w:i/>
          <w:sz w:val="24"/>
          <w:szCs w:val="24"/>
          <w:lang w:eastAsia="en-GB"/>
        </w:rPr>
        <w:t xml:space="preserve">Information </w:t>
      </w:r>
      <w:r w:rsidR="00B970B5" w:rsidRPr="00477731">
        <w:rPr>
          <w:rFonts w:ascii="Times New Roman" w:eastAsia="Times New Roman" w:hAnsi="Times New Roman" w:cs="Times New Roman"/>
          <w:i/>
          <w:sz w:val="24"/>
          <w:szCs w:val="24"/>
          <w:lang w:eastAsia="en-GB"/>
        </w:rPr>
        <w:t>s</w:t>
      </w:r>
      <w:r w:rsidRPr="00477731">
        <w:rPr>
          <w:rFonts w:ascii="Times New Roman" w:eastAsia="Times New Roman" w:hAnsi="Times New Roman" w:cs="Times New Roman"/>
          <w:i/>
          <w:sz w:val="24"/>
          <w:szCs w:val="24"/>
          <w:lang w:eastAsia="en-GB"/>
        </w:rPr>
        <w:t xml:space="preserve">tructure and </w:t>
      </w:r>
      <w:r w:rsidR="00B970B5" w:rsidRPr="00477731">
        <w:rPr>
          <w:rFonts w:ascii="Times New Roman" w:eastAsia="Times New Roman" w:hAnsi="Times New Roman" w:cs="Times New Roman"/>
          <w:i/>
          <w:sz w:val="24"/>
          <w:szCs w:val="24"/>
          <w:lang w:eastAsia="en-GB"/>
        </w:rPr>
        <w:t>s</w:t>
      </w:r>
      <w:r w:rsidRPr="00477731">
        <w:rPr>
          <w:rFonts w:ascii="Times New Roman" w:eastAsia="Times New Roman" w:hAnsi="Times New Roman" w:cs="Times New Roman"/>
          <w:i/>
          <w:sz w:val="24"/>
          <w:szCs w:val="24"/>
          <w:lang w:eastAsia="en-GB"/>
        </w:rPr>
        <w:t xml:space="preserve">entence </w:t>
      </w:r>
      <w:r w:rsidR="00B970B5" w:rsidRPr="00477731">
        <w:rPr>
          <w:rFonts w:ascii="Times New Roman" w:eastAsia="Times New Roman" w:hAnsi="Times New Roman" w:cs="Times New Roman"/>
          <w:i/>
          <w:sz w:val="24"/>
          <w:szCs w:val="24"/>
          <w:lang w:eastAsia="en-GB"/>
        </w:rPr>
        <w:t>f</w:t>
      </w:r>
      <w:r w:rsidRPr="00477731">
        <w:rPr>
          <w:rFonts w:ascii="Times New Roman" w:eastAsia="Times New Roman" w:hAnsi="Times New Roman" w:cs="Times New Roman"/>
          <w:i/>
          <w:sz w:val="24"/>
          <w:szCs w:val="24"/>
          <w:lang w:eastAsia="en-GB"/>
        </w:rPr>
        <w:t xml:space="preserve">orm: Topic, Focus and the </w:t>
      </w:r>
      <w:r w:rsidR="00B970B5" w:rsidRPr="00477731">
        <w:rPr>
          <w:rFonts w:ascii="Times New Roman" w:eastAsia="Times New Roman" w:hAnsi="Times New Roman" w:cs="Times New Roman"/>
          <w:i/>
          <w:sz w:val="24"/>
          <w:szCs w:val="24"/>
          <w:lang w:eastAsia="en-GB"/>
        </w:rPr>
        <w:t>m</w:t>
      </w:r>
      <w:r w:rsidRPr="00477731">
        <w:rPr>
          <w:rFonts w:ascii="Times New Roman" w:eastAsia="Times New Roman" w:hAnsi="Times New Roman" w:cs="Times New Roman"/>
          <w:i/>
          <w:sz w:val="24"/>
          <w:szCs w:val="24"/>
          <w:lang w:eastAsia="en-GB"/>
        </w:rPr>
        <w:t xml:space="preserve">ental </w:t>
      </w:r>
      <w:r w:rsidR="00B970B5" w:rsidRPr="00477731">
        <w:rPr>
          <w:rFonts w:ascii="Times New Roman" w:eastAsia="Times New Roman" w:hAnsi="Times New Roman" w:cs="Times New Roman"/>
          <w:i/>
          <w:sz w:val="24"/>
          <w:szCs w:val="24"/>
          <w:lang w:eastAsia="en-GB"/>
        </w:rPr>
        <w:t>r</w:t>
      </w:r>
      <w:r w:rsidRPr="00477731">
        <w:rPr>
          <w:rFonts w:ascii="Times New Roman" w:eastAsia="Times New Roman" w:hAnsi="Times New Roman" w:cs="Times New Roman"/>
          <w:i/>
          <w:sz w:val="24"/>
          <w:szCs w:val="24"/>
          <w:lang w:eastAsia="en-GB"/>
        </w:rPr>
        <w:t xml:space="preserve">epresentations of </w:t>
      </w:r>
      <w:r w:rsidR="00B970B5" w:rsidRPr="00477731">
        <w:rPr>
          <w:rFonts w:ascii="Times New Roman" w:eastAsia="Times New Roman" w:hAnsi="Times New Roman" w:cs="Times New Roman"/>
          <w:i/>
          <w:sz w:val="24"/>
          <w:szCs w:val="24"/>
          <w:lang w:eastAsia="en-GB"/>
        </w:rPr>
        <w:t>d</w:t>
      </w:r>
      <w:r w:rsidRPr="00477731">
        <w:rPr>
          <w:rFonts w:ascii="Times New Roman" w:eastAsia="Times New Roman" w:hAnsi="Times New Roman" w:cs="Times New Roman"/>
          <w:i/>
          <w:sz w:val="24"/>
          <w:szCs w:val="24"/>
          <w:lang w:eastAsia="en-GB"/>
        </w:rPr>
        <w:t xml:space="preserve">iscourse </w:t>
      </w:r>
      <w:r w:rsidR="00B970B5" w:rsidRPr="00477731">
        <w:rPr>
          <w:rFonts w:ascii="Times New Roman" w:eastAsia="Times New Roman" w:hAnsi="Times New Roman" w:cs="Times New Roman"/>
          <w:i/>
          <w:sz w:val="24"/>
          <w:szCs w:val="24"/>
          <w:lang w:eastAsia="en-GB"/>
        </w:rPr>
        <w:t>r</w:t>
      </w:r>
      <w:r w:rsidRPr="00477731">
        <w:rPr>
          <w:rFonts w:ascii="Times New Roman" w:eastAsia="Times New Roman" w:hAnsi="Times New Roman" w:cs="Times New Roman"/>
          <w:i/>
          <w:sz w:val="24"/>
          <w:szCs w:val="24"/>
          <w:lang w:eastAsia="en-GB"/>
        </w:rPr>
        <w:t>eferents</w:t>
      </w:r>
      <w:r w:rsidRPr="00477731">
        <w:rPr>
          <w:rFonts w:ascii="Times New Roman" w:eastAsia="Times New Roman" w:hAnsi="Times New Roman" w:cs="Times New Roman"/>
          <w:sz w:val="24"/>
          <w:szCs w:val="24"/>
          <w:lang w:eastAsia="en-GB"/>
        </w:rPr>
        <w:t>. Cambridge: Cambridge University Press.</w:t>
      </w:r>
    </w:p>
    <w:p w14:paraId="4E70AC95" w14:textId="442F06D5" w:rsidR="00DE71E6" w:rsidRPr="00477731" w:rsidRDefault="00FF127D"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Lee, </w:t>
      </w:r>
      <w:proofErr w:type="spellStart"/>
      <w:r w:rsidRPr="00477731">
        <w:rPr>
          <w:rFonts w:ascii="Times New Roman" w:eastAsia="Times New Roman" w:hAnsi="Times New Roman" w:cs="Times New Roman"/>
          <w:sz w:val="24"/>
          <w:szCs w:val="24"/>
          <w:lang w:eastAsia="en-GB"/>
        </w:rPr>
        <w:t>C</w:t>
      </w:r>
      <w:r w:rsidR="00E476C0" w:rsidRPr="00477731">
        <w:rPr>
          <w:rFonts w:ascii="Times New Roman" w:eastAsia="Times New Roman" w:hAnsi="Times New Roman" w:cs="Times New Roman"/>
          <w:sz w:val="24"/>
          <w:szCs w:val="24"/>
          <w:lang w:eastAsia="en-GB"/>
        </w:rPr>
        <w:t>hungmin</w:t>
      </w:r>
      <w:proofErr w:type="spellEnd"/>
      <w:r w:rsidRPr="00477731">
        <w:rPr>
          <w:rFonts w:ascii="Times New Roman" w:eastAsia="Times New Roman" w:hAnsi="Times New Roman" w:cs="Times New Roman"/>
          <w:sz w:val="24"/>
          <w:szCs w:val="24"/>
          <w:lang w:eastAsia="en-GB"/>
        </w:rPr>
        <w:t xml:space="preserve">. 2003. Contrastive topic and proposition structure. In </w:t>
      </w:r>
      <w:r w:rsidRPr="00477731">
        <w:rPr>
          <w:rFonts w:ascii="Times New Roman" w:eastAsia="Times New Roman" w:hAnsi="Times New Roman" w:cs="Times New Roman"/>
          <w:i/>
          <w:iCs/>
          <w:sz w:val="24"/>
          <w:szCs w:val="24"/>
          <w:lang w:eastAsia="en-GB"/>
        </w:rPr>
        <w:t>Asymmetry in grammar: Syntax and semantics</w:t>
      </w:r>
      <w:r w:rsidR="00E476C0" w:rsidRPr="00477731">
        <w:rPr>
          <w:rFonts w:ascii="Times New Roman" w:eastAsia="Times New Roman" w:hAnsi="Times New Roman" w:cs="Times New Roman"/>
          <w:sz w:val="24"/>
          <w:szCs w:val="24"/>
          <w:lang w:eastAsia="en-GB"/>
        </w:rPr>
        <w:t xml:space="preserve">, ed. by Anna-Maria Di </w:t>
      </w:r>
      <w:proofErr w:type="spellStart"/>
      <w:r w:rsidR="00E476C0" w:rsidRPr="00477731">
        <w:rPr>
          <w:rFonts w:ascii="Times New Roman" w:eastAsia="Times New Roman" w:hAnsi="Times New Roman" w:cs="Times New Roman"/>
          <w:sz w:val="24"/>
          <w:szCs w:val="24"/>
          <w:lang w:eastAsia="en-GB"/>
        </w:rPr>
        <w:t>Sciullo</w:t>
      </w:r>
      <w:proofErr w:type="spellEnd"/>
      <w:r w:rsidR="00E476C0" w:rsidRPr="00477731">
        <w:rPr>
          <w:rFonts w:ascii="Times New Roman" w:eastAsia="Times New Roman" w:hAnsi="Times New Roman" w:cs="Times New Roman"/>
          <w:sz w:val="24"/>
          <w:szCs w:val="24"/>
          <w:lang w:eastAsia="en-GB"/>
        </w:rPr>
        <w:t xml:space="preserve">, 345-372. </w:t>
      </w:r>
      <w:r w:rsidRPr="00477731">
        <w:rPr>
          <w:rFonts w:ascii="Times New Roman" w:eastAsia="Times New Roman" w:hAnsi="Times New Roman" w:cs="Times New Roman"/>
          <w:sz w:val="24"/>
          <w:szCs w:val="24"/>
          <w:lang w:eastAsia="en-GB"/>
        </w:rPr>
        <w:t xml:space="preserve">Amsterdam: John </w:t>
      </w:r>
      <w:proofErr w:type="gramStart"/>
      <w:r w:rsidRPr="00477731">
        <w:rPr>
          <w:rFonts w:ascii="Times New Roman" w:eastAsia="Times New Roman" w:hAnsi="Times New Roman" w:cs="Times New Roman"/>
          <w:sz w:val="24"/>
          <w:szCs w:val="24"/>
          <w:lang w:eastAsia="en-GB"/>
        </w:rPr>
        <w:t>Benjamins..</w:t>
      </w:r>
      <w:proofErr w:type="gramEnd"/>
    </w:p>
    <w:p w14:paraId="73808133" w14:textId="4B8F2AFB"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Miyagawa, S</w:t>
      </w:r>
      <w:r w:rsidR="003125CD" w:rsidRPr="00477731">
        <w:rPr>
          <w:rFonts w:ascii="Times New Roman" w:eastAsia="Times New Roman" w:hAnsi="Times New Roman" w:cs="Times New Roman"/>
          <w:sz w:val="24"/>
          <w:szCs w:val="24"/>
          <w:lang w:eastAsia="en-GB"/>
        </w:rPr>
        <w:t>higeru</w:t>
      </w:r>
      <w:r w:rsidRPr="00477731">
        <w:rPr>
          <w:rFonts w:ascii="Times New Roman" w:eastAsia="Times New Roman" w:hAnsi="Times New Roman" w:cs="Times New Roman"/>
          <w:sz w:val="24"/>
          <w:szCs w:val="24"/>
          <w:lang w:eastAsia="en-GB"/>
        </w:rPr>
        <w:t xml:space="preserve">. 2010. </w:t>
      </w:r>
      <w:r w:rsidRPr="00477731">
        <w:rPr>
          <w:rFonts w:ascii="Times New Roman" w:eastAsia="Times New Roman" w:hAnsi="Times New Roman" w:cs="Times New Roman"/>
          <w:i/>
          <w:sz w:val="24"/>
          <w:szCs w:val="24"/>
          <w:lang w:eastAsia="en-GB"/>
        </w:rPr>
        <w:t>Why agree? Why move?</w:t>
      </w:r>
      <w:r w:rsidR="00B970B5" w:rsidRPr="00477731">
        <w:rPr>
          <w:rFonts w:ascii="Times New Roman" w:eastAsia="Times New Roman" w:hAnsi="Times New Roman" w:cs="Times New Roman"/>
          <w:i/>
          <w:sz w:val="24"/>
          <w:szCs w:val="24"/>
          <w:lang w:eastAsia="en-GB"/>
        </w:rPr>
        <w:t xml:space="preserve"> </w:t>
      </w:r>
      <w:r w:rsidRPr="00477731">
        <w:rPr>
          <w:rFonts w:ascii="Times New Roman" w:eastAsia="Times New Roman" w:hAnsi="Times New Roman" w:cs="Times New Roman"/>
          <w:i/>
          <w:sz w:val="24"/>
          <w:szCs w:val="24"/>
          <w:lang w:eastAsia="en-GB"/>
        </w:rPr>
        <w:t xml:space="preserve">Unifying </w:t>
      </w:r>
      <w:r w:rsidR="00B970B5" w:rsidRPr="00477731">
        <w:rPr>
          <w:rFonts w:ascii="Times New Roman" w:eastAsia="Times New Roman" w:hAnsi="Times New Roman" w:cs="Times New Roman"/>
          <w:i/>
          <w:sz w:val="24"/>
          <w:szCs w:val="24"/>
          <w:lang w:eastAsia="en-GB"/>
        </w:rPr>
        <w:t>a</w:t>
      </w:r>
      <w:r w:rsidRPr="00477731">
        <w:rPr>
          <w:rFonts w:ascii="Times New Roman" w:eastAsia="Times New Roman" w:hAnsi="Times New Roman" w:cs="Times New Roman"/>
          <w:i/>
          <w:sz w:val="24"/>
          <w:szCs w:val="24"/>
          <w:lang w:eastAsia="en-GB"/>
        </w:rPr>
        <w:t>greement-</w:t>
      </w:r>
      <w:r w:rsidR="00B970B5" w:rsidRPr="00477731">
        <w:rPr>
          <w:rFonts w:ascii="Times New Roman" w:eastAsia="Times New Roman" w:hAnsi="Times New Roman" w:cs="Times New Roman"/>
          <w:i/>
          <w:sz w:val="24"/>
          <w:szCs w:val="24"/>
          <w:lang w:eastAsia="en-GB"/>
        </w:rPr>
        <w:t>b</w:t>
      </w:r>
      <w:r w:rsidRPr="00477731">
        <w:rPr>
          <w:rFonts w:ascii="Times New Roman" w:eastAsia="Times New Roman" w:hAnsi="Times New Roman" w:cs="Times New Roman"/>
          <w:i/>
          <w:sz w:val="24"/>
          <w:szCs w:val="24"/>
          <w:lang w:eastAsia="en-GB"/>
        </w:rPr>
        <w:t xml:space="preserve">ased and </w:t>
      </w:r>
      <w:r w:rsidR="00B970B5" w:rsidRPr="00477731">
        <w:rPr>
          <w:rFonts w:ascii="Times New Roman" w:eastAsia="Times New Roman" w:hAnsi="Times New Roman" w:cs="Times New Roman"/>
          <w:i/>
          <w:sz w:val="24"/>
          <w:szCs w:val="24"/>
          <w:lang w:eastAsia="en-GB"/>
        </w:rPr>
        <w:t>d</w:t>
      </w:r>
      <w:r w:rsidRPr="00477731">
        <w:rPr>
          <w:rFonts w:ascii="Times New Roman" w:eastAsia="Times New Roman" w:hAnsi="Times New Roman" w:cs="Times New Roman"/>
          <w:i/>
          <w:sz w:val="24"/>
          <w:szCs w:val="24"/>
          <w:lang w:eastAsia="en-GB"/>
        </w:rPr>
        <w:t>iscourse-</w:t>
      </w:r>
      <w:r w:rsidR="00B970B5" w:rsidRPr="00477731">
        <w:rPr>
          <w:rFonts w:ascii="Times New Roman" w:eastAsia="Times New Roman" w:hAnsi="Times New Roman" w:cs="Times New Roman"/>
          <w:i/>
          <w:sz w:val="24"/>
          <w:szCs w:val="24"/>
          <w:lang w:eastAsia="en-GB"/>
        </w:rPr>
        <w:t>c</w:t>
      </w:r>
      <w:r w:rsidRPr="00477731">
        <w:rPr>
          <w:rFonts w:ascii="Times New Roman" w:eastAsia="Times New Roman" w:hAnsi="Times New Roman" w:cs="Times New Roman"/>
          <w:i/>
          <w:sz w:val="24"/>
          <w:szCs w:val="24"/>
          <w:lang w:eastAsia="en-GB"/>
        </w:rPr>
        <w:t xml:space="preserve">onﬁgurational </w:t>
      </w:r>
      <w:r w:rsidR="00B970B5" w:rsidRPr="00477731">
        <w:rPr>
          <w:rFonts w:ascii="Times New Roman" w:eastAsia="Times New Roman" w:hAnsi="Times New Roman" w:cs="Times New Roman"/>
          <w:i/>
          <w:sz w:val="24"/>
          <w:szCs w:val="24"/>
          <w:lang w:eastAsia="en-GB"/>
        </w:rPr>
        <w:t>l</w:t>
      </w:r>
      <w:r w:rsidRPr="00477731">
        <w:rPr>
          <w:rFonts w:ascii="Times New Roman" w:eastAsia="Times New Roman" w:hAnsi="Times New Roman" w:cs="Times New Roman"/>
          <w:i/>
          <w:sz w:val="24"/>
          <w:szCs w:val="24"/>
          <w:lang w:eastAsia="en-GB"/>
        </w:rPr>
        <w:t>anguages</w:t>
      </w:r>
      <w:r w:rsidRPr="00477731">
        <w:rPr>
          <w:rFonts w:ascii="Times New Roman" w:eastAsia="Times New Roman" w:hAnsi="Times New Roman" w:cs="Times New Roman"/>
          <w:sz w:val="24"/>
          <w:szCs w:val="24"/>
          <w:lang w:eastAsia="en-GB"/>
        </w:rPr>
        <w:t>. Cambridge</w:t>
      </w:r>
      <w:r w:rsidR="00CD0156" w:rsidRPr="00477731">
        <w:rPr>
          <w:rFonts w:ascii="Times New Roman" w:eastAsia="Times New Roman" w:hAnsi="Times New Roman" w:cs="Times New Roman"/>
          <w:sz w:val="24"/>
          <w:szCs w:val="24"/>
          <w:lang w:eastAsia="en-GB"/>
        </w:rPr>
        <w:t xml:space="preserve"> MA</w:t>
      </w:r>
      <w:r w:rsidRPr="00477731">
        <w:rPr>
          <w:rFonts w:ascii="Times New Roman" w:eastAsia="Times New Roman" w:hAnsi="Times New Roman" w:cs="Times New Roman"/>
          <w:sz w:val="24"/>
          <w:szCs w:val="24"/>
          <w:lang w:eastAsia="en-GB"/>
        </w:rPr>
        <w:t>: MIT Press.</w:t>
      </w:r>
    </w:p>
    <w:p w14:paraId="7B195FCF" w14:textId="6DF238A3" w:rsidR="00843FD2" w:rsidRPr="00477731" w:rsidRDefault="00843FD2"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Miyagawa, S</w:t>
      </w:r>
      <w:r w:rsidR="00C95DC1" w:rsidRPr="00477731">
        <w:rPr>
          <w:rFonts w:ascii="Times New Roman" w:eastAsia="Times New Roman" w:hAnsi="Times New Roman" w:cs="Times New Roman"/>
          <w:sz w:val="24"/>
          <w:szCs w:val="24"/>
          <w:lang w:eastAsia="en-GB"/>
        </w:rPr>
        <w:t>higeru</w:t>
      </w:r>
      <w:r w:rsidRPr="00477731">
        <w:rPr>
          <w:rFonts w:ascii="Times New Roman" w:eastAsia="Times New Roman" w:hAnsi="Times New Roman" w:cs="Times New Roman"/>
          <w:sz w:val="24"/>
          <w:szCs w:val="24"/>
          <w:lang w:eastAsia="en-GB"/>
        </w:rPr>
        <w:t xml:space="preserve">. 2017. </w:t>
      </w:r>
      <w:r w:rsidRPr="00477731">
        <w:rPr>
          <w:rFonts w:ascii="Times New Roman" w:eastAsia="Times New Roman" w:hAnsi="Times New Roman" w:cs="Times New Roman"/>
          <w:i/>
          <w:sz w:val="24"/>
          <w:szCs w:val="24"/>
          <w:lang w:eastAsia="en-GB"/>
        </w:rPr>
        <w:t xml:space="preserve">Agreement beyond phi. </w:t>
      </w:r>
      <w:r w:rsidR="00622A40" w:rsidRPr="00477731">
        <w:rPr>
          <w:rFonts w:ascii="Times New Roman" w:eastAsia="Times New Roman" w:hAnsi="Times New Roman" w:cs="Times New Roman"/>
          <w:sz w:val="24"/>
          <w:szCs w:val="24"/>
          <w:lang w:eastAsia="en-GB"/>
        </w:rPr>
        <w:t>Cambridge</w:t>
      </w:r>
      <w:r w:rsidR="00CD0156" w:rsidRPr="00477731">
        <w:rPr>
          <w:rFonts w:ascii="Times New Roman" w:eastAsia="Times New Roman" w:hAnsi="Times New Roman" w:cs="Times New Roman"/>
          <w:sz w:val="24"/>
          <w:szCs w:val="24"/>
          <w:lang w:eastAsia="en-GB"/>
        </w:rPr>
        <w:t xml:space="preserve"> MA</w:t>
      </w:r>
      <w:r w:rsidR="00622A40" w:rsidRPr="00477731">
        <w:rPr>
          <w:rFonts w:ascii="Times New Roman" w:eastAsia="Times New Roman" w:hAnsi="Times New Roman" w:cs="Times New Roman"/>
          <w:sz w:val="24"/>
          <w:szCs w:val="24"/>
          <w:lang w:eastAsia="en-GB"/>
        </w:rPr>
        <w:t>: MIT Press.</w:t>
      </w:r>
    </w:p>
    <w:p w14:paraId="208BE2DB" w14:textId="4C68D352" w:rsidR="006C1F82" w:rsidRPr="00477731" w:rsidRDefault="006C1F82"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Neeleman</w:t>
      </w:r>
      <w:proofErr w:type="spellEnd"/>
      <w:r w:rsidRPr="00477731">
        <w:rPr>
          <w:rFonts w:ascii="Times New Roman" w:eastAsia="Times New Roman" w:hAnsi="Times New Roman" w:cs="Times New Roman"/>
          <w:sz w:val="24"/>
          <w:szCs w:val="24"/>
          <w:lang w:eastAsia="en-GB"/>
        </w:rPr>
        <w:t xml:space="preserve">, Adrian and </w:t>
      </w:r>
      <w:proofErr w:type="spellStart"/>
      <w:r w:rsidRPr="00477731">
        <w:rPr>
          <w:rFonts w:ascii="Times New Roman" w:eastAsia="Times New Roman" w:hAnsi="Times New Roman" w:cs="Times New Roman"/>
          <w:sz w:val="24"/>
          <w:szCs w:val="24"/>
          <w:lang w:eastAsia="en-GB"/>
        </w:rPr>
        <w:t>Kriszta</w:t>
      </w:r>
      <w:proofErr w:type="spellEnd"/>
      <w:r w:rsidRPr="00477731">
        <w:rPr>
          <w:rFonts w:ascii="Times New Roman" w:eastAsia="Times New Roman" w:hAnsi="Times New Roman" w:cs="Times New Roman"/>
          <w:sz w:val="24"/>
          <w:szCs w:val="24"/>
          <w:lang w:eastAsia="en-GB"/>
        </w:rPr>
        <w:t xml:space="preserve"> </w:t>
      </w:r>
      <w:proofErr w:type="spellStart"/>
      <w:r w:rsidRPr="00477731">
        <w:rPr>
          <w:rFonts w:ascii="Times New Roman" w:eastAsia="Times New Roman" w:hAnsi="Times New Roman" w:cs="Times New Roman"/>
          <w:sz w:val="24"/>
          <w:szCs w:val="24"/>
          <w:lang w:eastAsia="en-GB"/>
        </w:rPr>
        <w:t>Szendröi</w:t>
      </w:r>
      <w:proofErr w:type="spellEnd"/>
      <w:r w:rsidRPr="00477731">
        <w:rPr>
          <w:rFonts w:ascii="Times New Roman" w:eastAsia="Times New Roman" w:hAnsi="Times New Roman" w:cs="Times New Roman"/>
          <w:sz w:val="24"/>
          <w:szCs w:val="24"/>
          <w:lang w:eastAsia="en-GB"/>
        </w:rPr>
        <w:t xml:space="preserve">. 2004. </w:t>
      </w:r>
      <w:r w:rsidR="00475DC0" w:rsidRPr="00477731">
        <w:rPr>
          <w:rFonts w:ascii="Times New Roman" w:eastAsia="Times New Roman" w:hAnsi="Times New Roman" w:cs="Times New Roman"/>
          <w:sz w:val="24"/>
          <w:szCs w:val="24"/>
          <w:lang w:eastAsia="en-GB"/>
        </w:rPr>
        <w:t>Superman sentences</w:t>
      </w:r>
      <w:r w:rsidR="00475DC0" w:rsidRPr="00477731">
        <w:rPr>
          <w:rFonts w:ascii="Times New Roman" w:eastAsia="Times New Roman" w:hAnsi="Times New Roman" w:cs="Times New Roman"/>
          <w:i/>
          <w:sz w:val="24"/>
          <w:szCs w:val="24"/>
          <w:lang w:eastAsia="en-GB"/>
        </w:rPr>
        <w:t>. Linguistic Inquiry</w:t>
      </w:r>
      <w:r w:rsidR="00475DC0" w:rsidRPr="00477731">
        <w:rPr>
          <w:rFonts w:ascii="Times New Roman" w:eastAsia="Times New Roman" w:hAnsi="Times New Roman" w:cs="Times New Roman"/>
          <w:sz w:val="24"/>
          <w:szCs w:val="24"/>
          <w:lang w:eastAsia="en-GB"/>
        </w:rPr>
        <w:t xml:space="preserve"> 35: 149-159.</w:t>
      </w:r>
    </w:p>
    <w:p w14:paraId="50D4ECA9" w14:textId="5C8DB235" w:rsidR="00517106" w:rsidRPr="00477731" w:rsidRDefault="00B970B5" w:rsidP="003A2A1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Ouhalla, J</w:t>
      </w:r>
      <w:r w:rsidR="003125CD" w:rsidRPr="00477731">
        <w:rPr>
          <w:rFonts w:ascii="Times New Roman" w:eastAsia="Times New Roman" w:hAnsi="Times New Roman" w:cs="Times New Roman"/>
          <w:sz w:val="24"/>
          <w:szCs w:val="24"/>
          <w:lang w:eastAsia="en-GB"/>
        </w:rPr>
        <w:t>amal</w:t>
      </w:r>
      <w:r w:rsidRPr="00477731">
        <w:rPr>
          <w:rFonts w:ascii="Times New Roman" w:eastAsia="Times New Roman" w:hAnsi="Times New Roman" w:cs="Times New Roman"/>
          <w:sz w:val="24"/>
          <w:szCs w:val="24"/>
          <w:lang w:eastAsia="en-GB"/>
        </w:rPr>
        <w:t xml:space="preserve">. 1994. </w:t>
      </w:r>
      <w:r w:rsidR="00517106" w:rsidRPr="00477731">
        <w:rPr>
          <w:rFonts w:ascii="Times New Roman" w:eastAsia="Times New Roman" w:hAnsi="Times New Roman" w:cs="Times New Roman"/>
          <w:sz w:val="24"/>
          <w:szCs w:val="24"/>
          <w:lang w:eastAsia="en-GB"/>
        </w:rPr>
        <w:t>Verb mo</w:t>
      </w:r>
      <w:r w:rsidRPr="00477731">
        <w:rPr>
          <w:rFonts w:ascii="Times New Roman" w:eastAsia="Times New Roman" w:hAnsi="Times New Roman" w:cs="Times New Roman"/>
          <w:sz w:val="24"/>
          <w:szCs w:val="24"/>
          <w:lang w:eastAsia="en-GB"/>
        </w:rPr>
        <w:t>vement and word order in Arabic</w:t>
      </w:r>
      <w:r w:rsidR="00517106" w:rsidRPr="00477731">
        <w:rPr>
          <w:rFonts w:ascii="Times New Roman" w:eastAsia="Times New Roman" w:hAnsi="Times New Roman" w:cs="Times New Roman"/>
          <w:sz w:val="24"/>
          <w:szCs w:val="24"/>
          <w:lang w:eastAsia="en-GB"/>
        </w:rPr>
        <w:t xml:space="preserve">, In </w:t>
      </w:r>
      <w:r w:rsidR="00517106" w:rsidRPr="00477731">
        <w:rPr>
          <w:rFonts w:ascii="Times New Roman" w:eastAsia="Times New Roman" w:hAnsi="Times New Roman" w:cs="Times New Roman"/>
          <w:i/>
          <w:sz w:val="24"/>
          <w:szCs w:val="24"/>
          <w:lang w:eastAsia="en-GB"/>
        </w:rPr>
        <w:t xml:space="preserve">Verb </w:t>
      </w:r>
      <w:r w:rsidRPr="00477731">
        <w:rPr>
          <w:rFonts w:ascii="Times New Roman" w:eastAsia="Times New Roman" w:hAnsi="Times New Roman" w:cs="Times New Roman"/>
          <w:i/>
          <w:sz w:val="24"/>
          <w:szCs w:val="24"/>
          <w:lang w:eastAsia="en-GB"/>
        </w:rPr>
        <w:t>m</w:t>
      </w:r>
      <w:r w:rsidR="00517106" w:rsidRPr="00477731">
        <w:rPr>
          <w:rFonts w:ascii="Times New Roman" w:eastAsia="Times New Roman" w:hAnsi="Times New Roman" w:cs="Times New Roman"/>
          <w:i/>
          <w:sz w:val="24"/>
          <w:szCs w:val="24"/>
          <w:lang w:eastAsia="en-GB"/>
        </w:rPr>
        <w:t>ovement</w:t>
      </w:r>
      <w:r w:rsidR="00E476C0" w:rsidRPr="00477731">
        <w:rPr>
          <w:rFonts w:ascii="Times New Roman" w:eastAsia="Times New Roman" w:hAnsi="Times New Roman" w:cs="Times New Roman"/>
          <w:sz w:val="24"/>
          <w:szCs w:val="24"/>
          <w:lang w:eastAsia="en-GB"/>
        </w:rPr>
        <w:t xml:space="preserve">, ed. by David Lightfoot and Norbert </w:t>
      </w:r>
      <w:proofErr w:type="spellStart"/>
      <w:r w:rsidR="00E476C0" w:rsidRPr="00477731">
        <w:rPr>
          <w:rFonts w:ascii="Times New Roman" w:eastAsia="Times New Roman" w:hAnsi="Times New Roman" w:cs="Times New Roman"/>
          <w:sz w:val="24"/>
          <w:szCs w:val="24"/>
          <w:lang w:eastAsia="en-GB"/>
        </w:rPr>
        <w:t>Hornstein</w:t>
      </w:r>
      <w:proofErr w:type="spellEnd"/>
      <w:r w:rsidR="00E476C0" w:rsidRPr="00477731">
        <w:rPr>
          <w:rFonts w:ascii="Times New Roman" w:eastAsia="Times New Roman" w:hAnsi="Times New Roman" w:cs="Times New Roman"/>
          <w:sz w:val="24"/>
          <w:szCs w:val="24"/>
          <w:lang w:eastAsia="en-GB"/>
        </w:rPr>
        <w:t xml:space="preserve">, </w:t>
      </w:r>
      <w:r w:rsidR="004A6482" w:rsidRPr="00477731">
        <w:rPr>
          <w:rFonts w:ascii="Times New Roman" w:eastAsia="Times New Roman" w:hAnsi="Times New Roman" w:cs="Times New Roman"/>
          <w:sz w:val="24"/>
          <w:szCs w:val="24"/>
          <w:lang w:eastAsia="en-GB"/>
        </w:rPr>
        <w:t xml:space="preserve">41-72. </w:t>
      </w:r>
      <w:r w:rsidR="00517106" w:rsidRPr="00477731">
        <w:rPr>
          <w:rFonts w:ascii="Times New Roman" w:eastAsia="Times New Roman" w:hAnsi="Times New Roman" w:cs="Times New Roman"/>
          <w:sz w:val="24"/>
          <w:szCs w:val="24"/>
          <w:lang w:eastAsia="en-GB"/>
        </w:rPr>
        <w:t>Cambrid</w:t>
      </w:r>
      <w:r w:rsidR="003A2A11" w:rsidRPr="00477731">
        <w:rPr>
          <w:rFonts w:ascii="Times New Roman" w:eastAsia="Times New Roman" w:hAnsi="Times New Roman" w:cs="Times New Roman"/>
          <w:sz w:val="24"/>
          <w:szCs w:val="24"/>
          <w:lang w:eastAsia="en-GB"/>
        </w:rPr>
        <w:t>ge: Cambridge University Press.</w:t>
      </w:r>
    </w:p>
    <w:p w14:paraId="1387FCCB" w14:textId="61552ACF" w:rsidR="00517106" w:rsidRPr="00477731" w:rsidRDefault="003125CD" w:rsidP="003A2A1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proofErr w:type="spellStart"/>
      <w:r w:rsidRPr="00477731">
        <w:rPr>
          <w:rFonts w:ascii="Times New Roman" w:eastAsia="Times New Roman" w:hAnsi="Times New Roman" w:cs="Times New Roman"/>
          <w:sz w:val="24"/>
          <w:szCs w:val="24"/>
          <w:lang w:eastAsia="en-GB"/>
        </w:rPr>
        <w:t>Pesetsky</w:t>
      </w:r>
      <w:proofErr w:type="spellEnd"/>
      <w:r w:rsidRPr="00477731">
        <w:rPr>
          <w:rFonts w:ascii="Times New Roman" w:eastAsia="Times New Roman" w:hAnsi="Times New Roman" w:cs="Times New Roman"/>
          <w:sz w:val="24"/>
          <w:szCs w:val="24"/>
          <w:lang w:eastAsia="en-GB"/>
        </w:rPr>
        <w:t xml:space="preserve">, David and Esther </w:t>
      </w:r>
      <w:proofErr w:type="spellStart"/>
      <w:r w:rsidRPr="00477731">
        <w:rPr>
          <w:rFonts w:ascii="Times New Roman" w:eastAsia="Times New Roman" w:hAnsi="Times New Roman" w:cs="Times New Roman"/>
          <w:sz w:val="24"/>
          <w:szCs w:val="24"/>
          <w:lang w:eastAsia="en-GB"/>
        </w:rPr>
        <w:t>Torrego</w:t>
      </w:r>
      <w:proofErr w:type="spellEnd"/>
      <w:r w:rsidRPr="00477731">
        <w:rPr>
          <w:rFonts w:ascii="Times New Roman" w:eastAsia="Times New Roman" w:hAnsi="Times New Roman" w:cs="Times New Roman"/>
          <w:sz w:val="24"/>
          <w:szCs w:val="24"/>
          <w:lang w:eastAsia="en-GB"/>
        </w:rPr>
        <w:t>.</w:t>
      </w:r>
      <w:r w:rsidR="00517106" w:rsidRPr="00477731">
        <w:rPr>
          <w:rFonts w:ascii="Times New Roman" w:eastAsia="Times New Roman" w:hAnsi="Times New Roman" w:cs="Times New Roman"/>
          <w:sz w:val="24"/>
          <w:szCs w:val="24"/>
          <w:lang w:eastAsia="en-GB"/>
        </w:rPr>
        <w:t xml:space="preserve"> 2007. The syntax of valuation and the interpretability of features</w:t>
      </w:r>
      <w:r w:rsidR="00517106" w:rsidRPr="00477731">
        <w:rPr>
          <w:rFonts w:ascii="Times New Roman" w:eastAsia="Times New Roman" w:hAnsi="Times New Roman" w:cs="Times New Roman"/>
          <w:i/>
          <w:sz w:val="24"/>
          <w:szCs w:val="24"/>
          <w:lang w:eastAsia="en-GB"/>
        </w:rPr>
        <w:t xml:space="preserve">. </w:t>
      </w:r>
      <w:r w:rsidR="00B970B5" w:rsidRPr="00477731">
        <w:rPr>
          <w:rFonts w:ascii="Times New Roman" w:eastAsia="Times New Roman" w:hAnsi="Times New Roman" w:cs="Times New Roman"/>
          <w:sz w:val="24"/>
          <w:szCs w:val="24"/>
          <w:lang w:eastAsia="en-GB"/>
        </w:rPr>
        <w:t xml:space="preserve">In </w:t>
      </w:r>
      <w:r w:rsidR="00517106" w:rsidRPr="00477731">
        <w:rPr>
          <w:rFonts w:ascii="Times New Roman" w:eastAsia="Times New Roman" w:hAnsi="Times New Roman" w:cs="Times New Roman"/>
          <w:i/>
          <w:sz w:val="24"/>
          <w:szCs w:val="24"/>
          <w:lang w:eastAsia="en-GB"/>
        </w:rPr>
        <w:t>Phrasal and clausal architecture: Syntactic derivation and interpretation</w:t>
      </w:r>
      <w:r w:rsidR="004A6482" w:rsidRPr="00477731">
        <w:rPr>
          <w:rFonts w:ascii="Times New Roman" w:eastAsia="Times New Roman" w:hAnsi="Times New Roman" w:cs="Times New Roman"/>
          <w:sz w:val="24"/>
          <w:szCs w:val="24"/>
          <w:lang w:eastAsia="en-GB"/>
        </w:rPr>
        <w:t xml:space="preserve">, ed. </w:t>
      </w:r>
      <w:r w:rsidR="004A6482" w:rsidRPr="00477731">
        <w:rPr>
          <w:rFonts w:ascii="Times New Roman" w:eastAsia="Times New Roman" w:hAnsi="Times New Roman" w:cs="Times New Roman"/>
          <w:sz w:val="24"/>
          <w:szCs w:val="24"/>
          <w:lang w:eastAsia="en-GB"/>
        </w:rPr>
        <w:lastRenderedPageBreak/>
        <w:t xml:space="preserve">by Simin Karimi, Vida </w:t>
      </w:r>
      <w:proofErr w:type="spellStart"/>
      <w:r w:rsidR="004A6482" w:rsidRPr="00477731">
        <w:rPr>
          <w:rFonts w:ascii="Times New Roman" w:eastAsia="Times New Roman" w:hAnsi="Times New Roman" w:cs="Times New Roman"/>
          <w:sz w:val="24"/>
          <w:szCs w:val="24"/>
          <w:lang w:eastAsia="en-GB"/>
        </w:rPr>
        <w:t>Samiian</w:t>
      </w:r>
      <w:proofErr w:type="spellEnd"/>
      <w:r w:rsidR="004A6482" w:rsidRPr="00477731">
        <w:rPr>
          <w:rFonts w:ascii="Times New Roman" w:eastAsia="Times New Roman" w:hAnsi="Times New Roman" w:cs="Times New Roman"/>
          <w:sz w:val="24"/>
          <w:szCs w:val="24"/>
          <w:lang w:eastAsia="en-GB"/>
        </w:rPr>
        <w:t xml:space="preserve">, and </w:t>
      </w:r>
      <w:proofErr w:type="gramStart"/>
      <w:r w:rsidR="004A6482" w:rsidRPr="00477731">
        <w:rPr>
          <w:rFonts w:ascii="Times New Roman" w:eastAsia="Times New Roman" w:hAnsi="Times New Roman" w:cs="Times New Roman"/>
          <w:sz w:val="24"/>
          <w:szCs w:val="24"/>
          <w:lang w:eastAsia="en-GB"/>
        </w:rPr>
        <w:t>Wendy .</w:t>
      </w:r>
      <w:proofErr w:type="gramEnd"/>
      <w:r w:rsidR="004A6482" w:rsidRPr="00477731">
        <w:rPr>
          <w:rFonts w:ascii="Times New Roman" w:eastAsia="Times New Roman" w:hAnsi="Times New Roman" w:cs="Times New Roman"/>
          <w:sz w:val="24"/>
          <w:szCs w:val="24"/>
          <w:lang w:eastAsia="en-GB"/>
        </w:rPr>
        <w:t xml:space="preserve">K. Wilkins, </w:t>
      </w:r>
      <w:r w:rsidR="003A2A11" w:rsidRPr="00477731">
        <w:rPr>
          <w:rFonts w:ascii="Times New Roman" w:eastAsia="Times New Roman" w:hAnsi="Times New Roman" w:cs="Times New Roman"/>
          <w:sz w:val="24"/>
          <w:szCs w:val="24"/>
          <w:lang w:eastAsia="en-GB"/>
        </w:rPr>
        <w:t xml:space="preserve">262-294. </w:t>
      </w:r>
      <w:r w:rsidR="00B970B5" w:rsidRPr="00477731">
        <w:rPr>
          <w:rFonts w:ascii="Times New Roman" w:eastAsia="Times New Roman" w:hAnsi="Times New Roman" w:cs="Times New Roman"/>
          <w:sz w:val="24"/>
          <w:szCs w:val="24"/>
          <w:lang w:eastAsia="en-GB"/>
        </w:rPr>
        <w:t xml:space="preserve">Amsterdam: John Benjamins, </w:t>
      </w:r>
    </w:p>
    <w:p w14:paraId="0B808BC1" w14:textId="6BA1DBDC" w:rsidR="00A60E33" w:rsidRPr="00477731" w:rsidRDefault="00A60E33"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Preminger, Omer. 2014. </w:t>
      </w:r>
      <w:r w:rsidRPr="00477731">
        <w:rPr>
          <w:rFonts w:ascii="Times New Roman" w:eastAsia="Times New Roman" w:hAnsi="Times New Roman" w:cs="Times New Roman"/>
          <w:i/>
          <w:sz w:val="24"/>
          <w:szCs w:val="24"/>
          <w:lang w:eastAsia="en-GB"/>
        </w:rPr>
        <w:t>Agreement and its failures</w:t>
      </w:r>
      <w:r w:rsidRPr="00477731">
        <w:rPr>
          <w:rFonts w:ascii="Times New Roman" w:eastAsia="Times New Roman" w:hAnsi="Times New Roman" w:cs="Times New Roman"/>
          <w:sz w:val="24"/>
          <w:szCs w:val="24"/>
          <w:lang w:eastAsia="en-GB"/>
        </w:rPr>
        <w:t>. Cambridge MA: MIT Press.</w:t>
      </w:r>
    </w:p>
    <w:p w14:paraId="62F9B2B6" w14:textId="5D4651EF" w:rsidR="00517106" w:rsidRPr="00477731" w:rsidRDefault="00B970B5"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Reinhart, T</w:t>
      </w:r>
      <w:r w:rsidR="003125CD" w:rsidRPr="00477731">
        <w:rPr>
          <w:rFonts w:ascii="Times New Roman" w:eastAsia="Times New Roman" w:hAnsi="Times New Roman" w:cs="Times New Roman"/>
          <w:sz w:val="24"/>
          <w:szCs w:val="24"/>
          <w:lang w:eastAsia="en-GB"/>
        </w:rPr>
        <w:t>anya</w:t>
      </w:r>
      <w:r w:rsidRPr="00477731">
        <w:rPr>
          <w:rFonts w:ascii="Times New Roman" w:eastAsia="Times New Roman" w:hAnsi="Times New Roman" w:cs="Times New Roman"/>
          <w:sz w:val="24"/>
          <w:szCs w:val="24"/>
          <w:lang w:eastAsia="en-GB"/>
        </w:rPr>
        <w:t xml:space="preserve">. 1981. </w:t>
      </w:r>
      <w:r w:rsidR="00517106" w:rsidRPr="00477731">
        <w:rPr>
          <w:rFonts w:ascii="Times New Roman" w:eastAsia="Times New Roman" w:hAnsi="Times New Roman" w:cs="Times New Roman"/>
          <w:sz w:val="24"/>
          <w:szCs w:val="24"/>
          <w:lang w:eastAsia="en-GB"/>
        </w:rPr>
        <w:t>Pragmatics and linguistics:</w:t>
      </w:r>
      <w:r w:rsidRPr="00477731">
        <w:rPr>
          <w:rFonts w:ascii="Times New Roman" w:eastAsia="Times New Roman" w:hAnsi="Times New Roman" w:cs="Times New Roman"/>
          <w:sz w:val="24"/>
          <w:szCs w:val="24"/>
          <w:lang w:eastAsia="en-GB"/>
        </w:rPr>
        <w:t xml:space="preserve"> an analysis of sentence topics</w:t>
      </w:r>
      <w:r w:rsidR="00517106" w:rsidRPr="00477731">
        <w:rPr>
          <w:rFonts w:ascii="Times New Roman" w:eastAsia="Times New Roman" w:hAnsi="Times New Roman" w:cs="Times New Roman"/>
          <w:sz w:val="24"/>
          <w:szCs w:val="24"/>
          <w:lang w:eastAsia="en-GB"/>
        </w:rPr>
        <w:t xml:space="preserve">. </w:t>
      </w:r>
      <w:proofErr w:type="spellStart"/>
      <w:r w:rsidR="00517106" w:rsidRPr="00477731">
        <w:rPr>
          <w:rFonts w:ascii="Times New Roman" w:eastAsia="Times New Roman" w:hAnsi="Times New Roman" w:cs="Times New Roman"/>
          <w:i/>
          <w:sz w:val="24"/>
          <w:szCs w:val="24"/>
          <w:lang w:eastAsia="en-GB"/>
        </w:rPr>
        <w:t>Philosophica</w:t>
      </w:r>
      <w:proofErr w:type="spellEnd"/>
      <w:r w:rsidR="00517106" w:rsidRPr="00477731">
        <w:rPr>
          <w:rFonts w:ascii="Times New Roman" w:eastAsia="Times New Roman" w:hAnsi="Times New Roman" w:cs="Times New Roman"/>
          <w:sz w:val="24"/>
          <w:szCs w:val="24"/>
          <w:lang w:eastAsia="en-GB"/>
        </w:rPr>
        <w:t xml:space="preserve"> 27: 53-94.</w:t>
      </w:r>
    </w:p>
    <w:p w14:paraId="2049EE73" w14:textId="60777408"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Rizzi, L</w:t>
      </w:r>
      <w:r w:rsidR="003125CD" w:rsidRPr="00477731">
        <w:rPr>
          <w:rFonts w:ascii="Times New Roman" w:eastAsia="Times New Roman" w:hAnsi="Times New Roman" w:cs="Times New Roman"/>
          <w:sz w:val="24"/>
          <w:szCs w:val="24"/>
          <w:lang w:eastAsia="en-GB"/>
        </w:rPr>
        <w:t>uigi</w:t>
      </w:r>
      <w:r w:rsidRPr="00477731">
        <w:rPr>
          <w:rFonts w:ascii="Times New Roman" w:eastAsia="Times New Roman" w:hAnsi="Times New Roman" w:cs="Times New Roman"/>
          <w:sz w:val="24"/>
          <w:szCs w:val="24"/>
          <w:lang w:eastAsia="en-GB"/>
        </w:rPr>
        <w:t xml:space="preserve">. 1990. </w:t>
      </w:r>
      <w:r w:rsidRPr="00477731">
        <w:rPr>
          <w:rFonts w:ascii="Times New Roman" w:eastAsia="Times New Roman" w:hAnsi="Times New Roman" w:cs="Times New Roman"/>
          <w:i/>
          <w:sz w:val="24"/>
          <w:szCs w:val="24"/>
          <w:lang w:eastAsia="en-GB"/>
        </w:rPr>
        <w:t>Relativized minimality</w:t>
      </w:r>
      <w:r w:rsidRPr="00477731">
        <w:rPr>
          <w:rFonts w:ascii="Times New Roman" w:eastAsia="Times New Roman" w:hAnsi="Times New Roman" w:cs="Times New Roman"/>
          <w:sz w:val="24"/>
          <w:szCs w:val="24"/>
          <w:lang w:eastAsia="en-GB"/>
        </w:rPr>
        <w:t>. Cambridge</w:t>
      </w:r>
      <w:r w:rsidR="003A2A11" w:rsidRPr="00477731">
        <w:rPr>
          <w:rFonts w:ascii="Times New Roman" w:eastAsia="Times New Roman" w:hAnsi="Times New Roman" w:cs="Times New Roman"/>
          <w:sz w:val="24"/>
          <w:szCs w:val="24"/>
          <w:lang w:eastAsia="en-GB"/>
        </w:rPr>
        <w:t xml:space="preserve"> MA</w:t>
      </w:r>
      <w:r w:rsidRPr="00477731">
        <w:rPr>
          <w:rFonts w:ascii="Times New Roman" w:eastAsia="Times New Roman" w:hAnsi="Times New Roman" w:cs="Times New Roman"/>
          <w:sz w:val="24"/>
          <w:szCs w:val="24"/>
          <w:lang w:eastAsia="en-GB"/>
        </w:rPr>
        <w:t>: MIT Press.</w:t>
      </w:r>
    </w:p>
    <w:p w14:paraId="4F4D6EB2" w14:textId="3A31C056"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Ri</w:t>
      </w:r>
      <w:r w:rsidR="00B970B5" w:rsidRPr="00477731">
        <w:rPr>
          <w:rFonts w:ascii="Times New Roman" w:eastAsia="Times New Roman" w:hAnsi="Times New Roman" w:cs="Times New Roman"/>
          <w:sz w:val="24"/>
          <w:szCs w:val="24"/>
          <w:lang w:eastAsia="en-GB"/>
        </w:rPr>
        <w:t>zzi, L</w:t>
      </w:r>
      <w:r w:rsidR="003125CD" w:rsidRPr="00477731">
        <w:rPr>
          <w:rFonts w:ascii="Times New Roman" w:eastAsia="Times New Roman" w:hAnsi="Times New Roman" w:cs="Times New Roman"/>
          <w:sz w:val="24"/>
          <w:szCs w:val="24"/>
          <w:lang w:eastAsia="en-GB"/>
        </w:rPr>
        <w:t>uigi</w:t>
      </w:r>
      <w:r w:rsidR="00B970B5" w:rsidRPr="00477731">
        <w:rPr>
          <w:rFonts w:ascii="Times New Roman" w:eastAsia="Times New Roman" w:hAnsi="Times New Roman" w:cs="Times New Roman"/>
          <w:sz w:val="24"/>
          <w:szCs w:val="24"/>
          <w:lang w:eastAsia="en-GB"/>
        </w:rPr>
        <w:t xml:space="preserve">. 1997. </w:t>
      </w:r>
      <w:r w:rsidRPr="00477731">
        <w:rPr>
          <w:rFonts w:ascii="Times New Roman" w:eastAsia="Times New Roman" w:hAnsi="Times New Roman" w:cs="Times New Roman"/>
          <w:sz w:val="24"/>
          <w:szCs w:val="24"/>
          <w:lang w:eastAsia="en-GB"/>
        </w:rPr>
        <w:t xml:space="preserve">The fine </w:t>
      </w:r>
      <w:r w:rsidR="00B970B5" w:rsidRPr="00477731">
        <w:rPr>
          <w:rFonts w:ascii="Times New Roman" w:eastAsia="Times New Roman" w:hAnsi="Times New Roman" w:cs="Times New Roman"/>
          <w:sz w:val="24"/>
          <w:szCs w:val="24"/>
          <w:lang w:eastAsia="en-GB"/>
        </w:rPr>
        <w:t>structure of the left periphery</w:t>
      </w:r>
      <w:r w:rsidRPr="00477731">
        <w:rPr>
          <w:rFonts w:ascii="Times New Roman" w:eastAsia="Times New Roman" w:hAnsi="Times New Roman" w:cs="Times New Roman"/>
          <w:sz w:val="24"/>
          <w:szCs w:val="24"/>
          <w:lang w:eastAsia="en-GB"/>
        </w:rPr>
        <w:t xml:space="preserve">. In </w:t>
      </w:r>
      <w:r w:rsidRPr="00477731">
        <w:rPr>
          <w:rFonts w:ascii="Times New Roman" w:eastAsia="Times New Roman" w:hAnsi="Times New Roman" w:cs="Times New Roman"/>
          <w:i/>
          <w:sz w:val="24"/>
          <w:szCs w:val="24"/>
          <w:lang w:eastAsia="en-GB"/>
        </w:rPr>
        <w:t>Elements of Grammar</w:t>
      </w:r>
      <w:r w:rsidR="004A6482" w:rsidRPr="00477731">
        <w:rPr>
          <w:rFonts w:ascii="Times New Roman" w:eastAsia="Times New Roman" w:hAnsi="Times New Roman" w:cs="Times New Roman"/>
          <w:sz w:val="24"/>
          <w:szCs w:val="24"/>
          <w:lang w:eastAsia="en-GB"/>
        </w:rPr>
        <w:t xml:space="preserve">, ed. by Liliane Haegeman, </w:t>
      </w:r>
      <w:r w:rsidR="003A2A11" w:rsidRPr="00477731">
        <w:rPr>
          <w:rFonts w:ascii="Times New Roman" w:eastAsia="Times New Roman" w:hAnsi="Times New Roman" w:cs="Times New Roman"/>
          <w:sz w:val="24"/>
          <w:szCs w:val="24"/>
          <w:lang w:eastAsia="en-GB"/>
        </w:rPr>
        <w:t xml:space="preserve">262-294. </w:t>
      </w:r>
      <w:r w:rsidRPr="00477731">
        <w:rPr>
          <w:rFonts w:ascii="Times New Roman" w:eastAsia="Times New Roman" w:hAnsi="Times New Roman" w:cs="Times New Roman"/>
          <w:sz w:val="24"/>
          <w:szCs w:val="24"/>
          <w:lang w:eastAsia="en-GB"/>
        </w:rPr>
        <w:t xml:space="preserve">Dordrecht: Kluwer Academic Publishers. </w:t>
      </w:r>
    </w:p>
    <w:p w14:paraId="5BE00A3F" w14:textId="659699FE" w:rsidR="00A311C0" w:rsidRPr="00477731" w:rsidRDefault="00A311C0" w:rsidP="00A311C0">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Rizzi, Luigi. 2004. (ed.) </w:t>
      </w:r>
      <w:r w:rsidRPr="00477731">
        <w:rPr>
          <w:rFonts w:ascii="Times New Roman" w:eastAsia="Times New Roman" w:hAnsi="Times New Roman" w:cs="Times New Roman"/>
          <w:i/>
          <w:sz w:val="24"/>
          <w:szCs w:val="24"/>
          <w:lang w:eastAsia="en-GB"/>
        </w:rPr>
        <w:t>The structure of CP and IP. The cartography of syntactic structures</w:t>
      </w:r>
      <w:r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i/>
          <w:sz w:val="24"/>
          <w:szCs w:val="24"/>
          <w:lang w:eastAsia="en-GB"/>
        </w:rPr>
        <w:t>volume 2</w:t>
      </w:r>
      <w:r w:rsidRPr="00477731">
        <w:rPr>
          <w:rFonts w:ascii="Times New Roman" w:eastAsia="Times New Roman" w:hAnsi="Times New Roman" w:cs="Times New Roman"/>
          <w:sz w:val="24"/>
          <w:szCs w:val="24"/>
          <w:lang w:eastAsia="en-GB"/>
        </w:rPr>
        <w:t>. New York and Oxford: Oxford University Press.</w:t>
      </w:r>
    </w:p>
    <w:p w14:paraId="689C6FFD" w14:textId="5BFD29FF" w:rsidR="00517106" w:rsidRPr="00477731" w:rsidRDefault="00B970B5"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Rizzi, L</w:t>
      </w:r>
      <w:r w:rsidR="003125CD" w:rsidRPr="00477731">
        <w:rPr>
          <w:rFonts w:ascii="Times New Roman" w:eastAsia="Times New Roman" w:hAnsi="Times New Roman" w:cs="Times New Roman"/>
          <w:sz w:val="24"/>
          <w:szCs w:val="24"/>
          <w:lang w:eastAsia="en-GB"/>
        </w:rPr>
        <w:t>uigi</w:t>
      </w:r>
      <w:r w:rsidRPr="00477731">
        <w:rPr>
          <w:rFonts w:ascii="Times New Roman" w:eastAsia="Times New Roman" w:hAnsi="Times New Roman" w:cs="Times New Roman"/>
          <w:sz w:val="24"/>
          <w:szCs w:val="24"/>
          <w:lang w:eastAsia="en-GB"/>
        </w:rPr>
        <w:t xml:space="preserve">. 2010. </w:t>
      </w:r>
      <w:r w:rsidR="00517106" w:rsidRPr="00477731">
        <w:rPr>
          <w:rFonts w:ascii="Times New Roman" w:eastAsia="Times New Roman" w:hAnsi="Times New Roman" w:cs="Times New Roman"/>
          <w:sz w:val="24"/>
          <w:szCs w:val="24"/>
          <w:lang w:eastAsia="en-GB"/>
        </w:rPr>
        <w:t>On some p</w:t>
      </w:r>
      <w:r w:rsidRPr="00477731">
        <w:rPr>
          <w:rFonts w:ascii="Times New Roman" w:eastAsia="Times New Roman" w:hAnsi="Times New Roman" w:cs="Times New Roman"/>
          <w:sz w:val="24"/>
          <w:szCs w:val="24"/>
          <w:lang w:eastAsia="en-GB"/>
        </w:rPr>
        <w:t>roperties of criterial freezing</w:t>
      </w:r>
      <w:r w:rsidR="00517106" w:rsidRPr="00477731">
        <w:rPr>
          <w:rFonts w:ascii="Times New Roman" w:eastAsia="Times New Roman" w:hAnsi="Times New Roman" w:cs="Times New Roman"/>
          <w:sz w:val="24"/>
          <w:szCs w:val="24"/>
          <w:lang w:eastAsia="en-GB"/>
        </w:rPr>
        <w:t xml:space="preserve">. In </w:t>
      </w:r>
      <w:r w:rsidR="00517106" w:rsidRPr="00477731">
        <w:rPr>
          <w:rFonts w:ascii="Times New Roman" w:eastAsia="Times New Roman" w:hAnsi="Times New Roman" w:cs="Times New Roman"/>
          <w:i/>
          <w:sz w:val="24"/>
          <w:szCs w:val="24"/>
          <w:lang w:eastAsia="en-GB"/>
        </w:rPr>
        <w:t>The complementizer phase: Subjects and operators</w:t>
      </w:r>
      <w:r w:rsidR="00517106" w:rsidRPr="00477731">
        <w:rPr>
          <w:rFonts w:ascii="Times New Roman" w:eastAsia="Times New Roman" w:hAnsi="Times New Roman" w:cs="Times New Roman"/>
          <w:sz w:val="24"/>
          <w:szCs w:val="24"/>
          <w:lang w:eastAsia="en-GB"/>
        </w:rPr>
        <w:t>, vol. 1</w:t>
      </w:r>
      <w:r w:rsidR="00DC40A3" w:rsidRPr="00477731">
        <w:rPr>
          <w:rFonts w:ascii="Times New Roman" w:eastAsia="Times New Roman" w:hAnsi="Times New Roman" w:cs="Times New Roman"/>
          <w:sz w:val="24"/>
          <w:szCs w:val="24"/>
          <w:lang w:eastAsia="en-GB"/>
        </w:rPr>
        <w:t xml:space="preserve">, ed. by E. Phoevos Panagiotidis, </w:t>
      </w:r>
      <w:r w:rsidR="003A2A11" w:rsidRPr="00477731">
        <w:rPr>
          <w:rFonts w:ascii="Times New Roman" w:eastAsia="Times New Roman" w:hAnsi="Times New Roman" w:cs="Times New Roman"/>
          <w:sz w:val="24"/>
          <w:szCs w:val="24"/>
          <w:lang w:eastAsia="en-GB"/>
        </w:rPr>
        <w:t>17-32.</w:t>
      </w:r>
      <w:r w:rsidR="00517106" w:rsidRPr="00477731">
        <w:rPr>
          <w:rFonts w:ascii="Times New Roman" w:eastAsia="Times New Roman" w:hAnsi="Times New Roman" w:cs="Times New Roman"/>
          <w:sz w:val="24"/>
          <w:szCs w:val="24"/>
          <w:lang w:eastAsia="en-GB"/>
        </w:rPr>
        <w:t xml:space="preserve"> Oxford: Oxford University Press. </w:t>
      </w:r>
    </w:p>
    <w:p w14:paraId="41DD0200" w14:textId="54502F81" w:rsidR="00984A98" w:rsidRPr="00477731" w:rsidRDefault="00984A98"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Rizzi, Luigi. 2013. The functional structure of the sentence and cartography. In </w:t>
      </w:r>
      <w:r w:rsidRPr="00477731">
        <w:rPr>
          <w:rFonts w:ascii="Times New Roman" w:eastAsia="Times New Roman" w:hAnsi="Times New Roman" w:cs="Times New Roman"/>
          <w:i/>
          <w:sz w:val="24"/>
          <w:szCs w:val="24"/>
          <w:lang w:eastAsia="en-GB"/>
        </w:rPr>
        <w:t>The Cambridge handbook of generative syntax</w:t>
      </w:r>
      <w:r w:rsidR="00DC40A3" w:rsidRPr="00477731">
        <w:rPr>
          <w:rFonts w:ascii="Times New Roman" w:eastAsia="Times New Roman" w:hAnsi="Times New Roman" w:cs="Times New Roman"/>
          <w:sz w:val="24"/>
          <w:szCs w:val="24"/>
          <w:lang w:eastAsia="en-GB"/>
        </w:rPr>
        <w:t xml:space="preserve">, ed. by Marcel den </w:t>
      </w:r>
      <w:proofErr w:type="spellStart"/>
      <w:r w:rsidR="00DC40A3" w:rsidRPr="00477731">
        <w:rPr>
          <w:rFonts w:ascii="Times New Roman" w:eastAsia="Times New Roman" w:hAnsi="Times New Roman" w:cs="Times New Roman"/>
          <w:sz w:val="24"/>
          <w:szCs w:val="24"/>
          <w:lang w:eastAsia="en-GB"/>
        </w:rPr>
        <w:t>Dikken</w:t>
      </w:r>
      <w:proofErr w:type="spellEnd"/>
      <w:r w:rsidR="00DC40A3" w:rsidRPr="00477731">
        <w:rPr>
          <w:rFonts w:ascii="Times New Roman" w:eastAsia="Times New Roman" w:hAnsi="Times New Roman" w:cs="Times New Roman"/>
          <w:sz w:val="24"/>
          <w:szCs w:val="24"/>
          <w:lang w:eastAsia="en-GB"/>
        </w:rPr>
        <w:t>,</w:t>
      </w:r>
      <w:r w:rsidRPr="00477731">
        <w:rPr>
          <w:rFonts w:ascii="Times New Roman" w:eastAsia="Times New Roman" w:hAnsi="Times New Roman" w:cs="Times New Roman"/>
          <w:sz w:val="24"/>
          <w:szCs w:val="24"/>
          <w:lang w:eastAsia="en-GB"/>
        </w:rPr>
        <w:t xml:space="preserve"> 425-457. Cambridge: Cambridge University Press.</w:t>
      </w:r>
    </w:p>
    <w:p w14:paraId="54812822" w14:textId="488AD29C"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Roberts, I</w:t>
      </w:r>
      <w:r w:rsidR="003125CD" w:rsidRPr="00477731">
        <w:rPr>
          <w:rFonts w:ascii="Times New Roman" w:eastAsia="Times New Roman" w:hAnsi="Times New Roman" w:cs="Times New Roman"/>
          <w:sz w:val="24"/>
          <w:szCs w:val="24"/>
          <w:lang w:eastAsia="en-GB"/>
        </w:rPr>
        <w:t>an</w:t>
      </w:r>
      <w:r w:rsidRPr="00477731">
        <w:rPr>
          <w:rFonts w:ascii="Times New Roman" w:eastAsia="Times New Roman" w:hAnsi="Times New Roman" w:cs="Times New Roman"/>
          <w:sz w:val="24"/>
          <w:szCs w:val="24"/>
          <w:lang w:eastAsia="en-GB"/>
        </w:rPr>
        <w:t xml:space="preserve">. 2010. </w:t>
      </w:r>
      <w:r w:rsidRPr="00477731">
        <w:rPr>
          <w:rFonts w:ascii="Times New Roman" w:eastAsia="Times New Roman" w:hAnsi="Times New Roman" w:cs="Times New Roman"/>
          <w:i/>
          <w:sz w:val="24"/>
          <w:szCs w:val="24"/>
          <w:lang w:eastAsia="en-GB"/>
        </w:rPr>
        <w:t>Agreement and head movement: Clitics, incorporation, and defective goals</w:t>
      </w:r>
      <w:r w:rsidR="00B970B5" w:rsidRPr="00477731">
        <w:rPr>
          <w:rFonts w:ascii="Times New Roman" w:eastAsia="Times New Roman" w:hAnsi="Times New Roman" w:cs="Times New Roman"/>
          <w:sz w:val="24"/>
          <w:szCs w:val="24"/>
          <w:lang w:eastAsia="en-GB"/>
        </w:rPr>
        <w:t xml:space="preserve">. </w:t>
      </w:r>
      <w:r w:rsidR="003A2A11" w:rsidRPr="00477731">
        <w:rPr>
          <w:rFonts w:ascii="Times New Roman" w:eastAsia="Times New Roman" w:hAnsi="Times New Roman" w:cs="Times New Roman"/>
          <w:sz w:val="24"/>
          <w:szCs w:val="24"/>
          <w:lang w:eastAsia="en-GB"/>
        </w:rPr>
        <w:t>Cambridge</w:t>
      </w:r>
      <w:r w:rsidRPr="00477731">
        <w:rPr>
          <w:rFonts w:ascii="Times New Roman" w:eastAsia="Times New Roman" w:hAnsi="Times New Roman" w:cs="Times New Roman"/>
          <w:sz w:val="24"/>
          <w:szCs w:val="24"/>
          <w:lang w:eastAsia="en-GB"/>
        </w:rPr>
        <w:t xml:space="preserve"> </w:t>
      </w:r>
      <w:r w:rsidR="003A2A11" w:rsidRPr="00477731">
        <w:rPr>
          <w:rFonts w:ascii="Times New Roman" w:eastAsia="Times New Roman" w:hAnsi="Times New Roman" w:cs="Times New Roman"/>
          <w:sz w:val="24"/>
          <w:szCs w:val="24"/>
          <w:lang w:eastAsia="en-GB"/>
        </w:rPr>
        <w:t>MA</w:t>
      </w:r>
      <w:r w:rsidRPr="00477731">
        <w:rPr>
          <w:rFonts w:ascii="Times New Roman" w:eastAsia="Times New Roman" w:hAnsi="Times New Roman" w:cs="Times New Roman"/>
          <w:sz w:val="24"/>
          <w:szCs w:val="24"/>
          <w:lang w:eastAsia="en-GB"/>
        </w:rPr>
        <w:t>: MIT Press.</w:t>
      </w:r>
    </w:p>
    <w:p w14:paraId="10BE7B00" w14:textId="5E41A3FF" w:rsidR="001F4BC5" w:rsidRPr="00477731" w:rsidRDefault="00E84D74"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Ross, John Robert. 1967. </w:t>
      </w:r>
      <w:r w:rsidRPr="00477731">
        <w:rPr>
          <w:rFonts w:ascii="Times New Roman" w:eastAsia="Times New Roman" w:hAnsi="Times New Roman" w:cs="Times New Roman"/>
          <w:i/>
          <w:iCs/>
          <w:sz w:val="24"/>
          <w:szCs w:val="24"/>
          <w:lang w:eastAsia="en-GB"/>
        </w:rPr>
        <w:t>Constraints on variables in syntax</w:t>
      </w:r>
      <w:r w:rsidRPr="00477731">
        <w:rPr>
          <w:rFonts w:ascii="Times New Roman" w:eastAsia="Times New Roman" w:hAnsi="Times New Roman" w:cs="Times New Roman"/>
          <w:sz w:val="24"/>
          <w:szCs w:val="24"/>
          <w:lang w:eastAsia="en-GB"/>
        </w:rPr>
        <w:t>. Doctoral dissertation, MIT.</w:t>
      </w:r>
    </w:p>
    <w:p w14:paraId="79ED776A" w14:textId="7E6DE500"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Shlonsky, U</w:t>
      </w:r>
      <w:r w:rsidR="003125CD" w:rsidRPr="00477731">
        <w:rPr>
          <w:rFonts w:ascii="Times New Roman" w:eastAsia="Times New Roman" w:hAnsi="Times New Roman" w:cs="Times New Roman"/>
          <w:sz w:val="24"/>
          <w:szCs w:val="24"/>
          <w:lang w:eastAsia="en-GB"/>
        </w:rPr>
        <w:t>r.</w:t>
      </w:r>
      <w:r w:rsidRPr="00477731">
        <w:rPr>
          <w:rFonts w:ascii="Times New Roman" w:eastAsia="Times New Roman" w:hAnsi="Times New Roman" w:cs="Times New Roman"/>
          <w:sz w:val="24"/>
          <w:szCs w:val="24"/>
          <w:lang w:eastAsia="en-GB"/>
        </w:rPr>
        <w:t xml:space="preserve"> 1997. </w:t>
      </w:r>
      <w:r w:rsidRPr="00477731">
        <w:rPr>
          <w:rFonts w:ascii="Times New Roman" w:eastAsia="Times New Roman" w:hAnsi="Times New Roman" w:cs="Times New Roman"/>
          <w:i/>
          <w:sz w:val="24"/>
          <w:szCs w:val="24"/>
          <w:lang w:eastAsia="en-GB"/>
        </w:rPr>
        <w:t>Clause structure and word order in Hebrew and Arabic: An essay in comparative Semitic syntax</w:t>
      </w:r>
      <w:r w:rsidRPr="00477731">
        <w:rPr>
          <w:rFonts w:ascii="Times New Roman" w:eastAsia="Times New Roman" w:hAnsi="Times New Roman" w:cs="Times New Roman"/>
          <w:sz w:val="24"/>
          <w:szCs w:val="24"/>
          <w:lang w:eastAsia="en-GB"/>
        </w:rPr>
        <w:t xml:space="preserve">. </w:t>
      </w:r>
      <w:r w:rsidR="002B6CAC" w:rsidRPr="00477731">
        <w:rPr>
          <w:rFonts w:ascii="Times New Roman" w:eastAsia="Times New Roman" w:hAnsi="Times New Roman" w:cs="Times New Roman"/>
          <w:sz w:val="24"/>
          <w:szCs w:val="24"/>
          <w:lang w:eastAsia="en-GB"/>
        </w:rPr>
        <w:t xml:space="preserve">Oxford: </w:t>
      </w:r>
      <w:r w:rsidRPr="00477731">
        <w:rPr>
          <w:rFonts w:ascii="Times New Roman" w:eastAsia="Times New Roman" w:hAnsi="Times New Roman" w:cs="Times New Roman"/>
          <w:sz w:val="24"/>
          <w:szCs w:val="24"/>
          <w:lang w:eastAsia="en-GB"/>
        </w:rPr>
        <w:t>Oxford University Press.</w:t>
      </w:r>
    </w:p>
    <w:p w14:paraId="260B2042" w14:textId="1B7F4FF1" w:rsidR="00517106" w:rsidRPr="00477731" w:rsidRDefault="002B6CAC"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Shlonsky, U</w:t>
      </w:r>
      <w:r w:rsidR="003125CD" w:rsidRPr="00477731">
        <w:rPr>
          <w:rFonts w:ascii="Times New Roman" w:eastAsia="Times New Roman" w:hAnsi="Times New Roman" w:cs="Times New Roman"/>
          <w:sz w:val="24"/>
          <w:szCs w:val="24"/>
          <w:lang w:eastAsia="en-GB"/>
        </w:rPr>
        <w:t>r</w:t>
      </w:r>
      <w:r w:rsidRPr="00477731">
        <w:rPr>
          <w:rFonts w:ascii="Times New Roman" w:eastAsia="Times New Roman" w:hAnsi="Times New Roman" w:cs="Times New Roman"/>
          <w:sz w:val="24"/>
          <w:szCs w:val="24"/>
          <w:lang w:eastAsia="en-GB"/>
        </w:rPr>
        <w:t xml:space="preserve">. 2000. </w:t>
      </w:r>
      <w:r w:rsidR="00517106" w:rsidRPr="00477731">
        <w:rPr>
          <w:rFonts w:ascii="Times New Roman" w:eastAsia="Times New Roman" w:hAnsi="Times New Roman" w:cs="Times New Roman"/>
          <w:sz w:val="24"/>
          <w:szCs w:val="24"/>
          <w:lang w:eastAsia="en-GB"/>
        </w:rPr>
        <w:t xml:space="preserve">Remarks on the </w:t>
      </w:r>
      <w:r w:rsidR="003A2A11" w:rsidRPr="00477731">
        <w:rPr>
          <w:rFonts w:ascii="Times New Roman" w:eastAsia="Times New Roman" w:hAnsi="Times New Roman" w:cs="Times New Roman"/>
          <w:sz w:val="24"/>
          <w:szCs w:val="24"/>
          <w:lang w:eastAsia="en-GB"/>
        </w:rPr>
        <w:t>c</w:t>
      </w:r>
      <w:r w:rsidR="00517106" w:rsidRPr="00477731">
        <w:rPr>
          <w:rFonts w:ascii="Times New Roman" w:eastAsia="Times New Roman" w:hAnsi="Times New Roman" w:cs="Times New Roman"/>
          <w:sz w:val="24"/>
          <w:szCs w:val="24"/>
          <w:lang w:eastAsia="en-GB"/>
        </w:rPr>
        <w:t xml:space="preserve">omplementizer layer of Standard Arabic. In </w:t>
      </w:r>
      <w:r w:rsidR="00517106" w:rsidRPr="00477731">
        <w:rPr>
          <w:rFonts w:ascii="Times New Roman" w:eastAsia="Times New Roman" w:hAnsi="Times New Roman" w:cs="Times New Roman"/>
          <w:i/>
          <w:sz w:val="24"/>
          <w:szCs w:val="24"/>
          <w:lang w:eastAsia="en-GB"/>
        </w:rPr>
        <w:t>Research in Afroasiatic Grammar: Papers from the Third conference on Afroasiatic Languages</w:t>
      </w:r>
      <w:r w:rsidR="00406A70" w:rsidRPr="00477731">
        <w:rPr>
          <w:rFonts w:ascii="Times New Roman" w:eastAsia="Times New Roman" w:hAnsi="Times New Roman" w:cs="Times New Roman"/>
          <w:i/>
          <w:sz w:val="24"/>
          <w:szCs w:val="24"/>
          <w:lang w:eastAsia="en-GB"/>
        </w:rPr>
        <w:t xml:space="preserve"> </w:t>
      </w:r>
      <w:r w:rsidR="00406A70" w:rsidRPr="00477731">
        <w:rPr>
          <w:rFonts w:ascii="Times New Roman" w:eastAsia="Times New Roman" w:hAnsi="Times New Roman" w:cs="Times New Roman"/>
          <w:sz w:val="24"/>
          <w:szCs w:val="24"/>
          <w:lang w:eastAsia="en-GB"/>
        </w:rPr>
        <w:t>Sophia Antipolis, France, 1996</w:t>
      </w:r>
      <w:r w:rsidR="00517106" w:rsidRPr="00477731">
        <w:rPr>
          <w:rFonts w:ascii="Times New Roman" w:eastAsia="Times New Roman" w:hAnsi="Times New Roman" w:cs="Times New Roman"/>
          <w:sz w:val="24"/>
          <w:szCs w:val="24"/>
          <w:lang w:eastAsia="en-GB"/>
        </w:rPr>
        <w:t xml:space="preserve">, </w:t>
      </w:r>
      <w:r w:rsidR="00406A70" w:rsidRPr="00477731">
        <w:rPr>
          <w:rFonts w:ascii="Times New Roman" w:eastAsia="Times New Roman" w:hAnsi="Times New Roman" w:cs="Times New Roman"/>
          <w:sz w:val="24"/>
          <w:szCs w:val="24"/>
          <w:lang w:eastAsia="en-GB"/>
        </w:rPr>
        <w:t xml:space="preserve">ed. by Jaqueline </w:t>
      </w:r>
      <w:proofErr w:type="spellStart"/>
      <w:r w:rsidR="00406A70" w:rsidRPr="00477731">
        <w:rPr>
          <w:rFonts w:ascii="Times New Roman" w:eastAsia="Times New Roman" w:hAnsi="Times New Roman" w:cs="Times New Roman"/>
          <w:sz w:val="24"/>
          <w:szCs w:val="24"/>
          <w:lang w:eastAsia="en-GB"/>
        </w:rPr>
        <w:t>Lecarme</w:t>
      </w:r>
      <w:proofErr w:type="spellEnd"/>
      <w:r w:rsidR="00406A70" w:rsidRPr="00477731">
        <w:rPr>
          <w:rFonts w:ascii="Times New Roman" w:eastAsia="Times New Roman" w:hAnsi="Times New Roman" w:cs="Times New Roman"/>
          <w:sz w:val="24"/>
          <w:szCs w:val="24"/>
          <w:lang w:eastAsia="en-GB"/>
        </w:rPr>
        <w:t xml:space="preserve">, Jean </w:t>
      </w:r>
      <w:proofErr w:type="spellStart"/>
      <w:r w:rsidR="00406A70" w:rsidRPr="00477731">
        <w:rPr>
          <w:rFonts w:ascii="Times New Roman" w:eastAsia="Times New Roman" w:hAnsi="Times New Roman" w:cs="Times New Roman"/>
          <w:sz w:val="24"/>
          <w:szCs w:val="24"/>
          <w:lang w:eastAsia="en-GB"/>
        </w:rPr>
        <w:t>Lowenstamm</w:t>
      </w:r>
      <w:proofErr w:type="spellEnd"/>
      <w:r w:rsidR="00406A70" w:rsidRPr="00477731">
        <w:rPr>
          <w:rFonts w:ascii="Times New Roman" w:eastAsia="Times New Roman" w:hAnsi="Times New Roman" w:cs="Times New Roman"/>
          <w:sz w:val="24"/>
          <w:szCs w:val="24"/>
          <w:lang w:eastAsia="en-GB"/>
        </w:rPr>
        <w:t xml:space="preserve">, and Ur Shlonsky. </w:t>
      </w:r>
      <w:r w:rsidR="00517106" w:rsidRPr="00477731">
        <w:rPr>
          <w:rFonts w:ascii="Times New Roman" w:eastAsia="Times New Roman" w:hAnsi="Times New Roman" w:cs="Times New Roman"/>
          <w:sz w:val="24"/>
          <w:szCs w:val="24"/>
          <w:lang w:eastAsia="en-GB"/>
        </w:rPr>
        <w:t xml:space="preserve">Amsterdam/Philadelphia: John Benjamins. </w:t>
      </w:r>
    </w:p>
    <w:p w14:paraId="67800462" w14:textId="36A5E6CB" w:rsidR="00843FD2" w:rsidRPr="00477731" w:rsidRDefault="002B6CAC"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Stalnaker, R</w:t>
      </w:r>
      <w:r w:rsidR="000178FD" w:rsidRPr="00477731">
        <w:rPr>
          <w:rFonts w:ascii="Times New Roman" w:eastAsia="Times New Roman" w:hAnsi="Times New Roman" w:cs="Times New Roman"/>
          <w:sz w:val="24"/>
          <w:szCs w:val="24"/>
          <w:lang w:eastAsia="en-GB"/>
        </w:rPr>
        <w:t>obert</w:t>
      </w:r>
      <w:r w:rsidRPr="00477731">
        <w:rPr>
          <w:rFonts w:ascii="Times New Roman" w:eastAsia="Times New Roman" w:hAnsi="Times New Roman" w:cs="Times New Roman"/>
          <w:sz w:val="24"/>
          <w:szCs w:val="24"/>
          <w:lang w:eastAsia="en-GB"/>
        </w:rPr>
        <w:t>. 2002. Common ground</w:t>
      </w:r>
      <w:r w:rsidR="00517106" w:rsidRPr="00477731">
        <w:rPr>
          <w:rFonts w:ascii="Times New Roman" w:eastAsia="Times New Roman" w:hAnsi="Times New Roman" w:cs="Times New Roman"/>
          <w:sz w:val="24"/>
          <w:szCs w:val="24"/>
          <w:lang w:eastAsia="en-GB"/>
        </w:rPr>
        <w:t xml:space="preserve">. </w:t>
      </w:r>
      <w:r w:rsidR="00517106" w:rsidRPr="00477731">
        <w:rPr>
          <w:rFonts w:ascii="Times New Roman" w:eastAsia="Times New Roman" w:hAnsi="Times New Roman" w:cs="Times New Roman"/>
          <w:i/>
          <w:sz w:val="24"/>
          <w:szCs w:val="24"/>
          <w:lang w:eastAsia="en-GB"/>
        </w:rPr>
        <w:t>Linguistics and philosophy</w:t>
      </w:r>
      <w:r w:rsidR="00517106" w:rsidRPr="00477731">
        <w:rPr>
          <w:rFonts w:ascii="Times New Roman" w:eastAsia="Times New Roman" w:hAnsi="Times New Roman" w:cs="Times New Roman"/>
          <w:sz w:val="24"/>
          <w:szCs w:val="24"/>
          <w:lang w:eastAsia="en-GB"/>
        </w:rPr>
        <w:t xml:space="preserve"> 25: 701-721.</w:t>
      </w:r>
    </w:p>
    <w:p w14:paraId="4193C896" w14:textId="6094D293" w:rsidR="00CF7257" w:rsidRPr="00477731" w:rsidRDefault="00CF7257"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Titov, Elena. 2020. Optionality of movement, </w:t>
      </w:r>
      <w:r w:rsidRPr="00477731">
        <w:rPr>
          <w:rFonts w:ascii="Times New Roman" w:eastAsia="Times New Roman" w:hAnsi="Times New Roman" w:cs="Times New Roman"/>
          <w:i/>
          <w:sz w:val="24"/>
          <w:szCs w:val="24"/>
          <w:lang w:eastAsia="en-GB"/>
        </w:rPr>
        <w:t>Syntax</w:t>
      </w:r>
      <w:r w:rsidRPr="00477731">
        <w:rPr>
          <w:rFonts w:ascii="Times New Roman" w:eastAsia="Times New Roman" w:hAnsi="Times New Roman" w:cs="Times New Roman"/>
          <w:sz w:val="24"/>
          <w:szCs w:val="24"/>
          <w:lang w:eastAsia="en-GB"/>
        </w:rPr>
        <w:t xml:space="preserve"> 23: 347-374.</w:t>
      </w:r>
    </w:p>
    <w:p w14:paraId="47A52EED" w14:textId="5E124762" w:rsidR="00517106" w:rsidRPr="00477731" w:rsidRDefault="00517106"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Trotzke, A</w:t>
      </w:r>
      <w:r w:rsidR="000178FD" w:rsidRPr="00477731">
        <w:rPr>
          <w:rFonts w:ascii="Times New Roman" w:eastAsia="Times New Roman" w:hAnsi="Times New Roman" w:cs="Times New Roman"/>
          <w:sz w:val="24"/>
          <w:szCs w:val="24"/>
          <w:lang w:eastAsia="en-GB"/>
        </w:rPr>
        <w:t>ndreas</w:t>
      </w:r>
      <w:r w:rsidRPr="00477731">
        <w:rPr>
          <w:rFonts w:ascii="Times New Roman" w:eastAsia="Times New Roman" w:hAnsi="Times New Roman" w:cs="Times New Roman"/>
          <w:sz w:val="24"/>
          <w:szCs w:val="24"/>
          <w:lang w:eastAsia="en-GB"/>
        </w:rPr>
        <w:t xml:space="preserve"> and </w:t>
      </w:r>
      <w:r w:rsidR="000178FD" w:rsidRPr="00477731">
        <w:rPr>
          <w:rFonts w:ascii="Times New Roman" w:eastAsia="Times New Roman" w:hAnsi="Times New Roman" w:cs="Times New Roman"/>
          <w:sz w:val="24"/>
          <w:szCs w:val="24"/>
          <w:lang w:eastAsia="en-GB"/>
        </w:rPr>
        <w:t xml:space="preserve">Jan </w:t>
      </w:r>
      <w:proofErr w:type="spellStart"/>
      <w:r w:rsidR="000178FD" w:rsidRPr="00477731">
        <w:rPr>
          <w:rFonts w:ascii="Times New Roman" w:eastAsia="Times New Roman" w:hAnsi="Times New Roman" w:cs="Times New Roman"/>
          <w:sz w:val="24"/>
          <w:szCs w:val="24"/>
          <w:lang w:eastAsia="en-GB"/>
        </w:rPr>
        <w:t>Wouter</w:t>
      </w:r>
      <w:proofErr w:type="spellEnd"/>
      <w:r w:rsidR="000178FD" w:rsidRPr="00477731">
        <w:rPr>
          <w:rFonts w:ascii="Times New Roman" w:eastAsia="Times New Roman" w:hAnsi="Times New Roman" w:cs="Times New Roman"/>
          <w:sz w:val="24"/>
          <w:szCs w:val="24"/>
          <w:lang w:eastAsia="en-GB"/>
        </w:rPr>
        <w:t xml:space="preserve"> Zwart. </w:t>
      </w:r>
      <w:r w:rsidRPr="00477731">
        <w:rPr>
          <w:rFonts w:ascii="Times New Roman" w:eastAsia="Times New Roman" w:hAnsi="Times New Roman" w:cs="Times New Roman"/>
          <w:sz w:val="24"/>
          <w:szCs w:val="24"/>
          <w:lang w:eastAsia="en-GB"/>
        </w:rPr>
        <w:t xml:space="preserve">2014. The complexity of narrow syntax: Minimalism, representational economy, and simplest </w:t>
      </w:r>
      <w:r w:rsidR="002A17F0" w:rsidRPr="00477731">
        <w:rPr>
          <w:rFonts w:ascii="Times New Roman" w:eastAsia="Times New Roman" w:hAnsi="Times New Roman" w:cs="Times New Roman"/>
          <w:sz w:val="24"/>
          <w:szCs w:val="24"/>
          <w:lang w:eastAsia="en-GB"/>
        </w:rPr>
        <w:t>m</w:t>
      </w:r>
      <w:r w:rsidRPr="00477731">
        <w:rPr>
          <w:rFonts w:ascii="Times New Roman" w:eastAsia="Times New Roman" w:hAnsi="Times New Roman" w:cs="Times New Roman"/>
          <w:sz w:val="24"/>
          <w:szCs w:val="24"/>
          <w:lang w:eastAsia="en-GB"/>
        </w:rPr>
        <w:t>erge</w:t>
      </w:r>
      <w:r w:rsidR="007667C8" w:rsidRPr="00477731">
        <w:rPr>
          <w:rFonts w:ascii="Times New Roman" w:eastAsia="Times New Roman" w:hAnsi="Times New Roman" w:cs="Times New Roman"/>
          <w:sz w:val="24"/>
          <w:szCs w:val="24"/>
          <w:lang w:eastAsia="en-GB"/>
        </w:rPr>
        <w:t xml:space="preserve">. In </w:t>
      </w:r>
      <w:r w:rsidR="007667C8" w:rsidRPr="00477731">
        <w:rPr>
          <w:rFonts w:ascii="Times New Roman" w:eastAsia="Times New Roman" w:hAnsi="Times New Roman" w:cs="Times New Roman"/>
          <w:i/>
          <w:sz w:val="24"/>
          <w:szCs w:val="24"/>
          <w:lang w:eastAsia="en-GB"/>
        </w:rPr>
        <w:t>Measuring grammatical complexity</w:t>
      </w:r>
      <w:r w:rsidR="00406A70" w:rsidRPr="00477731">
        <w:rPr>
          <w:rFonts w:ascii="Times New Roman" w:eastAsia="Times New Roman" w:hAnsi="Times New Roman" w:cs="Times New Roman"/>
          <w:sz w:val="24"/>
          <w:szCs w:val="24"/>
          <w:lang w:eastAsia="en-GB"/>
        </w:rPr>
        <w:t xml:space="preserve">, ed. by Frederick </w:t>
      </w:r>
      <w:proofErr w:type="spellStart"/>
      <w:r w:rsidR="00406A70" w:rsidRPr="00477731">
        <w:rPr>
          <w:rFonts w:ascii="Times New Roman" w:eastAsia="Times New Roman" w:hAnsi="Times New Roman" w:cs="Times New Roman"/>
          <w:sz w:val="24"/>
          <w:szCs w:val="24"/>
          <w:lang w:eastAsia="en-GB"/>
        </w:rPr>
        <w:t>Newmeyer</w:t>
      </w:r>
      <w:proofErr w:type="spellEnd"/>
      <w:r w:rsidR="00406A70" w:rsidRPr="00477731">
        <w:rPr>
          <w:rFonts w:ascii="Times New Roman" w:eastAsia="Times New Roman" w:hAnsi="Times New Roman" w:cs="Times New Roman"/>
          <w:sz w:val="24"/>
          <w:szCs w:val="24"/>
          <w:lang w:eastAsia="en-GB"/>
        </w:rPr>
        <w:t xml:space="preserve"> and Laura. B. Preston, 128-147. </w:t>
      </w:r>
      <w:r w:rsidR="007667C8" w:rsidRPr="00477731">
        <w:rPr>
          <w:rFonts w:ascii="Times New Roman" w:eastAsia="Times New Roman" w:hAnsi="Times New Roman" w:cs="Times New Roman"/>
          <w:sz w:val="24"/>
          <w:szCs w:val="24"/>
          <w:lang w:eastAsia="en-GB"/>
        </w:rPr>
        <w:t>Oxford: Oxford University Press.</w:t>
      </w:r>
    </w:p>
    <w:p w14:paraId="24D76FDA" w14:textId="0E8E4587" w:rsidR="004D7B8D" w:rsidRPr="00477731" w:rsidRDefault="004D7B8D"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Tsoulas, Georg. 2017. Semantics in Universal Grammar. In </w:t>
      </w:r>
      <w:r w:rsidRPr="00477731">
        <w:rPr>
          <w:rFonts w:ascii="Times New Roman" w:eastAsia="Times New Roman" w:hAnsi="Times New Roman" w:cs="Times New Roman"/>
          <w:i/>
          <w:sz w:val="24"/>
          <w:szCs w:val="24"/>
          <w:lang w:eastAsia="en-GB"/>
        </w:rPr>
        <w:t>The Oxford handbook of Universal Grammar</w:t>
      </w:r>
      <w:r w:rsidR="00406A70" w:rsidRPr="00477731">
        <w:rPr>
          <w:rFonts w:ascii="Times New Roman" w:eastAsia="Times New Roman" w:hAnsi="Times New Roman" w:cs="Times New Roman"/>
          <w:sz w:val="24"/>
          <w:szCs w:val="24"/>
          <w:lang w:eastAsia="en-GB"/>
        </w:rPr>
        <w:t>, ed. by Ian Roberts.</w:t>
      </w:r>
      <w:r w:rsidRPr="00477731">
        <w:rPr>
          <w:rFonts w:ascii="Times New Roman" w:eastAsia="Times New Roman" w:hAnsi="Times New Roman" w:cs="Times New Roman"/>
          <w:sz w:val="24"/>
          <w:szCs w:val="24"/>
          <w:lang w:eastAsia="en-GB"/>
        </w:rPr>
        <w:t xml:space="preserve"> 183-218. Oxford: Oxford University Press.</w:t>
      </w:r>
    </w:p>
    <w:p w14:paraId="61D0F7E8" w14:textId="5BD5B15E" w:rsidR="00517106" w:rsidRPr="00477731" w:rsidRDefault="009F31E9" w:rsidP="004142E1">
      <w:pPr>
        <w:suppressAutoHyphens/>
        <w:autoSpaceDN w:val="0"/>
        <w:spacing w:after="0" w:line="360" w:lineRule="auto"/>
        <w:ind w:left="426" w:hanging="568"/>
        <w:jc w:val="both"/>
        <w:textAlignment w:val="baseline"/>
        <w:rPr>
          <w:rFonts w:ascii="Times New Roman" w:eastAsia="Times New Roman" w:hAnsi="Times New Roman" w:cs="Times New Roman"/>
          <w:sz w:val="24"/>
          <w:szCs w:val="24"/>
          <w:lang w:eastAsia="en-GB"/>
        </w:rPr>
      </w:pPr>
      <w:r w:rsidRPr="00477731">
        <w:rPr>
          <w:rFonts w:ascii="Times New Roman" w:eastAsia="Times New Roman" w:hAnsi="Times New Roman" w:cs="Times New Roman"/>
          <w:sz w:val="24"/>
          <w:szCs w:val="24"/>
          <w:lang w:eastAsia="en-GB"/>
        </w:rPr>
        <w:t xml:space="preserve">Van </w:t>
      </w:r>
      <w:proofErr w:type="spellStart"/>
      <w:r w:rsidRPr="00477731">
        <w:rPr>
          <w:rFonts w:ascii="Times New Roman" w:eastAsia="Times New Roman" w:hAnsi="Times New Roman" w:cs="Times New Roman"/>
          <w:sz w:val="24"/>
          <w:szCs w:val="24"/>
          <w:lang w:eastAsia="en-GB"/>
        </w:rPr>
        <w:t>Urk</w:t>
      </w:r>
      <w:proofErr w:type="spellEnd"/>
      <w:r w:rsidRPr="00477731">
        <w:rPr>
          <w:rFonts w:ascii="Times New Roman" w:eastAsia="Times New Roman" w:hAnsi="Times New Roman" w:cs="Times New Roman"/>
          <w:sz w:val="24"/>
          <w:szCs w:val="24"/>
          <w:lang w:eastAsia="en-GB"/>
        </w:rPr>
        <w:t xml:space="preserve">, </w:t>
      </w:r>
      <w:proofErr w:type="spellStart"/>
      <w:r w:rsidRPr="00477731">
        <w:rPr>
          <w:rFonts w:ascii="Times New Roman" w:eastAsia="Times New Roman" w:hAnsi="Times New Roman" w:cs="Times New Roman"/>
          <w:sz w:val="24"/>
          <w:szCs w:val="24"/>
          <w:lang w:eastAsia="en-GB"/>
        </w:rPr>
        <w:t>C</w:t>
      </w:r>
      <w:r w:rsidR="000178FD" w:rsidRPr="00477731">
        <w:rPr>
          <w:rFonts w:ascii="Times New Roman" w:eastAsia="Times New Roman" w:hAnsi="Times New Roman" w:cs="Times New Roman"/>
          <w:sz w:val="24"/>
          <w:szCs w:val="24"/>
          <w:lang w:eastAsia="en-GB"/>
        </w:rPr>
        <w:t>oppe</w:t>
      </w:r>
      <w:proofErr w:type="spellEnd"/>
      <w:r w:rsidR="000178FD" w:rsidRPr="00477731">
        <w:rPr>
          <w:rFonts w:ascii="Times New Roman" w:eastAsia="Times New Roman" w:hAnsi="Times New Roman" w:cs="Times New Roman"/>
          <w:sz w:val="24"/>
          <w:szCs w:val="24"/>
          <w:lang w:eastAsia="en-GB"/>
        </w:rPr>
        <w:t>.</w:t>
      </w:r>
      <w:r w:rsidRPr="00477731">
        <w:rPr>
          <w:rFonts w:ascii="Times New Roman" w:eastAsia="Times New Roman" w:hAnsi="Times New Roman" w:cs="Times New Roman"/>
          <w:sz w:val="24"/>
          <w:szCs w:val="24"/>
          <w:lang w:eastAsia="en-GB"/>
        </w:rPr>
        <w:t xml:space="preserve"> 2015. </w:t>
      </w:r>
      <w:r w:rsidR="002A17F0" w:rsidRPr="00477731">
        <w:rPr>
          <w:rFonts w:ascii="Times New Roman" w:eastAsia="Times New Roman" w:hAnsi="Times New Roman" w:cs="Times New Roman"/>
          <w:i/>
          <w:sz w:val="24"/>
          <w:szCs w:val="24"/>
          <w:lang w:eastAsia="en-GB"/>
        </w:rPr>
        <w:t>A uniform syntax for phrasal mo</w:t>
      </w:r>
      <w:r w:rsidRPr="00477731">
        <w:rPr>
          <w:rFonts w:ascii="Times New Roman" w:eastAsia="Times New Roman" w:hAnsi="Times New Roman" w:cs="Times New Roman"/>
          <w:i/>
          <w:sz w:val="24"/>
          <w:szCs w:val="24"/>
          <w:lang w:eastAsia="en-GB"/>
        </w:rPr>
        <w:t xml:space="preserve">vement: A case study of Dinka </w:t>
      </w:r>
      <w:proofErr w:type="spellStart"/>
      <w:r w:rsidRPr="00477731">
        <w:rPr>
          <w:rFonts w:ascii="Times New Roman" w:eastAsia="Times New Roman" w:hAnsi="Times New Roman" w:cs="Times New Roman"/>
          <w:i/>
          <w:sz w:val="24"/>
          <w:szCs w:val="24"/>
          <w:lang w:eastAsia="en-GB"/>
        </w:rPr>
        <w:t>Bor</w:t>
      </w:r>
      <w:proofErr w:type="spellEnd"/>
      <w:r w:rsidR="007D19E2" w:rsidRPr="00477731">
        <w:rPr>
          <w:rFonts w:ascii="Times New Roman" w:eastAsia="Times New Roman" w:hAnsi="Times New Roman" w:cs="Times New Roman"/>
          <w:sz w:val="24"/>
          <w:szCs w:val="24"/>
          <w:lang w:eastAsia="en-GB"/>
        </w:rPr>
        <w:t xml:space="preserve"> </w:t>
      </w:r>
      <w:r w:rsidRPr="00477731">
        <w:rPr>
          <w:rFonts w:ascii="Times New Roman" w:eastAsia="Times New Roman" w:hAnsi="Times New Roman" w:cs="Times New Roman"/>
          <w:sz w:val="24"/>
          <w:szCs w:val="24"/>
          <w:lang w:eastAsia="en-GB"/>
        </w:rPr>
        <w:t xml:space="preserve">Doctoral dissertation, </w:t>
      </w:r>
      <w:r w:rsidR="007D19E2" w:rsidRPr="00477731">
        <w:rPr>
          <w:rFonts w:ascii="Times New Roman" w:eastAsia="Times New Roman" w:hAnsi="Times New Roman" w:cs="Times New Roman"/>
          <w:sz w:val="24"/>
          <w:szCs w:val="24"/>
          <w:lang w:eastAsia="en-GB"/>
        </w:rPr>
        <w:t>MIT.</w:t>
      </w:r>
      <w:bookmarkEnd w:id="0"/>
    </w:p>
    <w:sectPr w:rsidR="00517106" w:rsidRPr="00477731">
      <w:footerReference w:type="default" r:id="rId9"/>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4B0EA" w14:textId="77777777" w:rsidR="0053142C" w:rsidRDefault="0053142C" w:rsidP="001D1F93">
      <w:pPr>
        <w:spacing w:after="0" w:line="240" w:lineRule="auto"/>
      </w:pPr>
      <w:r>
        <w:separator/>
      </w:r>
    </w:p>
  </w:endnote>
  <w:endnote w:type="continuationSeparator" w:id="0">
    <w:p w14:paraId="6F1DABCA" w14:textId="77777777" w:rsidR="0053142C" w:rsidRDefault="0053142C" w:rsidP="001D1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Pro-Regular">
    <w:altName w:val="Times New Roman"/>
    <w:panose1 w:val="00000000000000000000"/>
    <w:charset w:val="00"/>
    <w:family w:val="roman"/>
    <w:notTrueType/>
    <w:pitch w:val="default"/>
  </w:font>
  <w:font w:name="AdvP4C4E59">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684273"/>
      <w:docPartObj>
        <w:docPartGallery w:val="Page Numbers (Bottom of Page)"/>
        <w:docPartUnique/>
      </w:docPartObj>
    </w:sdtPr>
    <w:sdtEndPr>
      <w:rPr>
        <w:noProof/>
      </w:rPr>
    </w:sdtEndPr>
    <w:sdtContent>
      <w:p w14:paraId="3CB07AF8" w14:textId="5FD41EF8" w:rsidR="00274FE6" w:rsidRDefault="00274FE6">
        <w:pPr>
          <w:pStyle w:val="Footer"/>
          <w:jc w:val="center"/>
        </w:pPr>
        <w:r>
          <w:fldChar w:fldCharType="begin"/>
        </w:r>
        <w:r>
          <w:instrText xml:space="preserve"> PAGE   \* MERGEFORMAT </w:instrText>
        </w:r>
        <w:r>
          <w:fldChar w:fldCharType="separate"/>
        </w:r>
        <w:r w:rsidR="00231B1A">
          <w:rPr>
            <w:noProof/>
          </w:rPr>
          <w:t>33</w:t>
        </w:r>
        <w:r>
          <w:rPr>
            <w:noProof/>
          </w:rPr>
          <w:fldChar w:fldCharType="end"/>
        </w:r>
      </w:p>
    </w:sdtContent>
  </w:sdt>
  <w:p w14:paraId="1AE95916" w14:textId="77777777" w:rsidR="00274FE6" w:rsidRDefault="00274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07335" w14:textId="77777777" w:rsidR="0053142C" w:rsidRDefault="0053142C" w:rsidP="001D1F93">
      <w:pPr>
        <w:spacing w:after="0" w:line="240" w:lineRule="auto"/>
      </w:pPr>
      <w:r>
        <w:separator/>
      </w:r>
    </w:p>
  </w:footnote>
  <w:footnote w:type="continuationSeparator" w:id="0">
    <w:p w14:paraId="674993D8" w14:textId="77777777" w:rsidR="0053142C" w:rsidRDefault="0053142C" w:rsidP="001D1F93">
      <w:pPr>
        <w:spacing w:after="0" w:line="240" w:lineRule="auto"/>
      </w:pPr>
      <w:r>
        <w:continuationSeparator/>
      </w:r>
    </w:p>
  </w:footnote>
  <w:footnote w:id="1">
    <w:p w14:paraId="1E236A3F" w14:textId="653B7B57"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An example would be (</w:t>
      </w:r>
      <w:proofErr w:type="spellStart"/>
      <w:r w:rsidRPr="00EE77C9">
        <w:rPr>
          <w:rFonts w:ascii="Times New Roman" w:hAnsi="Times New Roman" w:cs="Times New Roman"/>
          <w:sz w:val="22"/>
          <w:szCs w:val="22"/>
        </w:rPr>
        <w:t>i</w:t>
      </w:r>
      <w:proofErr w:type="spellEnd"/>
      <w:r w:rsidRPr="00EE77C9">
        <w:rPr>
          <w:rFonts w:ascii="Times New Roman" w:hAnsi="Times New Roman" w:cs="Times New Roman"/>
          <w:sz w:val="22"/>
          <w:szCs w:val="22"/>
        </w:rPr>
        <w:t>).</w:t>
      </w:r>
    </w:p>
    <w:p w14:paraId="5A2B5E38" w14:textId="4BD8EFF2" w:rsidR="00EE77C9" w:rsidRPr="00EE77C9" w:rsidRDefault="00EE77C9" w:rsidP="00475DC0">
      <w:pPr>
        <w:pStyle w:val="FootnoteText"/>
        <w:spacing w:line="360" w:lineRule="auto"/>
        <w:rPr>
          <w:rFonts w:ascii="Times New Roman" w:hAnsi="Times New Roman" w:cs="Times New Roman"/>
          <w:sz w:val="22"/>
          <w:szCs w:val="22"/>
        </w:rPr>
      </w:pPr>
      <w:r w:rsidRPr="00EE77C9">
        <w:rPr>
          <w:rFonts w:ascii="Times New Roman" w:hAnsi="Times New Roman" w:cs="Times New Roman"/>
          <w:sz w:val="22"/>
          <w:szCs w:val="22"/>
          <w:lang w:val="sv-FI"/>
        </w:rPr>
        <w:t>(i)</w:t>
      </w:r>
      <w:r w:rsidRPr="00EE77C9">
        <w:rPr>
          <w:rFonts w:ascii="Times New Roman" w:hAnsi="Times New Roman" w:cs="Times New Roman"/>
          <w:sz w:val="22"/>
          <w:szCs w:val="22"/>
          <w:lang w:val="sv-FI"/>
        </w:rPr>
        <w:tab/>
        <w:t>Vargen   den har   vi    inte sett ännu.</w:t>
      </w:r>
      <w:r w:rsidRPr="00EE77C9">
        <w:rPr>
          <w:rFonts w:ascii="Times New Roman" w:hAnsi="Times New Roman" w:cs="Times New Roman"/>
          <w:sz w:val="22"/>
          <w:szCs w:val="22"/>
          <w:lang w:val="sv-FI"/>
        </w:rPr>
        <w:tab/>
      </w:r>
      <w:r w:rsidRPr="00EE77C9">
        <w:rPr>
          <w:rFonts w:ascii="Times New Roman" w:hAnsi="Times New Roman" w:cs="Times New Roman"/>
          <w:sz w:val="22"/>
          <w:szCs w:val="22"/>
        </w:rPr>
        <w:t>(Swedish)</w:t>
      </w:r>
    </w:p>
    <w:p w14:paraId="46F210F4" w14:textId="5C79EC7B" w:rsidR="00EE77C9" w:rsidRPr="00EE77C9" w:rsidRDefault="00EE77C9" w:rsidP="00475DC0">
      <w:pPr>
        <w:pStyle w:val="FootnoteText"/>
        <w:spacing w:line="360" w:lineRule="auto"/>
        <w:rPr>
          <w:rFonts w:ascii="Times New Roman" w:hAnsi="Times New Roman" w:cs="Times New Roman"/>
          <w:sz w:val="22"/>
          <w:szCs w:val="22"/>
        </w:rPr>
      </w:pPr>
      <w:r w:rsidRPr="00EE77C9">
        <w:rPr>
          <w:rFonts w:ascii="Times New Roman" w:hAnsi="Times New Roman" w:cs="Times New Roman"/>
          <w:sz w:val="22"/>
          <w:szCs w:val="22"/>
        </w:rPr>
        <w:tab/>
      </w:r>
      <w:proofErr w:type="spellStart"/>
      <w:proofErr w:type="gramStart"/>
      <w:r w:rsidRPr="00EE77C9">
        <w:rPr>
          <w:rFonts w:ascii="Times New Roman" w:hAnsi="Times New Roman" w:cs="Times New Roman"/>
          <w:sz w:val="22"/>
          <w:szCs w:val="22"/>
        </w:rPr>
        <w:t>the.wolf</w:t>
      </w:r>
      <w:proofErr w:type="spellEnd"/>
      <w:proofErr w:type="gramEnd"/>
      <w:r w:rsidRPr="00EE77C9">
        <w:rPr>
          <w:rFonts w:ascii="Times New Roman" w:hAnsi="Times New Roman" w:cs="Times New Roman"/>
          <w:sz w:val="22"/>
          <w:szCs w:val="22"/>
        </w:rPr>
        <w:t xml:space="preserve"> it    have we not  seen yet</w:t>
      </w:r>
    </w:p>
    <w:p w14:paraId="4C721528" w14:textId="305F4733" w:rsidR="00EE77C9" w:rsidRPr="00EE77C9" w:rsidRDefault="00EE77C9" w:rsidP="00475DC0">
      <w:pPr>
        <w:pStyle w:val="FootnoteText"/>
        <w:spacing w:line="360" w:lineRule="auto"/>
        <w:rPr>
          <w:rFonts w:ascii="Times New Roman" w:hAnsi="Times New Roman" w:cs="Times New Roman"/>
          <w:sz w:val="22"/>
          <w:szCs w:val="22"/>
        </w:rPr>
      </w:pPr>
      <w:r w:rsidRPr="00EE77C9">
        <w:rPr>
          <w:rFonts w:ascii="Times New Roman" w:hAnsi="Times New Roman" w:cs="Times New Roman"/>
          <w:sz w:val="22"/>
          <w:szCs w:val="22"/>
        </w:rPr>
        <w:tab/>
        <w:t>‘The wolf, we haven’t seen yet.’</w:t>
      </w:r>
    </w:p>
    <w:p w14:paraId="352CBD0A" w14:textId="35F7A926" w:rsidR="00EE77C9" w:rsidRPr="00EE77C9" w:rsidRDefault="00EE77C9" w:rsidP="00475DC0">
      <w:pPr>
        <w:pStyle w:val="FootnoteText"/>
        <w:spacing w:line="360" w:lineRule="auto"/>
        <w:rPr>
          <w:rFonts w:ascii="Times New Roman" w:hAnsi="Times New Roman" w:cs="Times New Roman"/>
          <w:sz w:val="22"/>
          <w:szCs w:val="22"/>
        </w:rPr>
      </w:pPr>
      <w:r w:rsidRPr="00EE77C9">
        <w:rPr>
          <w:rFonts w:ascii="Times New Roman" w:hAnsi="Times New Roman" w:cs="Times New Roman"/>
          <w:sz w:val="22"/>
          <w:szCs w:val="22"/>
        </w:rPr>
        <w:t xml:space="preserve">According to Eide (2011) and Holmberg (2020), what looks like the pronoun ‘it’, agreeing in person, </w:t>
      </w:r>
      <w:proofErr w:type="gramStart"/>
      <w:r w:rsidRPr="00EE77C9">
        <w:rPr>
          <w:rFonts w:ascii="Times New Roman" w:hAnsi="Times New Roman" w:cs="Times New Roman"/>
          <w:sz w:val="22"/>
          <w:szCs w:val="22"/>
        </w:rPr>
        <w:t>gender</w:t>
      </w:r>
      <w:proofErr w:type="gramEnd"/>
      <w:r w:rsidRPr="00EE77C9">
        <w:rPr>
          <w:rFonts w:ascii="Times New Roman" w:hAnsi="Times New Roman" w:cs="Times New Roman"/>
          <w:sz w:val="22"/>
          <w:szCs w:val="22"/>
        </w:rPr>
        <w:t xml:space="preserve"> and number with the fronted Topic </w:t>
      </w:r>
      <w:proofErr w:type="spellStart"/>
      <w:r w:rsidRPr="00EE77C9">
        <w:rPr>
          <w:rFonts w:ascii="Times New Roman" w:hAnsi="Times New Roman" w:cs="Times New Roman"/>
          <w:i/>
          <w:iCs/>
          <w:sz w:val="22"/>
          <w:szCs w:val="22"/>
        </w:rPr>
        <w:t>vargen</w:t>
      </w:r>
      <w:proofErr w:type="spellEnd"/>
      <w:r w:rsidRPr="00EE77C9">
        <w:rPr>
          <w:rFonts w:ascii="Times New Roman" w:hAnsi="Times New Roman" w:cs="Times New Roman"/>
          <w:sz w:val="22"/>
          <w:szCs w:val="22"/>
        </w:rPr>
        <w:t>, is the spell-out of an agreeing Topic head.</w:t>
      </w:r>
    </w:p>
  </w:footnote>
  <w:footnote w:id="2">
    <w:p w14:paraId="7351B830" w14:textId="05E1A55F" w:rsidR="00EE77C9" w:rsidRPr="00EE77C9" w:rsidRDefault="00EE77C9" w:rsidP="005D67F5">
      <w:pPr>
        <w:pStyle w:val="FootnoteText"/>
        <w:spacing w:line="360" w:lineRule="auto"/>
        <w:ind w:firstLine="720"/>
        <w:rPr>
          <w:rFonts w:ascii="Times New Roman" w:hAnsi="Times New Roman" w:cs="Times New Roman"/>
          <w:sz w:val="22"/>
          <w:szCs w:val="22"/>
          <w:rPrChange w:id="1" w:author="Murdhy alshamari" w:date="2023-01-03T19:42:00Z">
            <w:rPr>
              <w:rFonts w:asciiTheme="majorBidi" w:hAnsiTheme="majorBidi" w:cstheme="majorBidi"/>
              <w:sz w:val="22"/>
            </w:rPr>
          </w:rPrChange>
        </w:rPr>
      </w:pPr>
      <w:r w:rsidRPr="00EE77C9">
        <w:rPr>
          <w:rStyle w:val="FootnoteReference"/>
          <w:rFonts w:ascii="Times New Roman" w:hAnsi="Times New Roman" w:cs="Times New Roman"/>
          <w:sz w:val="22"/>
          <w:szCs w:val="22"/>
        </w:rPr>
        <w:footnoteRef/>
      </w:r>
      <w:del w:id="2" w:author="Murdhy alshamari" w:date="2023-01-03T19:42:00Z">
        <w:r w:rsidRPr="00EE77C9" w:rsidDel="0092531A">
          <w:rPr>
            <w:rFonts w:ascii="Times New Roman" w:hAnsi="Times New Roman" w:cs="Times New Roman"/>
            <w:sz w:val="22"/>
            <w:szCs w:val="22"/>
            <w:rPrChange w:id="3" w:author="Murdhy alshamari" w:date="2023-01-03T19:42:00Z">
              <w:rPr>
                <w:rFonts w:asciiTheme="majorBidi" w:hAnsiTheme="majorBidi" w:cstheme="majorBidi"/>
                <w:sz w:val="22"/>
              </w:rPr>
            </w:rPrChange>
          </w:rPr>
          <w:delText xml:space="preserve"> </w:delText>
        </w:r>
      </w:del>
      <w:r w:rsidRPr="00EE77C9">
        <w:rPr>
          <w:rFonts w:ascii="Times New Roman" w:hAnsi="Times New Roman" w:cs="Times New Roman"/>
          <w:sz w:val="22"/>
          <w:szCs w:val="22"/>
          <w:rPrChange w:id="4" w:author="Murdhy alshamari" w:date="2023-01-03T19:42:00Z">
            <w:rPr>
              <w:rFonts w:asciiTheme="majorBidi" w:hAnsiTheme="majorBidi" w:cstheme="majorBidi"/>
              <w:sz w:val="22"/>
            </w:rPr>
          </w:rPrChange>
        </w:rPr>
        <w:t xml:space="preserve">Bianchi &amp; </w:t>
      </w:r>
      <w:proofErr w:type="spellStart"/>
      <w:r w:rsidRPr="00EE77C9">
        <w:rPr>
          <w:rFonts w:ascii="Times New Roman" w:hAnsi="Times New Roman" w:cs="Times New Roman"/>
          <w:sz w:val="22"/>
          <w:szCs w:val="22"/>
          <w:rPrChange w:id="5" w:author="Murdhy alshamari" w:date="2023-01-03T19:42:00Z">
            <w:rPr>
              <w:rFonts w:asciiTheme="majorBidi" w:hAnsiTheme="majorBidi" w:cstheme="majorBidi"/>
              <w:sz w:val="22"/>
            </w:rPr>
          </w:rPrChange>
        </w:rPr>
        <w:t>Frascarelli</w:t>
      </w:r>
      <w:proofErr w:type="spellEnd"/>
      <w:r w:rsidRPr="00EE77C9">
        <w:rPr>
          <w:rFonts w:ascii="Times New Roman" w:hAnsi="Times New Roman" w:cs="Times New Roman"/>
          <w:sz w:val="22"/>
          <w:szCs w:val="22"/>
          <w:rPrChange w:id="6" w:author="Murdhy alshamari" w:date="2023-01-03T19:42:00Z">
            <w:rPr>
              <w:rFonts w:asciiTheme="majorBidi" w:hAnsiTheme="majorBidi" w:cstheme="majorBidi"/>
              <w:sz w:val="22"/>
            </w:rPr>
          </w:rPrChange>
        </w:rPr>
        <w:t xml:space="preserve"> (2010) have, for some reason, opted to rename it Given Topic, abbreviated G-Topic. </w:t>
      </w:r>
    </w:p>
  </w:footnote>
  <w:footnote w:id="3">
    <w:p w14:paraId="6E0DC644" w14:textId="7920E9E6"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As will be stated explicitly in section 4.1, we assume a </w:t>
      </w:r>
      <w:proofErr w:type="gramStart"/>
      <w:r w:rsidRPr="00EE77C9">
        <w:rPr>
          <w:rFonts w:ascii="Times New Roman" w:hAnsi="Times New Roman" w:cs="Times New Roman"/>
          <w:sz w:val="22"/>
          <w:szCs w:val="22"/>
        </w:rPr>
        <w:t>more or less mainstream</w:t>
      </w:r>
      <w:proofErr w:type="gramEnd"/>
      <w:r w:rsidRPr="00EE77C9">
        <w:rPr>
          <w:rFonts w:ascii="Times New Roman" w:hAnsi="Times New Roman" w:cs="Times New Roman"/>
          <w:sz w:val="22"/>
          <w:szCs w:val="22"/>
        </w:rPr>
        <w:t xml:space="preserve"> minimalist theory of syntax (Chomsky 2001). We will nevertheless occasionally employ familiar X-bar theoretic terminology, such as ‘movement to the spec-position of XP’, for ease of exposition. </w:t>
      </w:r>
    </w:p>
  </w:footnote>
  <w:footnote w:id="4">
    <w:p w14:paraId="0284C95D" w14:textId="5767C067"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The consultation has been in the form of informal discussions. Corpus data of NHA do not exists to date. See Jarrah and </w:t>
      </w:r>
      <w:proofErr w:type="spellStart"/>
      <w:r w:rsidRPr="00EE77C9">
        <w:rPr>
          <w:rFonts w:ascii="Times New Roman" w:hAnsi="Times New Roman" w:cs="Times New Roman"/>
          <w:sz w:val="22"/>
          <w:szCs w:val="22"/>
        </w:rPr>
        <w:t>Harb</w:t>
      </w:r>
      <w:proofErr w:type="spellEnd"/>
      <w:r w:rsidRPr="00EE77C9">
        <w:rPr>
          <w:rFonts w:ascii="Times New Roman" w:hAnsi="Times New Roman" w:cs="Times New Roman"/>
          <w:sz w:val="22"/>
          <w:szCs w:val="22"/>
        </w:rPr>
        <w:t xml:space="preserve"> (2021) for a study of a Jordanian Arabic discourse particle based on a corpus of spoken data.    </w:t>
      </w:r>
    </w:p>
  </w:footnote>
  <w:footnote w:id="5">
    <w:p w14:paraId="2403A4DC" w14:textId="41B51544" w:rsidR="00EE77C9" w:rsidRPr="00EE77C9" w:rsidRDefault="00EE77C9" w:rsidP="005D67F5">
      <w:pPr>
        <w:pStyle w:val="FootnoteText"/>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Bianchi &amp; </w:t>
      </w:r>
      <w:proofErr w:type="spellStart"/>
      <w:r w:rsidRPr="00EE77C9">
        <w:rPr>
          <w:rFonts w:ascii="Times New Roman" w:hAnsi="Times New Roman" w:cs="Times New Roman"/>
          <w:sz w:val="22"/>
          <w:szCs w:val="22"/>
        </w:rPr>
        <w:t>Frascarelli</w:t>
      </w:r>
      <w:proofErr w:type="spellEnd"/>
      <w:r w:rsidRPr="00EE77C9">
        <w:rPr>
          <w:rFonts w:ascii="Times New Roman" w:hAnsi="Times New Roman" w:cs="Times New Roman"/>
          <w:sz w:val="22"/>
          <w:szCs w:val="22"/>
        </w:rPr>
        <w:t xml:space="preserve"> (2010) use the abbreviation A-Topic.</w:t>
      </w:r>
    </w:p>
    <w:p w14:paraId="3BB0B9C3" w14:textId="77777777" w:rsidR="00EE77C9" w:rsidRPr="00EE77C9" w:rsidRDefault="00EE77C9">
      <w:pPr>
        <w:pStyle w:val="FootnoteText"/>
        <w:rPr>
          <w:rFonts w:ascii="Times New Roman" w:hAnsi="Times New Roman" w:cs="Times New Roman"/>
          <w:sz w:val="22"/>
          <w:szCs w:val="22"/>
        </w:rPr>
      </w:pPr>
    </w:p>
  </w:footnote>
  <w:footnote w:id="6">
    <w:p w14:paraId="657C89F2" w14:textId="450FC297" w:rsidR="00EE77C9" w:rsidRPr="00EE77C9" w:rsidRDefault="00EE77C9" w:rsidP="005D67F5">
      <w:pPr>
        <w:pStyle w:val="FootnoteText"/>
        <w:spacing w:line="360" w:lineRule="auto"/>
        <w:ind w:firstLine="720"/>
        <w:jc w:val="both"/>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The particle </w:t>
      </w:r>
      <w:proofErr w:type="spellStart"/>
      <w:r w:rsidRPr="00EE77C9">
        <w:rPr>
          <w:rFonts w:ascii="Times New Roman" w:hAnsi="Times New Roman" w:cs="Times New Roman"/>
          <w:i/>
          <w:iCs/>
          <w:sz w:val="22"/>
          <w:szCs w:val="22"/>
        </w:rPr>
        <w:t>ʕad</w:t>
      </w:r>
      <w:proofErr w:type="spellEnd"/>
      <w:r w:rsidRPr="00EE77C9">
        <w:rPr>
          <w:rFonts w:ascii="Times New Roman" w:hAnsi="Times New Roman" w:cs="Times New Roman"/>
          <w:i/>
          <w:iCs/>
          <w:sz w:val="22"/>
          <w:szCs w:val="22"/>
        </w:rPr>
        <w:t xml:space="preserve"> </w:t>
      </w:r>
      <w:r w:rsidRPr="00EE77C9">
        <w:rPr>
          <w:rFonts w:ascii="Times New Roman" w:hAnsi="Times New Roman" w:cs="Times New Roman"/>
          <w:iCs/>
          <w:sz w:val="22"/>
          <w:szCs w:val="22"/>
        </w:rPr>
        <w:t xml:space="preserve">in Speaker B’s answer is another S-Topic marker. The alternation between </w:t>
      </w:r>
      <w:proofErr w:type="spellStart"/>
      <w:r w:rsidRPr="00EE77C9">
        <w:rPr>
          <w:rFonts w:ascii="Times New Roman" w:hAnsi="Times New Roman" w:cs="Times New Roman"/>
          <w:i/>
          <w:iCs/>
          <w:sz w:val="22"/>
          <w:szCs w:val="22"/>
        </w:rPr>
        <w:t>ʕad</w:t>
      </w:r>
      <w:proofErr w:type="spellEnd"/>
      <w:r w:rsidRPr="00EE77C9">
        <w:rPr>
          <w:rFonts w:ascii="Times New Roman" w:hAnsi="Times New Roman" w:cs="Times New Roman"/>
          <w:i/>
          <w:iCs/>
          <w:sz w:val="22"/>
          <w:szCs w:val="22"/>
        </w:rPr>
        <w:t xml:space="preserve"> </w:t>
      </w:r>
      <w:r w:rsidRPr="00EE77C9">
        <w:rPr>
          <w:rFonts w:ascii="Times New Roman" w:hAnsi="Times New Roman" w:cs="Times New Roman"/>
          <w:iCs/>
          <w:sz w:val="22"/>
          <w:szCs w:val="22"/>
        </w:rPr>
        <w:t xml:space="preserve">and </w:t>
      </w:r>
      <w:r w:rsidRPr="00EE77C9">
        <w:rPr>
          <w:rFonts w:ascii="Times New Roman" w:hAnsi="Times New Roman" w:cs="Times New Roman"/>
          <w:i/>
          <w:iCs/>
          <w:sz w:val="22"/>
          <w:szCs w:val="22"/>
        </w:rPr>
        <w:t>mar</w:t>
      </w:r>
      <w:r w:rsidRPr="00EE77C9">
        <w:rPr>
          <w:rFonts w:ascii="Times New Roman" w:hAnsi="Times New Roman" w:cs="Times New Roman"/>
          <w:sz w:val="22"/>
          <w:szCs w:val="22"/>
        </w:rPr>
        <w:t xml:space="preserve"> in the two answers signals that Speaker C is presenting another point of view than Speaker B. </w:t>
      </w:r>
      <w:r w:rsidRPr="00EE77C9">
        <w:rPr>
          <w:rFonts w:ascii="Times New Roman" w:hAnsi="Times New Roman" w:cs="Times New Roman"/>
          <w:i/>
          <w:sz w:val="22"/>
          <w:szCs w:val="22"/>
        </w:rPr>
        <w:t>Mar</w:t>
      </w:r>
      <w:r w:rsidRPr="00EE77C9">
        <w:rPr>
          <w:rFonts w:ascii="Times New Roman" w:hAnsi="Times New Roman" w:cs="Times New Roman"/>
          <w:sz w:val="22"/>
          <w:szCs w:val="22"/>
        </w:rPr>
        <w:t xml:space="preserve"> in Speaker C’s answer is roughly translatable as ‘on the other hand’.</w:t>
      </w:r>
    </w:p>
  </w:footnote>
  <w:footnote w:id="7">
    <w:p w14:paraId="6A6287D5" w14:textId="088DDACE"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(16b) shows that agreement </w:t>
      </w:r>
      <w:r w:rsidRPr="00EE77C9">
        <w:rPr>
          <w:rFonts w:ascii="Times New Roman" w:hAnsi="Times New Roman" w:cs="Times New Roman"/>
          <w:i/>
          <w:iCs/>
          <w:sz w:val="22"/>
          <w:szCs w:val="22"/>
        </w:rPr>
        <w:t>and</w:t>
      </w:r>
      <w:r w:rsidRPr="00EE77C9">
        <w:rPr>
          <w:rFonts w:ascii="Times New Roman" w:hAnsi="Times New Roman" w:cs="Times New Roman"/>
          <w:sz w:val="22"/>
          <w:szCs w:val="22"/>
        </w:rPr>
        <w:t xml:space="preserve"> movement is not an option. We take this to be an economy-of-derivation effect. Movement is a ‘last resort’ when agreement is not an option. See below section 4.4 for more discussion.</w:t>
      </w:r>
    </w:p>
  </w:footnote>
  <w:footnote w:id="8">
    <w:p w14:paraId="1F8DBB0F" w14:textId="5AFDA4A6"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According to </w:t>
      </w:r>
      <w:proofErr w:type="spellStart"/>
      <w:r w:rsidRPr="00EE77C9">
        <w:rPr>
          <w:rFonts w:ascii="Times New Roman" w:hAnsi="Times New Roman" w:cs="Times New Roman"/>
          <w:sz w:val="22"/>
          <w:szCs w:val="22"/>
        </w:rPr>
        <w:t>Frascarelli</w:t>
      </w:r>
      <w:proofErr w:type="spellEnd"/>
      <w:r w:rsidRPr="00EE77C9">
        <w:rPr>
          <w:rFonts w:ascii="Times New Roman" w:hAnsi="Times New Roman" w:cs="Times New Roman"/>
          <w:sz w:val="22"/>
          <w:szCs w:val="22"/>
        </w:rPr>
        <w:t xml:space="preserve"> &amp; </w:t>
      </w:r>
      <w:proofErr w:type="spellStart"/>
      <w:r w:rsidRPr="00EE77C9">
        <w:rPr>
          <w:rFonts w:ascii="Times New Roman" w:hAnsi="Times New Roman" w:cs="Times New Roman"/>
          <w:sz w:val="22"/>
          <w:szCs w:val="22"/>
        </w:rPr>
        <w:t>Hinterhölzl</w:t>
      </w:r>
      <w:proofErr w:type="spellEnd"/>
      <w:r w:rsidRPr="00EE77C9">
        <w:rPr>
          <w:rFonts w:ascii="Times New Roman" w:hAnsi="Times New Roman" w:cs="Times New Roman"/>
          <w:sz w:val="22"/>
          <w:szCs w:val="22"/>
        </w:rPr>
        <w:t xml:space="preserve"> (2007) Contrastive Topic and Focus do not co-occur in the C-domain in Italian; see (9).</w:t>
      </w:r>
    </w:p>
  </w:footnote>
  <w:footnote w:id="9">
    <w:p w14:paraId="6494DF89" w14:textId="210CCE12"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(23) also shows that Topic particles are not restricted to declaratives; a question can contain S-Topic, C-Topic, and F-Topic particles.</w:t>
      </w:r>
    </w:p>
  </w:footnote>
  <w:footnote w:id="10">
    <w:p w14:paraId="49927046" w14:textId="034A5AAA"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Sentence (</w:t>
      </w:r>
      <w:proofErr w:type="spellStart"/>
      <w:r w:rsidRPr="00EE77C9">
        <w:rPr>
          <w:rFonts w:ascii="Times New Roman" w:hAnsi="Times New Roman" w:cs="Times New Roman"/>
          <w:sz w:val="22"/>
          <w:szCs w:val="22"/>
        </w:rPr>
        <w:t>i</w:t>
      </w:r>
      <w:proofErr w:type="spellEnd"/>
      <w:r w:rsidRPr="00EE77C9">
        <w:rPr>
          <w:rFonts w:ascii="Times New Roman" w:hAnsi="Times New Roman" w:cs="Times New Roman"/>
          <w:sz w:val="22"/>
          <w:szCs w:val="22"/>
        </w:rPr>
        <w:t>) would be an example. The context is that Firas is reported to be away on a trip.</w:t>
      </w:r>
    </w:p>
    <w:p w14:paraId="124C5299" w14:textId="3E059E62" w:rsidR="00EE77C9" w:rsidRPr="00EE77C9" w:rsidRDefault="00EE77C9" w:rsidP="00EE77C9">
      <w:pPr>
        <w:pStyle w:val="FootnoteText"/>
        <w:keepNext/>
        <w:spacing w:line="360" w:lineRule="auto"/>
        <w:rPr>
          <w:rFonts w:ascii="Times New Roman" w:hAnsi="Times New Roman" w:cs="Times New Roman"/>
          <w:sz w:val="22"/>
          <w:szCs w:val="22"/>
          <w:lang w:val="sv-FI"/>
        </w:rPr>
      </w:pPr>
      <w:r w:rsidRPr="00EE77C9">
        <w:rPr>
          <w:rFonts w:ascii="Times New Roman" w:hAnsi="Times New Roman" w:cs="Times New Roman"/>
          <w:sz w:val="22"/>
          <w:szCs w:val="22"/>
          <w:lang w:val="sv-FI"/>
        </w:rPr>
        <w:t>(i)</w:t>
      </w:r>
      <w:r w:rsidRPr="00EE77C9">
        <w:rPr>
          <w:rFonts w:ascii="Times New Roman" w:hAnsi="Times New Roman" w:cs="Times New Roman"/>
          <w:sz w:val="22"/>
          <w:szCs w:val="22"/>
          <w:lang w:val="sv-FI"/>
        </w:rPr>
        <w:tab/>
        <w:t xml:space="preserve">tara-h        </w:t>
      </w:r>
      <w:ins w:id="14" w:author="Murdhy alshamari" w:date="2023-01-03T19:44:00Z">
        <w:r w:rsidRPr="00EE77C9">
          <w:rPr>
            <w:rFonts w:ascii="Times New Roman" w:hAnsi="Times New Roman" w:cs="Times New Roman"/>
            <w:sz w:val="22"/>
            <w:szCs w:val="22"/>
            <w:lang w:val="sv-FI"/>
          </w:rPr>
          <w:t xml:space="preserve"> </w:t>
        </w:r>
      </w:ins>
      <w:r w:rsidRPr="00EE77C9">
        <w:rPr>
          <w:rFonts w:ascii="Times New Roman" w:hAnsi="Times New Roman" w:cs="Times New Roman"/>
          <w:sz w:val="22"/>
          <w:szCs w:val="22"/>
          <w:lang w:val="sv-FI"/>
        </w:rPr>
        <w:t xml:space="preserve">     FIRAS</w:t>
      </w:r>
      <w:ins w:id="15" w:author="Murdhy alshamari" w:date="2023-01-03T19:44:00Z">
        <w:r w:rsidRPr="00EE77C9">
          <w:rPr>
            <w:rFonts w:ascii="Times New Roman" w:hAnsi="Times New Roman" w:cs="Times New Roman"/>
            <w:sz w:val="22"/>
            <w:szCs w:val="22"/>
            <w:lang w:val="sv-FI"/>
          </w:rPr>
          <w:t xml:space="preserve">  </w:t>
        </w:r>
      </w:ins>
      <w:r w:rsidRPr="00EE77C9">
        <w:rPr>
          <w:rFonts w:ascii="Times New Roman" w:hAnsi="Times New Roman" w:cs="Times New Roman"/>
          <w:sz w:val="22"/>
          <w:szCs w:val="22"/>
          <w:lang w:val="sv-FI"/>
        </w:rPr>
        <w:t xml:space="preserve"> b-l- ħelewijat  </w:t>
      </w:r>
    </w:p>
    <w:p w14:paraId="15096AE9" w14:textId="7FA7BF29" w:rsidR="00EE77C9" w:rsidRPr="00EE77C9" w:rsidRDefault="00EE77C9" w:rsidP="00EE77C9">
      <w:pPr>
        <w:pStyle w:val="FootnoteText"/>
        <w:keepNext/>
        <w:spacing w:line="360" w:lineRule="auto"/>
        <w:ind w:firstLine="720"/>
        <w:rPr>
          <w:rFonts w:ascii="Times New Roman" w:hAnsi="Times New Roman" w:cs="Times New Roman"/>
          <w:sz w:val="22"/>
          <w:szCs w:val="22"/>
        </w:rPr>
      </w:pPr>
      <w:r w:rsidRPr="00EE77C9">
        <w:rPr>
          <w:rFonts w:ascii="Times New Roman" w:hAnsi="Times New Roman" w:cs="Times New Roman"/>
          <w:sz w:val="22"/>
          <w:szCs w:val="22"/>
        </w:rPr>
        <w:t xml:space="preserve">PRT-3SG.M  </w:t>
      </w:r>
      <w:ins w:id="16" w:author="Murdhy alshamari" w:date="2023-01-03T19:44:00Z">
        <w:r w:rsidRPr="00EE77C9">
          <w:rPr>
            <w:rFonts w:ascii="Times New Roman" w:hAnsi="Times New Roman" w:cs="Times New Roman"/>
            <w:sz w:val="22"/>
            <w:szCs w:val="22"/>
          </w:rPr>
          <w:t xml:space="preserve"> </w:t>
        </w:r>
      </w:ins>
      <w:r w:rsidRPr="00EE77C9">
        <w:rPr>
          <w:rFonts w:ascii="Times New Roman" w:hAnsi="Times New Roman" w:cs="Times New Roman"/>
          <w:sz w:val="22"/>
          <w:szCs w:val="22"/>
        </w:rPr>
        <w:t xml:space="preserve">Firas   </w:t>
      </w:r>
      <w:ins w:id="17" w:author="Murdhy alshamari" w:date="2023-01-03T19:44:00Z">
        <w:r w:rsidRPr="00EE77C9">
          <w:rPr>
            <w:rFonts w:ascii="Times New Roman" w:hAnsi="Times New Roman" w:cs="Times New Roman"/>
            <w:sz w:val="22"/>
            <w:szCs w:val="22"/>
          </w:rPr>
          <w:t xml:space="preserve">  </w:t>
        </w:r>
      </w:ins>
      <w:r w:rsidRPr="00EE77C9">
        <w:rPr>
          <w:rFonts w:ascii="Times New Roman" w:hAnsi="Times New Roman" w:cs="Times New Roman"/>
          <w:sz w:val="22"/>
          <w:szCs w:val="22"/>
        </w:rPr>
        <w:t xml:space="preserve"> in-DEF-</w:t>
      </w:r>
      <w:proofErr w:type="spellStart"/>
      <w:proofErr w:type="gramStart"/>
      <w:r w:rsidRPr="00EE77C9">
        <w:rPr>
          <w:rFonts w:ascii="Times New Roman" w:hAnsi="Times New Roman" w:cs="Times New Roman"/>
          <w:sz w:val="22"/>
          <w:szCs w:val="22"/>
        </w:rPr>
        <w:t>sweet.shop</w:t>
      </w:r>
      <w:proofErr w:type="spellEnd"/>
      <w:proofErr w:type="gramEnd"/>
      <w:r w:rsidRPr="00EE77C9">
        <w:rPr>
          <w:rFonts w:ascii="Times New Roman" w:hAnsi="Times New Roman" w:cs="Times New Roman"/>
          <w:sz w:val="22"/>
          <w:szCs w:val="22"/>
        </w:rPr>
        <w:t xml:space="preserve">  </w:t>
      </w:r>
    </w:p>
    <w:p w14:paraId="5E878839" w14:textId="73FA2456" w:rsidR="00EE77C9" w:rsidRPr="00EE77C9" w:rsidRDefault="00EE77C9" w:rsidP="00390616">
      <w:pPr>
        <w:pStyle w:val="FootnoteText"/>
        <w:spacing w:line="360" w:lineRule="auto"/>
        <w:rPr>
          <w:rFonts w:ascii="Times New Roman" w:hAnsi="Times New Roman" w:cs="Times New Roman"/>
          <w:sz w:val="22"/>
          <w:szCs w:val="22"/>
        </w:rPr>
      </w:pPr>
      <w:ins w:id="18" w:author="Murdhy alshamari" w:date="2023-01-03T19:55:00Z">
        <w:r w:rsidRPr="00EE77C9">
          <w:rPr>
            <w:rFonts w:ascii="Times New Roman" w:hAnsi="Times New Roman" w:cs="Times New Roman"/>
            <w:sz w:val="22"/>
            <w:szCs w:val="22"/>
          </w:rPr>
          <w:t xml:space="preserve">            </w:t>
        </w:r>
      </w:ins>
      <w:r w:rsidRPr="00EE77C9">
        <w:rPr>
          <w:rFonts w:ascii="Times New Roman" w:hAnsi="Times New Roman" w:cs="Times New Roman"/>
          <w:sz w:val="22"/>
          <w:szCs w:val="22"/>
        </w:rPr>
        <w:t>‘Firas was in the sweet shop (and it was a surprise to see HIM there, of all people).’</w:t>
      </w:r>
    </w:p>
  </w:footnote>
  <w:footnote w:id="11">
    <w:p w14:paraId="4F319B01" w14:textId="5684E23B"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There are exceptions, though, to this generalization. Compare, for example, (</w:t>
      </w:r>
      <w:proofErr w:type="spellStart"/>
      <w:r w:rsidRPr="00EE77C9">
        <w:rPr>
          <w:rFonts w:ascii="Times New Roman" w:hAnsi="Times New Roman" w:cs="Times New Roman"/>
          <w:sz w:val="22"/>
          <w:szCs w:val="22"/>
        </w:rPr>
        <w:t>i</w:t>
      </w:r>
      <w:proofErr w:type="spellEnd"/>
      <w:r w:rsidRPr="00EE77C9">
        <w:rPr>
          <w:rFonts w:ascii="Times New Roman" w:hAnsi="Times New Roman" w:cs="Times New Roman"/>
          <w:sz w:val="22"/>
          <w:szCs w:val="22"/>
        </w:rPr>
        <w:t xml:space="preserve">) and (ii) with the corresponding sentence in (18). Assume that the object, too, is F-Topic, a null pronoun referring to the door, with required object agreement on the verb. The F-Topic particle, too, agrees with the object. In this case, the particle cannot be left out. </w:t>
      </w:r>
    </w:p>
    <w:p w14:paraId="4EA275E6" w14:textId="77777777" w:rsidR="00EE77C9" w:rsidRPr="00EE77C9" w:rsidRDefault="00EE77C9" w:rsidP="00A50E45">
      <w:pPr>
        <w:pStyle w:val="FootnoteText"/>
        <w:spacing w:line="360" w:lineRule="auto"/>
        <w:rPr>
          <w:rFonts w:ascii="Times New Roman" w:hAnsi="Times New Roman" w:cs="Times New Roman"/>
          <w:sz w:val="22"/>
          <w:szCs w:val="22"/>
        </w:rPr>
      </w:pPr>
      <w:r w:rsidRPr="00EE77C9">
        <w:rPr>
          <w:rFonts w:ascii="Times New Roman" w:hAnsi="Times New Roman" w:cs="Times New Roman"/>
          <w:sz w:val="22"/>
          <w:szCs w:val="22"/>
        </w:rPr>
        <w:t>(</w:t>
      </w:r>
      <w:proofErr w:type="spellStart"/>
      <w:r w:rsidRPr="00EE77C9">
        <w:rPr>
          <w:rFonts w:ascii="Times New Roman" w:hAnsi="Times New Roman" w:cs="Times New Roman"/>
          <w:sz w:val="22"/>
          <w:szCs w:val="22"/>
        </w:rPr>
        <w:t>i</w:t>
      </w:r>
      <w:proofErr w:type="spellEnd"/>
      <w:r w:rsidRPr="00EE77C9">
        <w:rPr>
          <w:rFonts w:ascii="Times New Roman" w:hAnsi="Times New Roman" w:cs="Times New Roman"/>
          <w:sz w:val="22"/>
          <w:szCs w:val="22"/>
        </w:rPr>
        <w:t>)</w:t>
      </w:r>
      <w:r w:rsidRPr="00EE77C9">
        <w:rPr>
          <w:rFonts w:ascii="Times New Roman" w:hAnsi="Times New Roman" w:cs="Times New Roman"/>
          <w:sz w:val="22"/>
          <w:szCs w:val="22"/>
        </w:rPr>
        <w:tab/>
      </w:r>
      <w:proofErr w:type="spellStart"/>
      <w:r w:rsidRPr="00EE77C9">
        <w:rPr>
          <w:rFonts w:ascii="Times New Roman" w:hAnsi="Times New Roman" w:cs="Times New Roman"/>
          <w:sz w:val="22"/>
          <w:szCs w:val="22"/>
        </w:rPr>
        <w:t>ʁedɪ</w:t>
      </w:r>
      <w:proofErr w:type="spellEnd"/>
      <w:r w:rsidRPr="00EE77C9">
        <w:rPr>
          <w:rFonts w:ascii="Times New Roman" w:hAnsi="Times New Roman" w:cs="Times New Roman"/>
          <w:sz w:val="22"/>
          <w:szCs w:val="22"/>
        </w:rPr>
        <w:t xml:space="preserve">-h                </w:t>
      </w:r>
      <w:proofErr w:type="spellStart"/>
      <w:r w:rsidRPr="00EE77C9">
        <w:rPr>
          <w:rFonts w:ascii="Times New Roman" w:hAnsi="Times New Roman" w:cs="Times New Roman"/>
          <w:sz w:val="22"/>
          <w:szCs w:val="22"/>
        </w:rPr>
        <w:t>tuq</w:t>
      </w:r>
      <w:proofErr w:type="spellEnd"/>
      <w:r w:rsidRPr="00EE77C9">
        <w:rPr>
          <w:rFonts w:ascii="Times New Roman" w:hAnsi="Times New Roman" w:cs="Times New Roman"/>
          <w:sz w:val="22"/>
          <w:szCs w:val="22"/>
        </w:rPr>
        <w:t>-h</w:t>
      </w:r>
    </w:p>
    <w:p w14:paraId="4991DC0F" w14:textId="40EA9B32" w:rsidR="00EE77C9" w:rsidRPr="00EE77C9" w:rsidRDefault="00EE77C9" w:rsidP="00A50E45">
      <w:pPr>
        <w:pStyle w:val="FootnoteText"/>
        <w:spacing w:line="360" w:lineRule="auto"/>
        <w:rPr>
          <w:rFonts w:ascii="Times New Roman" w:hAnsi="Times New Roman" w:cs="Times New Roman"/>
          <w:sz w:val="22"/>
          <w:szCs w:val="22"/>
        </w:rPr>
      </w:pPr>
      <w:r w:rsidRPr="00EE77C9">
        <w:rPr>
          <w:rFonts w:ascii="Times New Roman" w:hAnsi="Times New Roman" w:cs="Times New Roman"/>
          <w:sz w:val="22"/>
          <w:szCs w:val="22"/>
        </w:rPr>
        <w:tab/>
        <w:t>F-Top-</w:t>
      </w:r>
      <w:proofErr w:type="gramStart"/>
      <w:r w:rsidRPr="00EE77C9">
        <w:rPr>
          <w:rFonts w:ascii="Times New Roman" w:hAnsi="Times New Roman" w:cs="Times New Roman"/>
          <w:sz w:val="22"/>
          <w:szCs w:val="22"/>
        </w:rPr>
        <w:t>3SG.M  knocked</w:t>
      </w:r>
      <w:proofErr w:type="gramEnd"/>
      <w:r w:rsidRPr="00EE77C9">
        <w:rPr>
          <w:rFonts w:ascii="Times New Roman" w:hAnsi="Times New Roman" w:cs="Times New Roman"/>
          <w:sz w:val="22"/>
          <w:szCs w:val="22"/>
        </w:rPr>
        <w:t>.3SG.M-3SG.M</w:t>
      </w:r>
    </w:p>
    <w:p w14:paraId="7BB40DAD" w14:textId="77777777" w:rsidR="00EE77C9" w:rsidRPr="00EE77C9" w:rsidRDefault="00EE77C9" w:rsidP="00A50E45">
      <w:pPr>
        <w:pStyle w:val="FootnoteText"/>
        <w:spacing w:line="360" w:lineRule="auto"/>
        <w:rPr>
          <w:rFonts w:ascii="Times New Roman" w:hAnsi="Times New Roman" w:cs="Times New Roman"/>
          <w:sz w:val="22"/>
          <w:szCs w:val="22"/>
        </w:rPr>
      </w:pPr>
      <w:r w:rsidRPr="00EE77C9">
        <w:rPr>
          <w:rFonts w:ascii="Times New Roman" w:hAnsi="Times New Roman" w:cs="Times New Roman"/>
          <w:sz w:val="22"/>
          <w:szCs w:val="22"/>
        </w:rPr>
        <w:tab/>
        <w:t>‘He’s knocking on it.’</w:t>
      </w:r>
    </w:p>
    <w:p w14:paraId="0DA8BF51" w14:textId="42E7CD4C" w:rsidR="00EE77C9" w:rsidRPr="00EE77C9" w:rsidRDefault="00EE77C9" w:rsidP="00A50E45">
      <w:pPr>
        <w:pStyle w:val="FootnoteText"/>
        <w:spacing w:line="360" w:lineRule="auto"/>
        <w:rPr>
          <w:rFonts w:ascii="Times New Roman" w:hAnsi="Times New Roman" w:cs="Times New Roman"/>
          <w:sz w:val="22"/>
          <w:szCs w:val="22"/>
        </w:rPr>
      </w:pPr>
      <w:r w:rsidRPr="00EE77C9">
        <w:rPr>
          <w:rFonts w:ascii="Times New Roman" w:hAnsi="Times New Roman" w:cs="Times New Roman"/>
          <w:sz w:val="22"/>
          <w:szCs w:val="22"/>
        </w:rPr>
        <w:t>(ii)</w:t>
      </w:r>
      <w:r w:rsidRPr="00EE77C9">
        <w:rPr>
          <w:rFonts w:ascii="Times New Roman" w:hAnsi="Times New Roman" w:cs="Times New Roman"/>
          <w:sz w:val="22"/>
          <w:szCs w:val="22"/>
        </w:rPr>
        <w:tab/>
        <w:t>*</w:t>
      </w:r>
      <w:proofErr w:type="spellStart"/>
      <w:r w:rsidRPr="00EE77C9">
        <w:rPr>
          <w:rFonts w:ascii="Times New Roman" w:hAnsi="Times New Roman" w:cs="Times New Roman"/>
          <w:sz w:val="22"/>
          <w:szCs w:val="22"/>
        </w:rPr>
        <w:t>tuq</w:t>
      </w:r>
      <w:proofErr w:type="spellEnd"/>
      <w:r w:rsidRPr="00EE77C9">
        <w:rPr>
          <w:rFonts w:ascii="Times New Roman" w:hAnsi="Times New Roman" w:cs="Times New Roman"/>
          <w:sz w:val="22"/>
          <w:szCs w:val="22"/>
        </w:rPr>
        <w:t>-h</w:t>
      </w:r>
    </w:p>
  </w:footnote>
  <w:footnote w:id="12">
    <w:p w14:paraId="03C9AC53" w14:textId="51BBC19D" w:rsidR="00EE77C9" w:rsidRPr="00EE77C9" w:rsidRDefault="00EE77C9" w:rsidP="005D67F5">
      <w:pPr>
        <w:spacing w:after="0" w:line="360" w:lineRule="auto"/>
        <w:ind w:firstLine="720"/>
        <w:jc w:val="both"/>
        <w:rPr>
          <w:rFonts w:ascii="Times New Roman" w:hAnsi="Times New Roman" w:cs="Times New Roman"/>
          <w:bCs/>
        </w:rPr>
      </w:pPr>
      <w:r w:rsidRPr="00EE77C9">
        <w:rPr>
          <w:rStyle w:val="FootnoteReference"/>
          <w:rFonts w:ascii="Times New Roman" w:hAnsi="Times New Roman" w:cs="Times New Roman"/>
        </w:rPr>
        <w:footnoteRef/>
      </w:r>
      <w:r w:rsidRPr="00EE77C9">
        <w:rPr>
          <w:rFonts w:ascii="Times New Roman" w:hAnsi="Times New Roman" w:cs="Times New Roman"/>
          <w:bCs/>
        </w:rPr>
        <w:t xml:space="preserve">In the theory assumed here, following Chomsky (2001, 2008), an unvalued feature is </w:t>
      </w:r>
      <w:proofErr w:type="gramStart"/>
      <w:r w:rsidRPr="00EE77C9">
        <w:rPr>
          <w:rFonts w:ascii="Times New Roman" w:hAnsi="Times New Roman" w:cs="Times New Roman"/>
          <w:bCs/>
        </w:rPr>
        <w:t>by definition uninterpretable</w:t>
      </w:r>
      <w:proofErr w:type="gramEnd"/>
      <w:r w:rsidRPr="00EE77C9">
        <w:rPr>
          <w:rFonts w:ascii="Times New Roman" w:hAnsi="Times New Roman" w:cs="Times New Roman"/>
          <w:bCs/>
        </w:rPr>
        <w:t xml:space="preserve">. We do not assume the distinction between unvalued and uninterpretable postulated by </w:t>
      </w:r>
      <w:proofErr w:type="spellStart"/>
      <w:r w:rsidRPr="00EE77C9">
        <w:rPr>
          <w:rFonts w:ascii="Times New Roman" w:hAnsi="Times New Roman" w:cs="Times New Roman"/>
          <w:bCs/>
        </w:rPr>
        <w:t>Pesetsky</w:t>
      </w:r>
      <w:proofErr w:type="spellEnd"/>
      <w:r w:rsidRPr="00EE77C9">
        <w:rPr>
          <w:rFonts w:ascii="Times New Roman" w:hAnsi="Times New Roman" w:cs="Times New Roman"/>
          <w:bCs/>
        </w:rPr>
        <w:t xml:space="preserve"> &amp; </w:t>
      </w:r>
      <w:proofErr w:type="spellStart"/>
      <w:r w:rsidRPr="00EE77C9">
        <w:rPr>
          <w:rFonts w:ascii="Times New Roman" w:hAnsi="Times New Roman" w:cs="Times New Roman"/>
          <w:bCs/>
        </w:rPr>
        <w:t>Torrego</w:t>
      </w:r>
      <w:proofErr w:type="spellEnd"/>
      <w:r w:rsidRPr="00EE77C9">
        <w:rPr>
          <w:rFonts w:ascii="Times New Roman" w:hAnsi="Times New Roman" w:cs="Times New Roman"/>
          <w:bCs/>
        </w:rPr>
        <w:t xml:space="preserve"> (2000, 2007) and adopted in much subsequent work, because (a) a theory without this distinction is more </w:t>
      </w:r>
      <w:proofErr w:type="spellStart"/>
      <w:r w:rsidRPr="00EE77C9">
        <w:rPr>
          <w:rFonts w:ascii="Times New Roman" w:hAnsi="Times New Roman" w:cs="Times New Roman"/>
          <w:bCs/>
        </w:rPr>
        <w:t>parsimonius</w:t>
      </w:r>
      <w:proofErr w:type="spellEnd"/>
      <w:r w:rsidRPr="00EE77C9">
        <w:rPr>
          <w:rFonts w:ascii="Times New Roman" w:hAnsi="Times New Roman" w:cs="Times New Roman"/>
          <w:bCs/>
        </w:rPr>
        <w:t xml:space="preserve">, and (b) we see no need for it, for the phenomena we discuss. </w:t>
      </w:r>
    </w:p>
  </w:footnote>
  <w:footnote w:id="13">
    <w:p w14:paraId="6AE48E9E" w14:textId="25B255E1"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For precursors of this theory, see Holmberg &amp; Nikanne (2002) and Miyagawa (2010), where arguments come with a [±Focus] feature which needs to be assigned a + or – value, that is Focus or Topic value, </w:t>
      </w:r>
      <w:proofErr w:type="gramStart"/>
      <w:r w:rsidRPr="00EE77C9">
        <w:rPr>
          <w:rFonts w:ascii="Times New Roman" w:hAnsi="Times New Roman" w:cs="Times New Roman"/>
          <w:sz w:val="22"/>
          <w:szCs w:val="22"/>
        </w:rPr>
        <w:t>in the course of</w:t>
      </w:r>
      <w:proofErr w:type="gramEnd"/>
      <w:r w:rsidRPr="00EE77C9">
        <w:rPr>
          <w:rFonts w:ascii="Times New Roman" w:hAnsi="Times New Roman" w:cs="Times New Roman"/>
          <w:sz w:val="22"/>
          <w:szCs w:val="22"/>
        </w:rPr>
        <w:t xml:space="preserve"> the derivation.</w:t>
      </w:r>
    </w:p>
  </w:footnote>
  <w:footnote w:id="14">
    <w:p w14:paraId="2A5654F2" w14:textId="2B5B40B0"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Aoun et al. (2010: 28-33) argue that the verb moves to T in the past tense only, while the non-past verb remains in the predicate. This predicts that the fronted object as well as the subject in construction with an agreeing C-particle would precede the verb. This is not the case; compare (</w:t>
      </w:r>
      <w:proofErr w:type="spellStart"/>
      <w:r w:rsidRPr="00EE77C9">
        <w:rPr>
          <w:rFonts w:ascii="Times New Roman" w:hAnsi="Times New Roman" w:cs="Times New Roman"/>
          <w:sz w:val="22"/>
          <w:szCs w:val="22"/>
        </w:rPr>
        <w:t>i</w:t>
      </w:r>
      <w:proofErr w:type="spellEnd"/>
      <w:r w:rsidRPr="00EE77C9">
        <w:rPr>
          <w:rFonts w:ascii="Times New Roman" w:hAnsi="Times New Roman" w:cs="Times New Roman"/>
          <w:sz w:val="22"/>
          <w:szCs w:val="22"/>
        </w:rPr>
        <w:t>), (ii), and (iii) with (26a).</w:t>
      </w:r>
    </w:p>
    <w:p w14:paraId="69C520E6" w14:textId="66CD6325" w:rsidR="00EE77C9" w:rsidRPr="00EE77C9" w:rsidRDefault="00EE77C9" w:rsidP="005D67F5">
      <w:pPr>
        <w:pStyle w:val="FootnoteText"/>
        <w:spacing w:line="360" w:lineRule="auto"/>
        <w:rPr>
          <w:rFonts w:ascii="Times New Roman" w:hAnsi="Times New Roman" w:cs="Times New Roman"/>
          <w:bCs/>
          <w:sz w:val="22"/>
          <w:szCs w:val="22"/>
          <w:lang w:val="sv-FI"/>
        </w:rPr>
      </w:pPr>
      <w:r w:rsidRPr="00EE77C9">
        <w:rPr>
          <w:rFonts w:ascii="Times New Roman" w:hAnsi="Times New Roman" w:cs="Times New Roman"/>
          <w:sz w:val="22"/>
          <w:szCs w:val="22"/>
          <w:lang w:val="sv-FI"/>
        </w:rPr>
        <w:t>(i)</w:t>
      </w:r>
      <w:r w:rsidRPr="00EE77C9">
        <w:rPr>
          <w:rFonts w:ascii="Times New Roman" w:hAnsi="Times New Roman" w:cs="Times New Roman"/>
          <w:sz w:val="22"/>
          <w:szCs w:val="22"/>
          <w:lang w:val="sv-FI"/>
        </w:rPr>
        <w:tab/>
        <w:t>*tara-ah          L-ĦURMAH   ʕomar     j</w:t>
      </w:r>
      <w:r w:rsidRPr="00EE77C9">
        <w:rPr>
          <w:rFonts w:ascii="Times New Roman" w:hAnsi="Times New Roman" w:cs="Times New Roman"/>
          <w:bCs/>
          <w:sz w:val="22"/>
          <w:szCs w:val="22"/>
          <w:lang w:val="sv-FI"/>
        </w:rPr>
        <w:t>ʃuf-ah</w:t>
      </w:r>
    </w:p>
    <w:p w14:paraId="4D0586EE" w14:textId="32D6364B" w:rsidR="00EE77C9" w:rsidRPr="00EE77C9" w:rsidRDefault="00EE77C9" w:rsidP="005D67F5">
      <w:pPr>
        <w:pStyle w:val="FootnoteText"/>
        <w:spacing w:line="360" w:lineRule="auto"/>
        <w:rPr>
          <w:rFonts w:ascii="Times New Roman" w:hAnsi="Times New Roman" w:cs="Times New Roman"/>
          <w:bCs/>
          <w:sz w:val="22"/>
          <w:szCs w:val="22"/>
          <w:lang w:val="sv-FI"/>
        </w:rPr>
      </w:pPr>
      <w:r w:rsidRPr="00EE77C9">
        <w:rPr>
          <w:rFonts w:ascii="Times New Roman" w:hAnsi="Times New Roman" w:cs="Times New Roman"/>
          <w:bCs/>
          <w:sz w:val="22"/>
          <w:szCs w:val="22"/>
          <w:lang w:val="sv-FI"/>
        </w:rPr>
        <w:tab/>
        <w:t xml:space="preserve">  PRT-3SG.F  DEF-woman    Omar      see.PRS.3SG.M-3SG.F</w:t>
      </w:r>
    </w:p>
    <w:p w14:paraId="2D081EAE" w14:textId="70618005" w:rsidR="00EE77C9" w:rsidRPr="00EE77C9" w:rsidRDefault="00EE77C9" w:rsidP="005D67F5">
      <w:pPr>
        <w:pStyle w:val="FootnoteText"/>
        <w:spacing w:line="360" w:lineRule="auto"/>
        <w:rPr>
          <w:rFonts w:ascii="Times New Roman" w:hAnsi="Times New Roman" w:cs="Times New Roman"/>
          <w:bCs/>
          <w:sz w:val="22"/>
          <w:szCs w:val="22"/>
          <w:lang w:val="sv-FI"/>
        </w:rPr>
      </w:pPr>
      <w:r w:rsidRPr="00EE77C9">
        <w:rPr>
          <w:rFonts w:ascii="Times New Roman" w:hAnsi="Times New Roman" w:cs="Times New Roman"/>
          <w:bCs/>
          <w:sz w:val="22"/>
          <w:szCs w:val="22"/>
          <w:lang w:val="sv-FI"/>
        </w:rPr>
        <w:t>(ii)</w:t>
      </w:r>
      <w:r w:rsidRPr="00EE77C9">
        <w:rPr>
          <w:rFonts w:ascii="Times New Roman" w:hAnsi="Times New Roman" w:cs="Times New Roman"/>
          <w:bCs/>
          <w:sz w:val="22"/>
          <w:szCs w:val="22"/>
          <w:lang w:val="sv-FI"/>
        </w:rPr>
        <w:tab/>
      </w:r>
      <w:r w:rsidRPr="00EE77C9">
        <w:rPr>
          <w:rFonts w:ascii="Times New Roman" w:hAnsi="Times New Roman" w:cs="Times New Roman"/>
          <w:sz w:val="22"/>
          <w:szCs w:val="22"/>
          <w:lang w:val="sv-FI"/>
        </w:rPr>
        <w:t>*tara-ah          L-ĦURMAH   j</w:t>
      </w:r>
      <w:r w:rsidRPr="00EE77C9">
        <w:rPr>
          <w:rFonts w:ascii="Times New Roman" w:hAnsi="Times New Roman" w:cs="Times New Roman"/>
          <w:bCs/>
          <w:sz w:val="22"/>
          <w:szCs w:val="22"/>
          <w:lang w:val="sv-FI"/>
        </w:rPr>
        <w:t xml:space="preserve">ʃuf-ah                             </w:t>
      </w:r>
      <w:r w:rsidRPr="00EE77C9">
        <w:rPr>
          <w:rFonts w:ascii="Times New Roman" w:hAnsi="Times New Roman" w:cs="Times New Roman"/>
          <w:sz w:val="22"/>
          <w:szCs w:val="22"/>
          <w:lang w:val="sv-FI"/>
        </w:rPr>
        <w:t>ʕomar</w:t>
      </w:r>
    </w:p>
    <w:p w14:paraId="68162915" w14:textId="5EEDA7AC" w:rsidR="00EE77C9" w:rsidRPr="00EE77C9" w:rsidRDefault="00EE77C9" w:rsidP="005D67F5">
      <w:pPr>
        <w:pStyle w:val="FootnoteText"/>
        <w:spacing w:line="360" w:lineRule="auto"/>
        <w:rPr>
          <w:rFonts w:ascii="Times New Roman" w:hAnsi="Times New Roman" w:cs="Times New Roman"/>
          <w:bCs/>
          <w:sz w:val="22"/>
          <w:szCs w:val="22"/>
          <w:lang w:val="sv-FI"/>
        </w:rPr>
      </w:pPr>
      <w:r w:rsidRPr="00EE77C9">
        <w:rPr>
          <w:rFonts w:ascii="Times New Roman" w:hAnsi="Times New Roman" w:cs="Times New Roman"/>
          <w:bCs/>
          <w:sz w:val="22"/>
          <w:szCs w:val="22"/>
          <w:lang w:val="sv-FI"/>
        </w:rPr>
        <w:tab/>
        <w:t xml:space="preserve">  PRT-3SG.F  DEF-woman    see.PRS.3SG.M-3SG.F   Omar</w:t>
      </w:r>
    </w:p>
    <w:p w14:paraId="6D7F7761" w14:textId="67792A23" w:rsidR="00EE77C9" w:rsidRPr="00EE77C9" w:rsidRDefault="00EE77C9" w:rsidP="005D67F5">
      <w:pPr>
        <w:pStyle w:val="FootnoteText"/>
        <w:spacing w:line="360" w:lineRule="auto"/>
        <w:rPr>
          <w:rFonts w:ascii="Times New Roman" w:hAnsi="Times New Roman" w:cs="Times New Roman"/>
          <w:sz w:val="22"/>
          <w:szCs w:val="22"/>
          <w:lang w:val="sv-FI"/>
        </w:rPr>
      </w:pPr>
      <w:r w:rsidRPr="00EE77C9">
        <w:rPr>
          <w:rFonts w:ascii="Times New Roman" w:hAnsi="Times New Roman" w:cs="Times New Roman"/>
          <w:bCs/>
          <w:sz w:val="22"/>
          <w:szCs w:val="22"/>
          <w:lang w:val="sv-FI"/>
        </w:rPr>
        <w:t>(iii)</w:t>
      </w:r>
      <w:r w:rsidRPr="00EE77C9">
        <w:rPr>
          <w:rFonts w:ascii="Times New Roman" w:hAnsi="Times New Roman" w:cs="Times New Roman"/>
          <w:bCs/>
          <w:sz w:val="22"/>
          <w:szCs w:val="22"/>
          <w:lang w:val="sv-FI"/>
        </w:rPr>
        <w:tab/>
        <w:t xml:space="preserve"> </w:t>
      </w:r>
      <w:r w:rsidRPr="00EE77C9">
        <w:rPr>
          <w:rFonts w:ascii="Times New Roman" w:hAnsi="Times New Roman" w:cs="Times New Roman"/>
          <w:sz w:val="22"/>
          <w:szCs w:val="22"/>
          <w:lang w:val="sv-FI"/>
        </w:rPr>
        <w:t xml:space="preserve"> tara-ah          j</w:t>
      </w:r>
      <w:r w:rsidRPr="00EE77C9">
        <w:rPr>
          <w:rFonts w:ascii="Times New Roman" w:hAnsi="Times New Roman" w:cs="Times New Roman"/>
          <w:bCs/>
          <w:sz w:val="22"/>
          <w:szCs w:val="22"/>
          <w:lang w:val="sv-FI"/>
        </w:rPr>
        <w:t>ʃuf-ah</w:t>
      </w:r>
      <w:r w:rsidRPr="00EE77C9">
        <w:rPr>
          <w:rFonts w:ascii="Times New Roman" w:hAnsi="Times New Roman" w:cs="Times New Roman"/>
          <w:sz w:val="22"/>
          <w:szCs w:val="22"/>
          <w:lang w:val="sv-FI"/>
        </w:rPr>
        <w:t xml:space="preserve">                             L-ĦURMAH   ʕomar </w:t>
      </w:r>
    </w:p>
    <w:p w14:paraId="3720DAD3" w14:textId="542679ED" w:rsidR="00EE77C9" w:rsidRPr="00EE77C9" w:rsidRDefault="00EE77C9" w:rsidP="005D67F5">
      <w:pPr>
        <w:pStyle w:val="FootnoteText"/>
        <w:spacing w:line="360" w:lineRule="auto"/>
        <w:rPr>
          <w:rFonts w:ascii="Times New Roman" w:hAnsi="Times New Roman" w:cs="Times New Roman"/>
          <w:bCs/>
          <w:sz w:val="22"/>
          <w:szCs w:val="22"/>
          <w:lang w:val="sv-FI"/>
        </w:rPr>
      </w:pPr>
      <w:r w:rsidRPr="00EE77C9">
        <w:rPr>
          <w:rFonts w:ascii="Times New Roman" w:hAnsi="Times New Roman" w:cs="Times New Roman"/>
          <w:sz w:val="22"/>
          <w:szCs w:val="22"/>
          <w:lang w:val="sv-FI"/>
        </w:rPr>
        <w:tab/>
        <w:t xml:space="preserve">  </w:t>
      </w:r>
      <w:r w:rsidRPr="00EE77C9">
        <w:rPr>
          <w:rFonts w:ascii="Times New Roman" w:hAnsi="Times New Roman" w:cs="Times New Roman"/>
          <w:bCs/>
          <w:sz w:val="22"/>
          <w:szCs w:val="22"/>
          <w:lang w:val="sv-FI"/>
        </w:rPr>
        <w:t>PRT-3SG.F  see.PRS.3SG.M-3SG.F   DEF-woman    Omar</w:t>
      </w:r>
    </w:p>
    <w:p w14:paraId="3532F58D" w14:textId="4B56EEB8" w:rsidR="00EE77C9" w:rsidRPr="00EE77C9" w:rsidRDefault="00EE77C9" w:rsidP="005D67F5">
      <w:pPr>
        <w:pStyle w:val="FootnoteText"/>
        <w:spacing w:line="360" w:lineRule="auto"/>
        <w:rPr>
          <w:rFonts w:ascii="Times New Roman" w:hAnsi="Times New Roman" w:cs="Times New Roman"/>
          <w:bCs/>
          <w:sz w:val="22"/>
          <w:szCs w:val="22"/>
        </w:rPr>
      </w:pPr>
      <w:r w:rsidRPr="00EE77C9">
        <w:rPr>
          <w:rFonts w:ascii="Times New Roman" w:hAnsi="Times New Roman" w:cs="Times New Roman"/>
          <w:bCs/>
          <w:sz w:val="22"/>
          <w:szCs w:val="22"/>
          <w:lang w:val="sv-FI"/>
        </w:rPr>
        <w:tab/>
        <w:t xml:space="preserve">  </w:t>
      </w:r>
      <w:r w:rsidRPr="00EE77C9">
        <w:rPr>
          <w:rFonts w:ascii="Times New Roman" w:hAnsi="Times New Roman" w:cs="Times New Roman"/>
          <w:bCs/>
          <w:sz w:val="22"/>
          <w:szCs w:val="22"/>
        </w:rPr>
        <w:t>‘THE WOMAN Omar does see.’</w:t>
      </w:r>
    </w:p>
    <w:p w14:paraId="416DC3AC" w14:textId="07F77B43" w:rsidR="00EE77C9" w:rsidRPr="00EE77C9" w:rsidRDefault="00EE77C9" w:rsidP="005D67F5">
      <w:pPr>
        <w:pStyle w:val="FootnoteText"/>
        <w:spacing w:line="360" w:lineRule="auto"/>
        <w:rPr>
          <w:rFonts w:ascii="Times New Roman" w:hAnsi="Times New Roman" w:cs="Times New Roman"/>
          <w:bCs/>
          <w:sz w:val="22"/>
          <w:szCs w:val="22"/>
        </w:rPr>
      </w:pPr>
      <w:r w:rsidRPr="00EE77C9">
        <w:rPr>
          <w:rFonts w:ascii="Times New Roman" w:hAnsi="Times New Roman" w:cs="Times New Roman"/>
          <w:bCs/>
          <w:sz w:val="22"/>
          <w:szCs w:val="22"/>
        </w:rPr>
        <w:t xml:space="preserve">The verb precedes the object and the subject, explained if the verb moves to T, or at any rate, moves to a head position higher than the object at the edge of the predicate. </w:t>
      </w:r>
    </w:p>
  </w:footnote>
  <w:footnote w:id="15">
    <w:p w14:paraId="120BDCD4" w14:textId="4595520F"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We are grateful to an LI reviewer for raising this possibility. Note that </w:t>
      </w:r>
      <w:proofErr w:type="spellStart"/>
      <w:r w:rsidRPr="00EE77C9">
        <w:rPr>
          <w:rFonts w:ascii="Times New Roman" w:hAnsi="Times New Roman" w:cs="Times New Roman"/>
          <w:sz w:val="22"/>
          <w:szCs w:val="22"/>
        </w:rPr>
        <w:t>Harizanov</w:t>
      </w:r>
      <w:proofErr w:type="spellEnd"/>
      <w:r w:rsidRPr="00EE77C9">
        <w:rPr>
          <w:rFonts w:ascii="Times New Roman" w:hAnsi="Times New Roman" w:cs="Times New Roman"/>
          <w:sz w:val="22"/>
          <w:szCs w:val="22"/>
        </w:rPr>
        <w:t xml:space="preserve"> (2014) does not discuss A-bar movement and clitics in the C-domain.</w:t>
      </w:r>
    </w:p>
  </w:footnote>
  <w:footnote w:id="16">
    <w:p w14:paraId="5BE4E245" w14:textId="182D3EDE" w:rsidR="00EE77C9" w:rsidRPr="00EE77C9" w:rsidRDefault="00EE77C9" w:rsidP="001636C6">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A reviewer asks why the object in (35) does not intervene and block the Agree relation between T and the subject. The standard answer (see Chomsky 2001) is that T is looking for an active DP, in the sense of a DP not already assigned Case. The object at the edge of </w:t>
      </w:r>
      <w:proofErr w:type="spellStart"/>
      <w:r w:rsidRPr="00EE77C9">
        <w:rPr>
          <w:rFonts w:ascii="Times New Roman" w:hAnsi="Times New Roman" w:cs="Times New Roman"/>
          <w:sz w:val="22"/>
          <w:szCs w:val="22"/>
        </w:rPr>
        <w:t>vP</w:t>
      </w:r>
      <w:proofErr w:type="spellEnd"/>
      <w:r w:rsidRPr="00EE77C9">
        <w:rPr>
          <w:rFonts w:ascii="Times New Roman" w:hAnsi="Times New Roman" w:cs="Times New Roman"/>
          <w:sz w:val="22"/>
          <w:szCs w:val="22"/>
        </w:rPr>
        <w:t xml:space="preserve"> is already assigned Objective Case by </w:t>
      </w:r>
      <w:proofErr w:type="gramStart"/>
      <w:r w:rsidRPr="00EE77C9">
        <w:rPr>
          <w:rFonts w:ascii="Times New Roman" w:hAnsi="Times New Roman" w:cs="Times New Roman"/>
          <w:sz w:val="22"/>
          <w:szCs w:val="22"/>
        </w:rPr>
        <w:t>v, and</w:t>
      </w:r>
      <w:proofErr w:type="gramEnd"/>
      <w:r w:rsidRPr="00EE77C9">
        <w:rPr>
          <w:rFonts w:ascii="Times New Roman" w:hAnsi="Times New Roman" w:cs="Times New Roman"/>
          <w:sz w:val="22"/>
          <w:szCs w:val="22"/>
        </w:rPr>
        <w:t xml:space="preserve"> is thus not active in this sense. It is still active, though, in the sense of having an unvalued δ-feature (at the point when T is merged). We need to stipulate that this feature is not ‘visible’ to T.</w:t>
      </w:r>
    </w:p>
  </w:footnote>
  <w:footnote w:id="17">
    <w:p w14:paraId="51EBB6A9" w14:textId="0C79E192" w:rsidR="00EE77C9" w:rsidRPr="00EE77C9" w:rsidRDefault="00EE77C9" w:rsidP="005D67F5">
      <w:pPr>
        <w:pStyle w:val="FootnoteText"/>
        <w:spacing w:line="360" w:lineRule="auto"/>
        <w:ind w:firstLine="720"/>
        <w:jc w:val="both"/>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This entails that whenever the Topic particle agrees overtly with the object, the verb in T will also agree overtly with the object. A referee suggests that the agreement on the particle could be a case of agreement between T and C, possibly with no direct relation between the particle and the object. The case where the particle agrees with the subject, as in (32a), would then be a case of subject agreement between C and T. If we are right, though, there is no direct relation between the particle and T, so the fact that the same φ-feature values show up on the particle and the verb, by assumption in T, in most examples is a coincidental consequence of how subject and object agreement work in NHA and Arabic more generally. Evidence that we are right comes from a comparison with the case where a non-nominal constituent is marked as F-Topic by </w:t>
      </w:r>
      <w:proofErr w:type="spellStart"/>
      <w:proofErr w:type="gramStart"/>
      <w:r w:rsidRPr="00EE77C9">
        <w:rPr>
          <w:rFonts w:ascii="Times New Roman" w:hAnsi="Times New Roman" w:cs="Times New Roman"/>
          <w:i/>
          <w:sz w:val="22"/>
          <w:szCs w:val="22"/>
        </w:rPr>
        <w:t>ʁedɪ</w:t>
      </w:r>
      <w:proofErr w:type="spellEnd"/>
      <w:r w:rsidRPr="00EE77C9">
        <w:rPr>
          <w:rFonts w:ascii="Times New Roman" w:hAnsi="Times New Roman" w:cs="Times New Roman"/>
          <w:i/>
          <w:sz w:val="22"/>
          <w:szCs w:val="22"/>
        </w:rPr>
        <w:t xml:space="preserve"> </w:t>
      </w:r>
      <w:r w:rsidRPr="00EE77C9">
        <w:rPr>
          <w:rFonts w:ascii="Times New Roman" w:hAnsi="Times New Roman" w:cs="Times New Roman"/>
          <w:sz w:val="22"/>
          <w:szCs w:val="22"/>
        </w:rPr>
        <w:t xml:space="preserve"> (</w:t>
      </w:r>
      <w:proofErr w:type="gramEnd"/>
      <w:r w:rsidRPr="00EE77C9">
        <w:rPr>
          <w:rFonts w:ascii="Times New Roman" w:hAnsi="Times New Roman" w:cs="Times New Roman"/>
          <w:sz w:val="22"/>
          <w:szCs w:val="22"/>
        </w:rPr>
        <w:t xml:space="preserve">or C-Topic by </w:t>
      </w:r>
      <w:r w:rsidRPr="00EE77C9">
        <w:rPr>
          <w:rFonts w:ascii="Times New Roman" w:hAnsi="Times New Roman" w:cs="Times New Roman"/>
          <w:i/>
          <w:sz w:val="22"/>
          <w:szCs w:val="22"/>
        </w:rPr>
        <w:t>tara</w:t>
      </w:r>
      <w:r w:rsidRPr="00EE77C9">
        <w:rPr>
          <w:rFonts w:ascii="Times New Roman" w:hAnsi="Times New Roman" w:cs="Times New Roman"/>
          <w:sz w:val="22"/>
          <w:szCs w:val="22"/>
        </w:rPr>
        <w:t>).</w:t>
      </w:r>
    </w:p>
    <w:p w14:paraId="51FE5588" w14:textId="0AF03068" w:rsidR="00EE77C9" w:rsidRPr="00EE77C9" w:rsidRDefault="00EE77C9" w:rsidP="005D67F5">
      <w:pPr>
        <w:pStyle w:val="FootnoteText"/>
        <w:spacing w:line="360" w:lineRule="auto"/>
        <w:jc w:val="both"/>
        <w:rPr>
          <w:rFonts w:ascii="Times New Roman" w:hAnsi="Times New Roman" w:cs="Times New Roman"/>
          <w:bCs/>
          <w:sz w:val="22"/>
          <w:szCs w:val="22"/>
        </w:rPr>
      </w:pPr>
      <w:r w:rsidRPr="00EE77C9">
        <w:rPr>
          <w:rFonts w:ascii="Times New Roman" w:hAnsi="Times New Roman" w:cs="Times New Roman"/>
          <w:sz w:val="22"/>
          <w:szCs w:val="22"/>
        </w:rPr>
        <w:t>(</w:t>
      </w:r>
      <w:proofErr w:type="spellStart"/>
      <w:r w:rsidRPr="00EE77C9">
        <w:rPr>
          <w:rFonts w:ascii="Times New Roman" w:hAnsi="Times New Roman" w:cs="Times New Roman"/>
          <w:sz w:val="22"/>
          <w:szCs w:val="22"/>
        </w:rPr>
        <w:t>i</w:t>
      </w:r>
      <w:proofErr w:type="spellEnd"/>
      <w:r w:rsidRPr="00EE77C9">
        <w:rPr>
          <w:rFonts w:ascii="Times New Roman" w:hAnsi="Times New Roman" w:cs="Times New Roman"/>
          <w:sz w:val="22"/>
          <w:szCs w:val="22"/>
        </w:rPr>
        <w:t>)</w:t>
      </w:r>
      <w:r w:rsidRPr="00EE77C9">
        <w:rPr>
          <w:rFonts w:ascii="Times New Roman" w:hAnsi="Times New Roman" w:cs="Times New Roman"/>
          <w:sz w:val="22"/>
          <w:szCs w:val="22"/>
        </w:rPr>
        <w:tab/>
      </w:r>
      <w:r w:rsidRPr="00EE77C9">
        <w:rPr>
          <w:rFonts w:ascii="Times New Roman" w:hAnsi="Times New Roman" w:cs="Times New Roman"/>
          <w:bCs/>
          <w:sz w:val="22"/>
          <w:szCs w:val="22"/>
        </w:rPr>
        <w:t>bi-l-</w:t>
      </w:r>
      <w:proofErr w:type="spellStart"/>
      <w:r w:rsidRPr="00EE77C9">
        <w:rPr>
          <w:rFonts w:ascii="Times New Roman" w:hAnsi="Times New Roman" w:cs="Times New Roman"/>
          <w:bCs/>
          <w:sz w:val="22"/>
          <w:szCs w:val="22"/>
        </w:rPr>
        <w:t>ħadiqah</w:t>
      </w:r>
      <w:proofErr w:type="spellEnd"/>
      <w:r w:rsidRPr="00EE77C9">
        <w:rPr>
          <w:rFonts w:ascii="Times New Roman" w:hAnsi="Times New Roman" w:cs="Times New Roman"/>
          <w:bCs/>
          <w:sz w:val="22"/>
          <w:szCs w:val="22"/>
        </w:rPr>
        <w:t xml:space="preserve">    </w:t>
      </w:r>
      <w:proofErr w:type="spellStart"/>
      <w:r w:rsidRPr="00EE77C9">
        <w:rPr>
          <w:rFonts w:ascii="Times New Roman" w:hAnsi="Times New Roman" w:cs="Times New Roman"/>
          <w:b/>
          <w:sz w:val="22"/>
          <w:szCs w:val="22"/>
        </w:rPr>
        <w:t>ʁedɪ</w:t>
      </w:r>
      <w:proofErr w:type="spellEnd"/>
      <w:r w:rsidRPr="00EE77C9">
        <w:rPr>
          <w:rFonts w:ascii="Times New Roman" w:hAnsi="Times New Roman" w:cs="Times New Roman"/>
          <w:sz w:val="22"/>
          <w:szCs w:val="22"/>
        </w:rPr>
        <w:t xml:space="preserve">    l-</w:t>
      </w:r>
      <w:proofErr w:type="spellStart"/>
      <w:r w:rsidRPr="00EE77C9">
        <w:rPr>
          <w:rFonts w:ascii="Times New Roman" w:hAnsi="Times New Roman" w:cs="Times New Roman"/>
          <w:sz w:val="22"/>
          <w:szCs w:val="22"/>
        </w:rPr>
        <w:t>weled</w:t>
      </w:r>
      <w:proofErr w:type="spellEnd"/>
      <w:r w:rsidRPr="00EE77C9">
        <w:rPr>
          <w:rFonts w:ascii="Times New Roman" w:hAnsi="Times New Roman" w:cs="Times New Roman"/>
          <w:sz w:val="22"/>
          <w:szCs w:val="22"/>
        </w:rPr>
        <w:t xml:space="preserve">      </w:t>
      </w:r>
      <w:proofErr w:type="spellStart"/>
      <w:r w:rsidRPr="00EE77C9">
        <w:rPr>
          <w:rFonts w:ascii="Times New Roman" w:hAnsi="Times New Roman" w:cs="Times New Roman"/>
          <w:bCs/>
          <w:sz w:val="22"/>
          <w:szCs w:val="22"/>
        </w:rPr>
        <w:t>ʃaf</w:t>
      </w:r>
      <w:proofErr w:type="spellEnd"/>
      <w:r w:rsidRPr="00EE77C9">
        <w:rPr>
          <w:rFonts w:ascii="Times New Roman" w:hAnsi="Times New Roman" w:cs="Times New Roman"/>
          <w:bCs/>
          <w:sz w:val="22"/>
          <w:szCs w:val="22"/>
        </w:rPr>
        <w:t xml:space="preserve">                 koala</w:t>
      </w:r>
    </w:p>
    <w:p w14:paraId="10CFB1CD" w14:textId="37FE0124" w:rsidR="00EE77C9" w:rsidRPr="00EE77C9" w:rsidRDefault="00EE77C9" w:rsidP="005D67F5">
      <w:pPr>
        <w:pStyle w:val="FootnoteText"/>
        <w:spacing w:line="360" w:lineRule="auto"/>
        <w:jc w:val="both"/>
        <w:rPr>
          <w:rFonts w:ascii="Times New Roman" w:hAnsi="Times New Roman" w:cs="Times New Roman"/>
          <w:bCs/>
          <w:sz w:val="22"/>
          <w:szCs w:val="22"/>
        </w:rPr>
      </w:pPr>
      <w:r w:rsidRPr="00EE77C9">
        <w:rPr>
          <w:rFonts w:ascii="Times New Roman" w:hAnsi="Times New Roman" w:cs="Times New Roman"/>
          <w:bCs/>
          <w:sz w:val="22"/>
          <w:szCs w:val="22"/>
        </w:rPr>
        <w:tab/>
        <w:t xml:space="preserve">in the </w:t>
      </w:r>
      <w:proofErr w:type="gramStart"/>
      <w:r w:rsidRPr="00EE77C9">
        <w:rPr>
          <w:rFonts w:ascii="Times New Roman" w:hAnsi="Times New Roman" w:cs="Times New Roman"/>
          <w:bCs/>
          <w:sz w:val="22"/>
          <w:szCs w:val="22"/>
        </w:rPr>
        <w:t>garden  C</w:t>
      </w:r>
      <w:proofErr w:type="gramEnd"/>
      <w:r w:rsidRPr="00EE77C9">
        <w:rPr>
          <w:rFonts w:ascii="Times New Roman" w:hAnsi="Times New Roman" w:cs="Times New Roman"/>
          <w:bCs/>
          <w:sz w:val="22"/>
          <w:szCs w:val="22"/>
        </w:rPr>
        <w:t>-Top  DEF-boy   saw.3SG.M   koala</w:t>
      </w:r>
    </w:p>
    <w:p w14:paraId="5ACB57AC" w14:textId="6A44CD90" w:rsidR="00EE77C9" w:rsidRPr="00EE77C9" w:rsidRDefault="00EE77C9" w:rsidP="005D67F5">
      <w:pPr>
        <w:pStyle w:val="FootnoteText"/>
        <w:spacing w:line="360" w:lineRule="auto"/>
        <w:jc w:val="both"/>
        <w:rPr>
          <w:rFonts w:ascii="Times New Roman" w:hAnsi="Times New Roman" w:cs="Times New Roman"/>
          <w:bCs/>
          <w:sz w:val="22"/>
          <w:szCs w:val="22"/>
        </w:rPr>
      </w:pPr>
      <w:r w:rsidRPr="00EE77C9">
        <w:rPr>
          <w:rFonts w:ascii="Times New Roman" w:hAnsi="Times New Roman" w:cs="Times New Roman"/>
          <w:bCs/>
          <w:sz w:val="22"/>
          <w:szCs w:val="22"/>
        </w:rPr>
        <w:tab/>
        <w:t>‘In the garden, the boy saw a koala there.’</w:t>
      </w:r>
    </w:p>
    <w:p w14:paraId="12C35790" w14:textId="6C8EF589" w:rsidR="00EE77C9" w:rsidRPr="00EE77C9" w:rsidRDefault="00EE77C9" w:rsidP="005D67F5">
      <w:pPr>
        <w:pStyle w:val="FootnoteText"/>
        <w:spacing w:line="360" w:lineRule="auto"/>
        <w:jc w:val="both"/>
        <w:rPr>
          <w:rFonts w:ascii="Times New Roman" w:hAnsi="Times New Roman" w:cs="Times New Roman"/>
          <w:sz w:val="22"/>
          <w:szCs w:val="22"/>
        </w:rPr>
      </w:pPr>
      <w:r w:rsidRPr="00EE77C9">
        <w:rPr>
          <w:rFonts w:ascii="Times New Roman" w:hAnsi="Times New Roman" w:cs="Times New Roman"/>
          <w:bCs/>
          <w:sz w:val="22"/>
          <w:szCs w:val="22"/>
        </w:rPr>
        <w:t xml:space="preserve">Here T has 3SG.M value, agreeing with the subject. This value is not reflected on the particle, though. </w:t>
      </w:r>
      <w:proofErr w:type="gramStart"/>
      <w:r w:rsidRPr="00EE77C9">
        <w:rPr>
          <w:rFonts w:ascii="Times New Roman" w:hAnsi="Times New Roman" w:cs="Times New Roman"/>
          <w:bCs/>
          <w:sz w:val="22"/>
          <w:szCs w:val="22"/>
        </w:rPr>
        <w:t>Instead</w:t>
      </w:r>
      <w:proofErr w:type="gramEnd"/>
      <w:r w:rsidRPr="00EE77C9">
        <w:rPr>
          <w:rFonts w:ascii="Times New Roman" w:hAnsi="Times New Roman" w:cs="Times New Roman"/>
          <w:bCs/>
          <w:sz w:val="22"/>
          <w:szCs w:val="22"/>
        </w:rPr>
        <w:t xml:space="preserve"> the particle ‘agrees’ with the fronted PP. There is no feature-sharing between F-</w:t>
      </w:r>
      <w:proofErr w:type="spellStart"/>
      <w:r w:rsidRPr="00EE77C9">
        <w:rPr>
          <w:rFonts w:ascii="Times New Roman" w:hAnsi="Times New Roman" w:cs="Times New Roman"/>
          <w:bCs/>
          <w:sz w:val="22"/>
          <w:szCs w:val="22"/>
        </w:rPr>
        <w:t>TopP</w:t>
      </w:r>
      <w:proofErr w:type="spellEnd"/>
      <w:r w:rsidRPr="00EE77C9">
        <w:rPr>
          <w:rFonts w:ascii="Times New Roman" w:hAnsi="Times New Roman" w:cs="Times New Roman"/>
          <w:bCs/>
          <w:sz w:val="22"/>
          <w:szCs w:val="22"/>
        </w:rPr>
        <w:t xml:space="preserve"> and T. </w:t>
      </w:r>
    </w:p>
  </w:footnote>
  <w:footnote w:id="18">
    <w:p w14:paraId="6ECB26D0" w14:textId="3C38207E"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Although technically free, movement is still strictly circumscribed. For one thing, it must respect principles of economy. Another way to put it is that it must ‘have an effect on the outcome’ (Chomsky 2001: 34-35), such as making possible extraction of a phrase from a </w:t>
      </w:r>
      <w:proofErr w:type="spellStart"/>
      <w:r w:rsidRPr="00EE77C9">
        <w:rPr>
          <w:rFonts w:ascii="Times New Roman" w:hAnsi="Times New Roman" w:cs="Times New Roman"/>
          <w:sz w:val="22"/>
          <w:szCs w:val="22"/>
        </w:rPr>
        <w:t>vP</w:t>
      </w:r>
      <w:proofErr w:type="spellEnd"/>
      <w:r w:rsidRPr="00EE77C9">
        <w:rPr>
          <w:rFonts w:ascii="Times New Roman" w:hAnsi="Times New Roman" w:cs="Times New Roman"/>
          <w:sz w:val="22"/>
          <w:szCs w:val="22"/>
        </w:rPr>
        <w:t xml:space="preserve"> or embedded clause, or directly affecting the interpretation. This rules out, for instance, movement of the object to the spec of a particle which overtly agrees with the object, as in (16b) or below in (38d).  </w:t>
      </w:r>
    </w:p>
  </w:footnote>
  <w:footnote w:id="19">
    <w:p w14:paraId="202E839E" w14:textId="50434762" w:rsidR="00EE77C9" w:rsidRPr="00EE77C9" w:rsidRDefault="00EE77C9" w:rsidP="005D67F5">
      <w:pPr>
        <w:pStyle w:val="FootnoteText"/>
        <w:spacing w:line="360" w:lineRule="auto"/>
        <w:ind w:firstLine="720"/>
        <w:jc w:val="both"/>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Since CPs can be Topics, it must be the case that CPs can be definite. This is uncontroversial. Complement CPs are typically resumed by a definite pronoun: </w:t>
      </w:r>
      <w:r w:rsidRPr="00EE77C9">
        <w:rPr>
          <w:rFonts w:ascii="Times New Roman" w:hAnsi="Times New Roman" w:cs="Times New Roman"/>
          <w:i/>
          <w:sz w:val="22"/>
          <w:szCs w:val="22"/>
        </w:rPr>
        <w:t xml:space="preserve">She knows </w:t>
      </w:r>
      <w:r w:rsidRPr="00EE77C9">
        <w:rPr>
          <w:rFonts w:ascii="Times New Roman" w:hAnsi="Times New Roman" w:cs="Times New Roman"/>
          <w:b/>
          <w:i/>
          <w:sz w:val="22"/>
          <w:szCs w:val="22"/>
        </w:rPr>
        <w:t>it</w:t>
      </w:r>
      <w:r w:rsidRPr="00EE77C9">
        <w:rPr>
          <w:rFonts w:ascii="Times New Roman" w:hAnsi="Times New Roman" w:cs="Times New Roman"/>
          <w:b/>
          <w:sz w:val="22"/>
          <w:szCs w:val="22"/>
        </w:rPr>
        <w:t xml:space="preserve"> </w:t>
      </w:r>
      <w:r w:rsidRPr="00EE77C9">
        <w:rPr>
          <w:rFonts w:ascii="Times New Roman" w:hAnsi="Times New Roman" w:cs="Times New Roman"/>
          <w:sz w:val="22"/>
          <w:szCs w:val="22"/>
        </w:rPr>
        <w:t xml:space="preserve">(= that John is coming). In our terms C in this case would have a definite feature. PPs pose a more interesting challenge. PPs are </w:t>
      </w:r>
      <w:proofErr w:type="spellStart"/>
      <w:r w:rsidRPr="00EE77C9">
        <w:rPr>
          <w:rFonts w:ascii="Times New Roman" w:hAnsi="Times New Roman" w:cs="Times New Roman"/>
          <w:sz w:val="22"/>
          <w:szCs w:val="22"/>
        </w:rPr>
        <w:t>topicalizable</w:t>
      </w:r>
      <w:proofErr w:type="spellEnd"/>
      <w:r w:rsidRPr="00EE77C9">
        <w:rPr>
          <w:rFonts w:ascii="Times New Roman" w:hAnsi="Times New Roman" w:cs="Times New Roman"/>
          <w:sz w:val="22"/>
          <w:szCs w:val="22"/>
        </w:rPr>
        <w:t xml:space="preserve"> only if the complement DP of P is definite. We would need to assume that the probing C-head can probe into the PP. In the case of (32c), the </w:t>
      </w:r>
      <w:proofErr w:type="spellStart"/>
      <w:r w:rsidRPr="00EE77C9">
        <w:rPr>
          <w:rFonts w:ascii="Times New Roman" w:hAnsi="Times New Roman" w:cs="Times New Roman"/>
          <w:sz w:val="22"/>
          <w:szCs w:val="22"/>
        </w:rPr>
        <w:t>uϕ</w:t>
      </w:r>
      <w:proofErr w:type="spellEnd"/>
      <w:r w:rsidRPr="00EE77C9">
        <w:rPr>
          <w:rFonts w:ascii="Times New Roman" w:hAnsi="Times New Roman" w:cs="Times New Roman"/>
          <w:sz w:val="22"/>
          <w:szCs w:val="22"/>
        </w:rPr>
        <w:t xml:space="preserve">-feature of </w:t>
      </w:r>
      <w:proofErr w:type="spellStart"/>
      <w:r w:rsidRPr="00EE77C9">
        <w:rPr>
          <w:rFonts w:ascii="Times New Roman" w:hAnsi="Times New Roman" w:cs="Times New Roman"/>
          <w:i/>
          <w:sz w:val="22"/>
          <w:szCs w:val="22"/>
        </w:rPr>
        <w:t>ʁedɪ</w:t>
      </w:r>
      <w:proofErr w:type="spellEnd"/>
      <w:r w:rsidRPr="00EE77C9">
        <w:rPr>
          <w:rFonts w:ascii="Times New Roman" w:hAnsi="Times New Roman" w:cs="Times New Roman"/>
          <w:sz w:val="22"/>
          <w:szCs w:val="22"/>
        </w:rPr>
        <w:t xml:space="preserve"> does not get valued. See Preminger (2014) for arguments that redundant unvalued features can, against Chomsky (2001), be ignored/deleted. </w:t>
      </w:r>
    </w:p>
  </w:footnote>
  <w:footnote w:id="20">
    <w:p w14:paraId="0306EEAE" w14:textId="27C9D5E1" w:rsidR="00EE77C9" w:rsidRPr="00EE77C9" w:rsidRDefault="00EE77C9" w:rsidP="005D67F5">
      <w:pPr>
        <w:pStyle w:val="CommentText"/>
        <w:spacing w:line="360" w:lineRule="auto"/>
        <w:ind w:firstLine="720"/>
        <w:jc w:val="both"/>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 xml:space="preserve">This would seem to imply that </w:t>
      </w:r>
      <w:proofErr w:type="spellStart"/>
      <w:r w:rsidRPr="00EE77C9">
        <w:rPr>
          <w:rFonts w:ascii="Times New Roman" w:hAnsi="Times New Roman" w:cs="Times New Roman"/>
          <w:i/>
          <w:sz w:val="22"/>
          <w:szCs w:val="22"/>
        </w:rPr>
        <w:t>zad</w:t>
      </w:r>
      <w:proofErr w:type="spellEnd"/>
      <w:r w:rsidRPr="00EE77C9">
        <w:rPr>
          <w:rFonts w:ascii="Times New Roman" w:hAnsi="Times New Roman" w:cs="Times New Roman"/>
          <w:sz w:val="22"/>
          <w:szCs w:val="22"/>
        </w:rPr>
        <w:t xml:space="preserve"> and </w:t>
      </w:r>
      <w:r w:rsidRPr="00EE77C9">
        <w:rPr>
          <w:rFonts w:ascii="Times New Roman" w:hAnsi="Times New Roman" w:cs="Times New Roman"/>
          <w:i/>
          <w:sz w:val="22"/>
          <w:szCs w:val="22"/>
        </w:rPr>
        <w:t>tara</w:t>
      </w:r>
      <w:r w:rsidRPr="00EE77C9">
        <w:rPr>
          <w:rFonts w:ascii="Times New Roman" w:hAnsi="Times New Roman" w:cs="Times New Roman"/>
          <w:sz w:val="22"/>
          <w:szCs w:val="22"/>
        </w:rPr>
        <w:t xml:space="preserve"> are entirely interchangeable in (41), which would be unusual; function words in a language are seldom exact </w:t>
      </w:r>
      <w:proofErr w:type="gramStart"/>
      <w:r w:rsidRPr="00EE77C9">
        <w:rPr>
          <w:rFonts w:ascii="Times New Roman" w:hAnsi="Times New Roman" w:cs="Times New Roman"/>
          <w:sz w:val="22"/>
          <w:szCs w:val="22"/>
        </w:rPr>
        <w:t>synonyms, but</w:t>
      </w:r>
      <w:proofErr w:type="gramEnd"/>
      <w:r w:rsidRPr="00EE77C9">
        <w:rPr>
          <w:rFonts w:ascii="Times New Roman" w:hAnsi="Times New Roman" w:cs="Times New Roman"/>
          <w:sz w:val="22"/>
          <w:szCs w:val="22"/>
        </w:rPr>
        <w:t xml:space="preserve"> tend to specialize. More generally, the rich inventory of topic particles marking three functions in NHA is unexpected. We have discussed two particles marking C-Topic and two marking F-Topic, and we have mentioned more than one marking S-Topic (see (14) </w:t>
      </w:r>
      <w:proofErr w:type="gramStart"/>
      <w:r w:rsidRPr="00EE77C9">
        <w:rPr>
          <w:rFonts w:ascii="Times New Roman" w:hAnsi="Times New Roman" w:cs="Times New Roman"/>
          <w:sz w:val="22"/>
          <w:szCs w:val="22"/>
        </w:rPr>
        <w:t>above, and</w:t>
      </w:r>
      <w:proofErr w:type="gramEnd"/>
      <w:r w:rsidRPr="00EE77C9">
        <w:rPr>
          <w:rFonts w:ascii="Times New Roman" w:hAnsi="Times New Roman" w:cs="Times New Roman"/>
          <w:sz w:val="22"/>
          <w:szCs w:val="22"/>
        </w:rPr>
        <w:t xml:space="preserve"> note 5). This does not exhaust the list; see Alshamari (2017: 25) for some additional particles. The explanation is that there are </w:t>
      </w:r>
      <w:proofErr w:type="gramStart"/>
      <w:r w:rsidRPr="00EE77C9">
        <w:rPr>
          <w:rFonts w:ascii="Times New Roman" w:hAnsi="Times New Roman" w:cs="Times New Roman"/>
          <w:sz w:val="22"/>
          <w:szCs w:val="22"/>
        </w:rPr>
        <w:t>more or less subtle</w:t>
      </w:r>
      <w:proofErr w:type="gramEnd"/>
      <w:r w:rsidRPr="00EE77C9">
        <w:rPr>
          <w:rFonts w:ascii="Times New Roman" w:hAnsi="Times New Roman" w:cs="Times New Roman"/>
          <w:sz w:val="22"/>
          <w:szCs w:val="22"/>
        </w:rPr>
        <w:t xml:space="preserve"> semantic or pragmatic differences between the particles, often to do with speaker attitude. We refrain from elaborating on this issue in the present paper, as more research is required. See also the comment on other meanings at the end of section 3.  </w:t>
      </w:r>
    </w:p>
  </w:footnote>
  <w:footnote w:id="21">
    <w:p w14:paraId="03801FDB" w14:textId="06AD7FC8" w:rsidR="00EE77C9" w:rsidRPr="00EE77C9" w:rsidRDefault="00EE77C9" w:rsidP="005D67F5">
      <w:pPr>
        <w:pStyle w:val="FootnoteText"/>
        <w:spacing w:line="360" w:lineRule="auto"/>
        <w:ind w:firstLine="720"/>
        <w:jc w:val="both"/>
        <w:rPr>
          <w:rFonts w:ascii="Times New Roman" w:hAnsi="Times New Roman" w:cs="Times New Roman"/>
          <w:sz w:val="22"/>
          <w:szCs w:val="22"/>
        </w:rPr>
      </w:pPr>
      <w:r w:rsidRPr="00EE77C9">
        <w:rPr>
          <w:rFonts w:ascii="Times New Roman" w:hAnsi="Times New Roman" w:cs="Times New Roman"/>
          <w:sz w:val="22"/>
          <w:szCs w:val="22"/>
          <w:vertAlign w:val="superscript"/>
        </w:rPr>
        <w:footnoteRef/>
      </w:r>
      <w:r w:rsidRPr="00EE77C9">
        <w:rPr>
          <w:rFonts w:ascii="Times New Roman" w:hAnsi="Times New Roman" w:cs="Times New Roman"/>
          <w:sz w:val="22"/>
          <w:szCs w:val="22"/>
        </w:rPr>
        <w:t>Krifka distinguishes two dimensions of the CG, which he calls CG content vs. CG management. Roughly, CG content is the truth-conditional information accumulated up to a given point in the conversation; CG management is the sequence of conversational moves performed by participants (assertions, questions) that determines the way in which the CG content develops, and the information about these conversational moves that is reflexively stored in the CG.</w:t>
      </w:r>
    </w:p>
  </w:footnote>
  <w:footnote w:id="22">
    <w:p w14:paraId="27304B2E" w14:textId="2CB89999" w:rsidR="00EE77C9" w:rsidRPr="00EE77C9" w:rsidRDefault="00EE77C9" w:rsidP="005D67F5">
      <w:pPr>
        <w:pStyle w:val="FootnoteText"/>
        <w:spacing w:line="360" w:lineRule="auto"/>
        <w:ind w:firstLine="720"/>
        <w:rPr>
          <w:rFonts w:ascii="Times New Roman" w:hAnsi="Times New Roman" w:cs="Times New Roman"/>
          <w:sz w:val="22"/>
          <w:szCs w:val="22"/>
        </w:rPr>
      </w:pPr>
      <w:r w:rsidRPr="00EE77C9">
        <w:rPr>
          <w:rStyle w:val="FootnoteReference"/>
          <w:rFonts w:ascii="Times New Roman" w:hAnsi="Times New Roman" w:cs="Times New Roman"/>
          <w:sz w:val="22"/>
          <w:szCs w:val="22"/>
        </w:rPr>
        <w:footnoteRef/>
      </w:r>
      <w:r w:rsidRPr="00EE77C9">
        <w:rPr>
          <w:rFonts w:ascii="Times New Roman" w:hAnsi="Times New Roman" w:cs="Times New Roman"/>
          <w:sz w:val="22"/>
          <w:szCs w:val="22"/>
        </w:rPr>
        <w:t>Agreeing Topic particles do not allow movement of a Topic DP to spec-F-</w:t>
      </w:r>
      <w:proofErr w:type="spellStart"/>
      <w:r w:rsidRPr="00EE77C9">
        <w:rPr>
          <w:rFonts w:ascii="Times New Roman" w:hAnsi="Times New Roman" w:cs="Times New Roman"/>
          <w:sz w:val="22"/>
          <w:szCs w:val="22"/>
        </w:rPr>
        <w:t>ToP</w:t>
      </w:r>
      <w:proofErr w:type="spellEnd"/>
      <w:r w:rsidRPr="00EE77C9">
        <w:rPr>
          <w:rFonts w:ascii="Times New Roman" w:hAnsi="Times New Roman" w:cs="Times New Roman"/>
          <w:sz w:val="22"/>
          <w:szCs w:val="22"/>
        </w:rPr>
        <w:t xml:space="preserve"> in other contexts, though. </w:t>
      </w:r>
      <w:proofErr w:type="gramStart"/>
      <w:r w:rsidRPr="00EE77C9">
        <w:rPr>
          <w:rFonts w:ascii="Times New Roman" w:hAnsi="Times New Roman" w:cs="Times New Roman"/>
          <w:sz w:val="22"/>
          <w:szCs w:val="22"/>
        </w:rPr>
        <w:t>So</w:t>
      </w:r>
      <w:proofErr w:type="gramEnd"/>
      <w:r w:rsidRPr="00EE77C9">
        <w:rPr>
          <w:rFonts w:ascii="Times New Roman" w:hAnsi="Times New Roman" w:cs="Times New Roman"/>
          <w:sz w:val="22"/>
          <w:szCs w:val="22"/>
        </w:rPr>
        <w:t xml:space="preserve"> movement of the subject in (50) is allowed only as a last resort.</w:t>
      </w:r>
    </w:p>
  </w:footnote>
  <w:footnote w:id="23">
    <w:p w14:paraId="51E12797" w14:textId="490BD01B" w:rsidR="00EE77C9" w:rsidRPr="00EE77C9" w:rsidRDefault="00EE77C9" w:rsidP="005D67F5">
      <w:pPr>
        <w:spacing w:after="0" w:line="360" w:lineRule="auto"/>
        <w:ind w:firstLine="720"/>
        <w:rPr>
          <w:rFonts w:ascii="Times New Roman" w:hAnsi="Times New Roman" w:cs="Times New Roman"/>
        </w:rPr>
      </w:pPr>
      <w:r w:rsidRPr="00EE77C9">
        <w:rPr>
          <w:rStyle w:val="FootnoteReference"/>
          <w:rFonts w:ascii="Times New Roman" w:hAnsi="Times New Roman" w:cs="Times New Roman"/>
        </w:rPr>
        <w:footnoteRef/>
      </w:r>
      <w:r w:rsidRPr="00EE77C9">
        <w:rPr>
          <w:rFonts w:ascii="Times New Roman" w:hAnsi="Times New Roman" w:cs="Times New Roman"/>
        </w:rPr>
        <w:t>An interesting restriction on multiple particles is that there cannot be two agreeing particles in the same clause (Alshamari 2017a: 131). Compare (</w:t>
      </w:r>
      <w:proofErr w:type="spellStart"/>
      <w:r w:rsidRPr="00EE77C9">
        <w:rPr>
          <w:rFonts w:ascii="Times New Roman" w:hAnsi="Times New Roman" w:cs="Times New Roman"/>
        </w:rPr>
        <w:t>i</w:t>
      </w:r>
      <w:proofErr w:type="spellEnd"/>
      <w:r w:rsidRPr="00EE77C9">
        <w:rPr>
          <w:rFonts w:ascii="Times New Roman" w:hAnsi="Times New Roman" w:cs="Times New Roman"/>
        </w:rPr>
        <w:t>), (ii), and (iii).</w:t>
      </w:r>
    </w:p>
    <w:p w14:paraId="11DE8C1B" w14:textId="4AC74D98" w:rsidR="00EE77C9" w:rsidRPr="00EE77C9" w:rsidRDefault="00EE77C9" w:rsidP="005D67F5">
      <w:pPr>
        <w:spacing w:after="0" w:line="360" w:lineRule="auto"/>
        <w:rPr>
          <w:rFonts w:ascii="Times New Roman" w:hAnsi="Times New Roman" w:cs="Times New Roman"/>
        </w:rPr>
      </w:pPr>
      <w:r w:rsidRPr="00EE77C9">
        <w:rPr>
          <w:rFonts w:ascii="Times New Roman" w:hAnsi="Times New Roman" w:cs="Times New Roman"/>
        </w:rPr>
        <w:t xml:space="preserve"> (</w:t>
      </w:r>
      <w:proofErr w:type="spellStart"/>
      <w:r w:rsidRPr="00EE77C9">
        <w:rPr>
          <w:rFonts w:ascii="Times New Roman" w:hAnsi="Times New Roman" w:cs="Times New Roman"/>
        </w:rPr>
        <w:t>i</w:t>
      </w:r>
      <w:proofErr w:type="spellEnd"/>
      <w:r w:rsidRPr="00EE77C9">
        <w:rPr>
          <w:rFonts w:ascii="Times New Roman" w:hAnsi="Times New Roman" w:cs="Times New Roman"/>
        </w:rPr>
        <w:t>)</w:t>
      </w:r>
      <w:r w:rsidRPr="00EE77C9">
        <w:rPr>
          <w:rFonts w:ascii="Times New Roman" w:hAnsi="Times New Roman" w:cs="Times New Roman"/>
        </w:rPr>
        <w:tab/>
      </w:r>
      <w:r w:rsidRPr="00EE77C9">
        <w:rPr>
          <w:rFonts w:ascii="Times New Roman" w:hAnsi="Times New Roman" w:cs="Times New Roman"/>
          <w:b/>
          <w:bCs/>
        </w:rPr>
        <w:t>*tara</w:t>
      </w:r>
      <w:r w:rsidRPr="00EE77C9">
        <w:rPr>
          <w:rFonts w:ascii="Times New Roman" w:hAnsi="Times New Roman" w:cs="Times New Roman"/>
        </w:rPr>
        <w:t xml:space="preserve">-ah   </w:t>
      </w:r>
      <w:proofErr w:type="spellStart"/>
      <w:r w:rsidRPr="00EE77C9">
        <w:rPr>
          <w:rFonts w:ascii="Times New Roman" w:hAnsi="Times New Roman" w:cs="Times New Roman"/>
        </w:rPr>
        <w:t>ʔEZ</w:t>
      </w:r>
      <w:proofErr w:type="spellEnd"/>
      <w:r w:rsidRPr="00EE77C9">
        <w:rPr>
          <w:rFonts w:ascii="Times New Roman" w:hAnsi="Times New Roman" w:cs="Times New Roman"/>
        </w:rPr>
        <w:t xml:space="preserve">-ZAHRAH    </w:t>
      </w:r>
      <w:proofErr w:type="spellStart"/>
      <w:r w:rsidRPr="00EE77C9">
        <w:rPr>
          <w:rFonts w:ascii="Times New Roman" w:hAnsi="Times New Roman" w:cs="Times New Roman"/>
          <w:b/>
          <w:bCs/>
        </w:rPr>
        <w:t>ʁedɪ</w:t>
      </w:r>
      <w:proofErr w:type="spellEnd"/>
      <w:r w:rsidRPr="00EE77C9">
        <w:rPr>
          <w:rFonts w:ascii="Times New Roman" w:hAnsi="Times New Roman" w:cs="Times New Roman"/>
        </w:rPr>
        <w:t>-h                l-</w:t>
      </w:r>
      <w:proofErr w:type="spellStart"/>
      <w:r w:rsidRPr="00EE77C9">
        <w:rPr>
          <w:rFonts w:ascii="Times New Roman" w:hAnsi="Times New Roman" w:cs="Times New Roman"/>
        </w:rPr>
        <w:t>weled</w:t>
      </w:r>
      <w:proofErr w:type="spellEnd"/>
      <w:r w:rsidRPr="00EE77C9">
        <w:rPr>
          <w:rFonts w:ascii="Times New Roman" w:hAnsi="Times New Roman" w:cs="Times New Roman"/>
        </w:rPr>
        <w:t xml:space="preserve">      </w:t>
      </w:r>
      <w:proofErr w:type="spellStart"/>
      <w:r w:rsidRPr="00EE77C9">
        <w:rPr>
          <w:rFonts w:ascii="Times New Roman" w:hAnsi="Times New Roman" w:cs="Times New Roman"/>
        </w:rPr>
        <w:t>ʔesq</w:t>
      </w:r>
      <w:proofErr w:type="spellEnd"/>
      <w:r w:rsidRPr="00EE77C9">
        <w:rPr>
          <w:rFonts w:ascii="Times New Roman" w:hAnsi="Times New Roman" w:cs="Times New Roman"/>
        </w:rPr>
        <w:t>-ah</w:t>
      </w:r>
    </w:p>
    <w:p w14:paraId="21B197EA" w14:textId="21AD326B" w:rsidR="00EE77C9" w:rsidRPr="00EE77C9" w:rsidRDefault="00EE77C9" w:rsidP="005D67F5">
      <w:pPr>
        <w:spacing w:after="0" w:line="360" w:lineRule="auto"/>
        <w:rPr>
          <w:rFonts w:ascii="Times New Roman" w:hAnsi="Times New Roman" w:cs="Times New Roman"/>
        </w:rPr>
      </w:pPr>
      <w:r w:rsidRPr="00EE77C9">
        <w:rPr>
          <w:rFonts w:ascii="Times New Roman" w:hAnsi="Times New Roman" w:cs="Times New Roman"/>
        </w:rPr>
        <w:t xml:space="preserve">             C-Top     DEF-rose              F-Top-3SG.M    DEF-boy   water-3</w:t>
      </w:r>
      <w:proofErr w:type="gramStart"/>
      <w:r w:rsidRPr="00EE77C9">
        <w:rPr>
          <w:rFonts w:ascii="Times New Roman" w:hAnsi="Times New Roman" w:cs="Times New Roman"/>
        </w:rPr>
        <w:t>S.F</w:t>
      </w:r>
      <w:proofErr w:type="gramEnd"/>
    </w:p>
    <w:p w14:paraId="5D3B9DEF" w14:textId="484BE611" w:rsidR="00EE77C9" w:rsidRPr="00EE77C9" w:rsidRDefault="00EE77C9" w:rsidP="005D67F5">
      <w:pPr>
        <w:spacing w:after="0" w:line="360" w:lineRule="auto"/>
        <w:rPr>
          <w:rFonts w:ascii="Times New Roman" w:hAnsi="Times New Roman" w:cs="Times New Roman"/>
        </w:rPr>
      </w:pPr>
      <w:r w:rsidRPr="00EE77C9">
        <w:rPr>
          <w:rFonts w:ascii="Times New Roman" w:hAnsi="Times New Roman" w:cs="Times New Roman"/>
        </w:rPr>
        <w:t xml:space="preserve">           </w:t>
      </w:r>
      <w:r w:rsidRPr="00EE77C9">
        <w:rPr>
          <w:rFonts w:ascii="Times New Roman" w:hAnsi="Times New Roman" w:cs="Times New Roman"/>
        </w:rPr>
        <w:tab/>
        <w:t xml:space="preserve"> Intended: ‘THE ROSE, the boy, he watered it.’</w:t>
      </w:r>
    </w:p>
    <w:p w14:paraId="14B732E8" w14:textId="7F08FD35" w:rsidR="00EE77C9" w:rsidRPr="00EE77C9" w:rsidRDefault="00EE77C9" w:rsidP="005D67F5">
      <w:pPr>
        <w:spacing w:after="0" w:line="360" w:lineRule="auto"/>
        <w:rPr>
          <w:rFonts w:ascii="Times New Roman" w:hAnsi="Times New Roman" w:cs="Times New Roman"/>
        </w:rPr>
      </w:pPr>
      <w:r w:rsidRPr="00EE77C9">
        <w:rPr>
          <w:rFonts w:ascii="Times New Roman" w:hAnsi="Times New Roman" w:cs="Times New Roman"/>
        </w:rPr>
        <w:t>(ii)</w:t>
      </w:r>
      <w:r w:rsidRPr="00EE77C9">
        <w:rPr>
          <w:rFonts w:ascii="Times New Roman" w:hAnsi="Times New Roman" w:cs="Times New Roman"/>
        </w:rPr>
        <w:tab/>
      </w:r>
      <w:r w:rsidRPr="00EE77C9">
        <w:rPr>
          <w:rFonts w:ascii="Times New Roman" w:hAnsi="Times New Roman" w:cs="Times New Roman"/>
          <w:b/>
          <w:bCs/>
        </w:rPr>
        <w:t>tara</w:t>
      </w:r>
      <w:r w:rsidRPr="00EE77C9">
        <w:rPr>
          <w:rFonts w:ascii="Times New Roman" w:hAnsi="Times New Roman" w:cs="Times New Roman"/>
        </w:rPr>
        <w:t xml:space="preserve">-ah    </w:t>
      </w:r>
      <w:proofErr w:type="spellStart"/>
      <w:r w:rsidRPr="00EE77C9">
        <w:rPr>
          <w:rFonts w:ascii="Times New Roman" w:hAnsi="Times New Roman" w:cs="Times New Roman"/>
        </w:rPr>
        <w:t>ʔEZ</w:t>
      </w:r>
      <w:proofErr w:type="spellEnd"/>
      <w:r w:rsidRPr="00EE77C9">
        <w:rPr>
          <w:rFonts w:ascii="Times New Roman" w:hAnsi="Times New Roman" w:cs="Times New Roman"/>
        </w:rPr>
        <w:t>-ZAHRAH    l-</w:t>
      </w:r>
      <w:proofErr w:type="spellStart"/>
      <w:r w:rsidRPr="00EE77C9">
        <w:rPr>
          <w:rFonts w:ascii="Times New Roman" w:hAnsi="Times New Roman" w:cs="Times New Roman"/>
        </w:rPr>
        <w:t>weled</w:t>
      </w:r>
      <w:proofErr w:type="spellEnd"/>
      <w:r w:rsidRPr="00EE77C9">
        <w:rPr>
          <w:rFonts w:ascii="Times New Roman" w:hAnsi="Times New Roman" w:cs="Times New Roman"/>
        </w:rPr>
        <w:t xml:space="preserve">       </w:t>
      </w:r>
      <w:proofErr w:type="spellStart"/>
      <w:r w:rsidRPr="00EE77C9">
        <w:rPr>
          <w:rFonts w:ascii="Times New Roman" w:hAnsi="Times New Roman" w:cs="Times New Roman"/>
          <w:b/>
          <w:bCs/>
        </w:rPr>
        <w:t>tɪgɪl</w:t>
      </w:r>
      <w:proofErr w:type="spellEnd"/>
      <w:r w:rsidRPr="00EE77C9">
        <w:rPr>
          <w:rFonts w:ascii="Times New Roman" w:hAnsi="Times New Roman" w:cs="Times New Roman"/>
        </w:rPr>
        <w:t xml:space="preserve">        </w:t>
      </w:r>
      <w:proofErr w:type="spellStart"/>
      <w:r w:rsidRPr="00EE77C9">
        <w:rPr>
          <w:rFonts w:ascii="Times New Roman" w:hAnsi="Times New Roman" w:cs="Times New Roman"/>
        </w:rPr>
        <w:t>ʔesq</w:t>
      </w:r>
      <w:proofErr w:type="spellEnd"/>
      <w:r w:rsidRPr="00EE77C9">
        <w:rPr>
          <w:rFonts w:ascii="Times New Roman" w:hAnsi="Times New Roman" w:cs="Times New Roman"/>
        </w:rPr>
        <w:t>-ah</w:t>
      </w:r>
    </w:p>
    <w:p w14:paraId="532898B1" w14:textId="0C73EBBF" w:rsidR="00EE77C9" w:rsidRPr="00EE77C9" w:rsidRDefault="00EE77C9" w:rsidP="005D67F5">
      <w:pPr>
        <w:spacing w:after="0" w:line="360" w:lineRule="auto"/>
        <w:rPr>
          <w:rFonts w:ascii="Times New Roman" w:hAnsi="Times New Roman" w:cs="Times New Roman"/>
        </w:rPr>
      </w:pPr>
      <w:r w:rsidRPr="00EE77C9">
        <w:rPr>
          <w:rFonts w:ascii="Times New Roman" w:hAnsi="Times New Roman" w:cs="Times New Roman"/>
        </w:rPr>
        <w:t xml:space="preserve">             C-Top      DEF-rose             DEF-boy    F-Top   water-3</w:t>
      </w:r>
      <w:proofErr w:type="gramStart"/>
      <w:r w:rsidRPr="00EE77C9">
        <w:rPr>
          <w:rFonts w:ascii="Times New Roman" w:hAnsi="Times New Roman" w:cs="Times New Roman"/>
        </w:rPr>
        <w:t>S.F</w:t>
      </w:r>
      <w:proofErr w:type="gramEnd"/>
    </w:p>
    <w:p w14:paraId="7A9DBB6C" w14:textId="5627ACB1" w:rsidR="00EE77C9" w:rsidRPr="00EE77C9" w:rsidRDefault="00EE77C9" w:rsidP="005D67F5">
      <w:pPr>
        <w:spacing w:after="0" w:line="360" w:lineRule="auto"/>
        <w:rPr>
          <w:rFonts w:ascii="Times New Roman" w:hAnsi="Times New Roman" w:cs="Times New Roman"/>
        </w:rPr>
      </w:pPr>
      <w:r w:rsidRPr="00EE77C9">
        <w:rPr>
          <w:rFonts w:ascii="Times New Roman" w:hAnsi="Times New Roman" w:cs="Times New Roman"/>
        </w:rPr>
        <w:t xml:space="preserve">            ‘THE ROSE, the boy, he watered it.’</w:t>
      </w:r>
    </w:p>
    <w:p w14:paraId="102C0BDC" w14:textId="0AF6F394" w:rsidR="00EE77C9" w:rsidRPr="00EE77C9" w:rsidRDefault="00EE77C9" w:rsidP="005D67F5">
      <w:pPr>
        <w:spacing w:after="0" w:line="360" w:lineRule="auto"/>
        <w:rPr>
          <w:rFonts w:ascii="Times New Roman" w:hAnsi="Times New Roman" w:cs="Times New Roman"/>
        </w:rPr>
      </w:pPr>
      <w:r w:rsidRPr="00EE77C9">
        <w:rPr>
          <w:rFonts w:ascii="Times New Roman" w:hAnsi="Times New Roman" w:cs="Times New Roman"/>
        </w:rPr>
        <w:t>(iii)</w:t>
      </w:r>
      <w:r w:rsidRPr="00EE77C9">
        <w:rPr>
          <w:rFonts w:ascii="Times New Roman" w:hAnsi="Times New Roman" w:cs="Times New Roman"/>
        </w:rPr>
        <w:tab/>
      </w:r>
      <w:proofErr w:type="spellStart"/>
      <w:r w:rsidRPr="00EE77C9">
        <w:rPr>
          <w:rFonts w:ascii="Times New Roman" w:hAnsi="Times New Roman" w:cs="Times New Roman"/>
        </w:rPr>
        <w:t>ʔEZ</w:t>
      </w:r>
      <w:proofErr w:type="spellEnd"/>
      <w:r w:rsidRPr="00EE77C9">
        <w:rPr>
          <w:rFonts w:ascii="Times New Roman" w:hAnsi="Times New Roman" w:cs="Times New Roman"/>
        </w:rPr>
        <w:t xml:space="preserve">-ZAHRAH    </w:t>
      </w:r>
      <w:proofErr w:type="spellStart"/>
      <w:r w:rsidRPr="00EE77C9">
        <w:rPr>
          <w:rFonts w:ascii="Times New Roman" w:hAnsi="Times New Roman" w:cs="Times New Roman"/>
          <w:b/>
          <w:bCs/>
        </w:rPr>
        <w:t>zad</w:t>
      </w:r>
      <w:proofErr w:type="spellEnd"/>
      <w:r w:rsidRPr="00EE77C9">
        <w:rPr>
          <w:rFonts w:ascii="Times New Roman" w:hAnsi="Times New Roman" w:cs="Times New Roman"/>
        </w:rPr>
        <w:t xml:space="preserve">        </w:t>
      </w:r>
      <w:proofErr w:type="spellStart"/>
      <w:r w:rsidRPr="00EE77C9">
        <w:rPr>
          <w:rFonts w:ascii="Times New Roman" w:hAnsi="Times New Roman" w:cs="Times New Roman"/>
          <w:b/>
          <w:bCs/>
        </w:rPr>
        <w:t>ʁedɪ</w:t>
      </w:r>
      <w:proofErr w:type="spellEnd"/>
      <w:r w:rsidRPr="00EE77C9">
        <w:rPr>
          <w:rFonts w:ascii="Times New Roman" w:hAnsi="Times New Roman" w:cs="Times New Roman"/>
        </w:rPr>
        <w:t>-h                  l-</w:t>
      </w:r>
      <w:proofErr w:type="spellStart"/>
      <w:r w:rsidRPr="00EE77C9">
        <w:rPr>
          <w:rFonts w:ascii="Times New Roman" w:hAnsi="Times New Roman" w:cs="Times New Roman"/>
        </w:rPr>
        <w:t>weled</w:t>
      </w:r>
      <w:proofErr w:type="spellEnd"/>
      <w:r w:rsidRPr="00EE77C9">
        <w:rPr>
          <w:rFonts w:ascii="Times New Roman" w:hAnsi="Times New Roman" w:cs="Times New Roman"/>
        </w:rPr>
        <w:t xml:space="preserve">       </w:t>
      </w:r>
      <w:proofErr w:type="spellStart"/>
      <w:r w:rsidRPr="00EE77C9">
        <w:rPr>
          <w:rFonts w:ascii="Times New Roman" w:hAnsi="Times New Roman" w:cs="Times New Roman"/>
        </w:rPr>
        <w:t>ʔesq</w:t>
      </w:r>
      <w:proofErr w:type="spellEnd"/>
      <w:r w:rsidRPr="00EE77C9">
        <w:rPr>
          <w:rFonts w:ascii="Times New Roman" w:hAnsi="Times New Roman" w:cs="Times New Roman"/>
        </w:rPr>
        <w:t>-ah</w:t>
      </w:r>
    </w:p>
    <w:p w14:paraId="04CFA083" w14:textId="53766EBC" w:rsidR="00EE77C9" w:rsidRPr="00EE77C9" w:rsidRDefault="00EE77C9" w:rsidP="005D67F5">
      <w:pPr>
        <w:spacing w:after="0" w:line="360" w:lineRule="auto"/>
        <w:rPr>
          <w:rFonts w:ascii="Times New Roman" w:hAnsi="Times New Roman" w:cs="Times New Roman"/>
        </w:rPr>
      </w:pPr>
      <w:r w:rsidRPr="00EE77C9">
        <w:rPr>
          <w:rFonts w:ascii="Times New Roman" w:hAnsi="Times New Roman" w:cs="Times New Roman"/>
        </w:rPr>
        <w:t xml:space="preserve">          </w:t>
      </w:r>
      <w:r w:rsidRPr="00EE77C9">
        <w:rPr>
          <w:rFonts w:ascii="Times New Roman" w:hAnsi="Times New Roman" w:cs="Times New Roman"/>
        </w:rPr>
        <w:tab/>
        <w:t>DEF-rose             C-Top    F-Top-3SG.M     DEF-boy     water-3</w:t>
      </w:r>
      <w:proofErr w:type="gramStart"/>
      <w:r w:rsidRPr="00EE77C9">
        <w:rPr>
          <w:rFonts w:ascii="Times New Roman" w:hAnsi="Times New Roman" w:cs="Times New Roman"/>
        </w:rPr>
        <w:t>S.F</w:t>
      </w:r>
      <w:proofErr w:type="gramEnd"/>
    </w:p>
    <w:p w14:paraId="317A0B65" w14:textId="094D4C93" w:rsidR="00EE77C9" w:rsidRPr="00EE77C9" w:rsidRDefault="00EE77C9" w:rsidP="005D67F5">
      <w:pPr>
        <w:spacing w:after="0" w:line="360" w:lineRule="auto"/>
        <w:rPr>
          <w:rFonts w:ascii="Times New Roman" w:hAnsi="Times New Roman" w:cs="Times New Roman"/>
        </w:rPr>
      </w:pPr>
      <w:r w:rsidRPr="00EE77C9">
        <w:rPr>
          <w:rFonts w:ascii="Times New Roman" w:hAnsi="Times New Roman" w:cs="Times New Roman"/>
        </w:rPr>
        <w:t xml:space="preserve">         </w:t>
      </w:r>
      <w:r w:rsidRPr="00EE77C9">
        <w:rPr>
          <w:rFonts w:ascii="Times New Roman" w:hAnsi="Times New Roman" w:cs="Times New Roman"/>
        </w:rPr>
        <w:tab/>
        <w:t>‘THE ROSE, the boy, he watered it.’</w:t>
      </w:r>
    </w:p>
    <w:p w14:paraId="282AF0F0" w14:textId="6E026E89" w:rsidR="00EE77C9" w:rsidRPr="00EE77C9" w:rsidRDefault="00EE77C9" w:rsidP="005D67F5">
      <w:pPr>
        <w:pStyle w:val="FootnoteText"/>
        <w:spacing w:line="360" w:lineRule="auto"/>
        <w:rPr>
          <w:rFonts w:ascii="Times New Roman" w:hAnsi="Times New Roman" w:cs="Times New Roman"/>
          <w:bCs/>
          <w:sz w:val="22"/>
          <w:szCs w:val="22"/>
        </w:rPr>
      </w:pPr>
      <w:r w:rsidRPr="00EE77C9">
        <w:rPr>
          <w:rFonts w:ascii="Times New Roman" w:hAnsi="Times New Roman" w:cs="Times New Roman"/>
          <w:sz w:val="22"/>
          <w:szCs w:val="22"/>
        </w:rPr>
        <w:t>The reason why (</w:t>
      </w:r>
      <w:proofErr w:type="spellStart"/>
      <w:r w:rsidRPr="00EE77C9">
        <w:rPr>
          <w:rFonts w:ascii="Times New Roman" w:hAnsi="Times New Roman" w:cs="Times New Roman"/>
          <w:sz w:val="22"/>
          <w:szCs w:val="22"/>
        </w:rPr>
        <w:t>i</w:t>
      </w:r>
      <w:proofErr w:type="spellEnd"/>
      <w:r w:rsidRPr="00EE77C9">
        <w:rPr>
          <w:rFonts w:ascii="Times New Roman" w:hAnsi="Times New Roman" w:cs="Times New Roman"/>
          <w:sz w:val="22"/>
          <w:szCs w:val="22"/>
        </w:rPr>
        <w:t>) is ill-formed while (ii) and (iii) are good is that (</w:t>
      </w:r>
      <w:proofErr w:type="spellStart"/>
      <w:r w:rsidRPr="00EE77C9">
        <w:rPr>
          <w:rFonts w:ascii="Times New Roman" w:hAnsi="Times New Roman" w:cs="Times New Roman"/>
          <w:sz w:val="22"/>
          <w:szCs w:val="22"/>
        </w:rPr>
        <w:t>i</w:t>
      </w:r>
      <w:proofErr w:type="spellEnd"/>
      <w:r w:rsidRPr="00EE77C9">
        <w:rPr>
          <w:rFonts w:ascii="Times New Roman" w:hAnsi="Times New Roman" w:cs="Times New Roman"/>
          <w:sz w:val="22"/>
          <w:szCs w:val="22"/>
        </w:rPr>
        <w:t xml:space="preserve">) combines two agreeing particles, the C-Top-marking </w:t>
      </w:r>
      <w:r w:rsidRPr="00EE77C9">
        <w:rPr>
          <w:rFonts w:ascii="Times New Roman" w:hAnsi="Times New Roman" w:cs="Times New Roman"/>
          <w:i/>
          <w:sz w:val="22"/>
          <w:szCs w:val="22"/>
        </w:rPr>
        <w:t>tara</w:t>
      </w:r>
      <w:r w:rsidRPr="00EE77C9">
        <w:rPr>
          <w:rFonts w:ascii="Times New Roman" w:hAnsi="Times New Roman" w:cs="Times New Roman"/>
          <w:sz w:val="22"/>
          <w:szCs w:val="22"/>
        </w:rPr>
        <w:t xml:space="preserve"> and the F-Top-marking </w:t>
      </w:r>
      <w:proofErr w:type="spellStart"/>
      <w:r w:rsidRPr="00EE77C9">
        <w:rPr>
          <w:rFonts w:ascii="Times New Roman" w:hAnsi="Times New Roman" w:cs="Times New Roman"/>
          <w:bCs/>
          <w:i/>
          <w:sz w:val="22"/>
          <w:szCs w:val="22"/>
        </w:rPr>
        <w:t>ʁedɪ</w:t>
      </w:r>
      <w:proofErr w:type="spellEnd"/>
      <w:r w:rsidRPr="00EE77C9">
        <w:rPr>
          <w:rFonts w:ascii="Times New Roman" w:hAnsi="Times New Roman" w:cs="Times New Roman"/>
          <w:b/>
          <w:bCs/>
          <w:sz w:val="22"/>
          <w:szCs w:val="22"/>
        </w:rPr>
        <w:t xml:space="preserve">. </w:t>
      </w:r>
      <w:r w:rsidRPr="00EE77C9">
        <w:rPr>
          <w:rFonts w:ascii="Times New Roman" w:hAnsi="Times New Roman" w:cs="Times New Roman"/>
          <w:bCs/>
          <w:sz w:val="22"/>
          <w:szCs w:val="22"/>
        </w:rPr>
        <w:t>Comparison with (ii) and (iii) shows that combining a C-Top and an F-Top particle is fine except if they are both agreeing particles. While we suspect that locality is ultimately the explanation, we do not at present have a good account of this restriction, so we leave it for future research.</w:t>
      </w:r>
    </w:p>
    <w:p w14:paraId="03C1EE45" w14:textId="77777777" w:rsidR="00EE77C9" w:rsidRPr="00EE77C9" w:rsidRDefault="00EE77C9" w:rsidP="008D0D6D">
      <w:pPr>
        <w:pStyle w:val="FootnoteText"/>
        <w:spacing w:line="360" w:lineRule="auto"/>
        <w:rPr>
          <w:rFonts w:ascii="Times New Roman" w:hAnsi="Times New Roman" w:cs="Times New Roman"/>
          <w:sz w:val="22"/>
          <w:szCs w:val="22"/>
        </w:rPr>
      </w:pPr>
    </w:p>
    <w:p w14:paraId="5A9FF241" w14:textId="585BBC37" w:rsidR="00EE77C9" w:rsidRPr="00EE77C9" w:rsidRDefault="00EE77C9" w:rsidP="008D0D6D">
      <w:pPr>
        <w:pStyle w:val="FootnoteText"/>
        <w:spacing w:line="360" w:lineRule="auto"/>
        <w:rPr>
          <w:sz w:val="22"/>
          <w:szCs w:val="22"/>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46B"/>
    <w:multiLevelType w:val="hybridMultilevel"/>
    <w:tmpl w:val="A2BA6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05AB4"/>
    <w:multiLevelType w:val="hybridMultilevel"/>
    <w:tmpl w:val="C100BD9C"/>
    <w:lvl w:ilvl="0" w:tplc="68A6436A">
      <w:start w:val="1"/>
      <w:numFmt w:val="lowerRoman"/>
      <w:lvlText w:val="(%1)"/>
      <w:lvlJc w:val="left"/>
      <w:pPr>
        <w:ind w:left="1584" w:hanging="720"/>
      </w:pPr>
      <w:rPr>
        <w:rFonts w:hint="default"/>
        <w:b/>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 w15:restartNumberingAfterBreak="0">
    <w:nsid w:val="1F5E7E3B"/>
    <w:multiLevelType w:val="hybridMultilevel"/>
    <w:tmpl w:val="2696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46F47"/>
    <w:multiLevelType w:val="hybridMultilevel"/>
    <w:tmpl w:val="E558DD56"/>
    <w:lvl w:ilvl="0" w:tplc="BB342A7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D0E13"/>
    <w:multiLevelType w:val="hybridMultilevel"/>
    <w:tmpl w:val="BA46A798"/>
    <w:lvl w:ilvl="0" w:tplc="7B0CEFE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F308C5"/>
    <w:multiLevelType w:val="hybridMultilevel"/>
    <w:tmpl w:val="1FDEE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D45010"/>
    <w:multiLevelType w:val="hybridMultilevel"/>
    <w:tmpl w:val="798A32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1D0448"/>
    <w:multiLevelType w:val="multilevel"/>
    <w:tmpl w:val="E9843450"/>
    <w:lvl w:ilvl="0">
      <w:start w:val="1"/>
      <w:numFmt w:val="decimal"/>
      <w:lvlText w:val="(%1)"/>
      <w:lvlJc w:val="left"/>
      <w:pPr>
        <w:ind w:left="1179" w:hanging="360"/>
      </w:pPr>
      <w:rPr>
        <w:rFonts w:ascii="Times New Roman" w:hAnsi="Times New Roman" w:cs="Times New Roman"/>
        <w:i w:val="0"/>
        <w:i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7E34F75"/>
    <w:multiLevelType w:val="hybridMultilevel"/>
    <w:tmpl w:val="8CAC15BA"/>
    <w:lvl w:ilvl="0" w:tplc="0262D7C0">
      <w:start w:val="1"/>
      <w:numFmt w:val="lowerRoman"/>
      <w:lvlText w:val="(%1)"/>
      <w:lvlJc w:val="left"/>
      <w:pPr>
        <w:ind w:left="2304" w:hanging="720"/>
      </w:pPr>
      <w:rPr>
        <w:rFonts w:hint="default"/>
      </w:r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abstractNum w:abstractNumId="9" w15:restartNumberingAfterBreak="0">
    <w:nsid w:val="7002489A"/>
    <w:multiLevelType w:val="hybridMultilevel"/>
    <w:tmpl w:val="1E1C9C1A"/>
    <w:lvl w:ilvl="0" w:tplc="4D948628">
      <w:start w:val="1"/>
      <w:numFmt w:val="lowerRoman"/>
      <w:lvlText w:val="(%1)"/>
      <w:lvlJc w:val="left"/>
      <w:pPr>
        <w:ind w:left="2304" w:hanging="720"/>
      </w:pPr>
      <w:rPr>
        <w:rFonts w:hint="default"/>
      </w:r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abstractNum w:abstractNumId="10" w15:restartNumberingAfterBreak="0">
    <w:nsid w:val="71A51BE5"/>
    <w:multiLevelType w:val="hybridMultilevel"/>
    <w:tmpl w:val="C1F6A8B6"/>
    <w:lvl w:ilvl="0" w:tplc="F77CEC96">
      <w:start w:val="1"/>
      <w:numFmt w:val="lowerRoman"/>
      <w:lvlText w:val="(%1)"/>
      <w:lvlJc w:val="left"/>
      <w:pPr>
        <w:ind w:left="2304" w:hanging="720"/>
      </w:pPr>
      <w:rPr>
        <w:rFonts w:hint="default"/>
      </w:rPr>
    </w:lvl>
    <w:lvl w:ilvl="1" w:tplc="08090019" w:tentative="1">
      <w:start w:val="1"/>
      <w:numFmt w:val="lowerLetter"/>
      <w:lvlText w:val="%2."/>
      <w:lvlJc w:val="left"/>
      <w:pPr>
        <w:ind w:left="2664" w:hanging="360"/>
      </w:pPr>
    </w:lvl>
    <w:lvl w:ilvl="2" w:tplc="0809001B" w:tentative="1">
      <w:start w:val="1"/>
      <w:numFmt w:val="lowerRoman"/>
      <w:lvlText w:val="%3."/>
      <w:lvlJc w:val="right"/>
      <w:pPr>
        <w:ind w:left="3384" w:hanging="180"/>
      </w:pPr>
    </w:lvl>
    <w:lvl w:ilvl="3" w:tplc="0809000F" w:tentative="1">
      <w:start w:val="1"/>
      <w:numFmt w:val="decimal"/>
      <w:lvlText w:val="%4."/>
      <w:lvlJc w:val="left"/>
      <w:pPr>
        <w:ind w:left="4104" w:hanging="360"/>
      </w:pPr>
    </w:lvl>
    <w:lvl w:ilvl="4" w:tplc="08090019" w:tentative="1">
      <w:start w:val="1"/>
      <w:numFmt w:val="lowerLetter"/>
      <w:lvlText w:val="%5."/>
      <w:lvlJc w:val="left"/>
      <w:pPr>
        <w:ind w:left="4824" w:hanging="360"/>
      </w:pPr>
    </w:lvl>
    <w:lvl w:ilvl="5" w:tplc="0809001B" w:tentative="1">
      <w:start w:val="1"/>
      <w:numFmt w:val="lowerRoman"/>
      <w:lvlText w:val="%6."/>
      <w:lvlJc w:val="right"/>
      <w:pPr>
        <w:ind w:left="5544" w:hanging="180"/>
      </w:pPr>
    </w:lvl>
    <w:lvl w:ilvl="6" w:tplc="0809000F" w:tentative="1">
      <w:start w:val="1"/>
      <w:numFmt w:val="decimal"/>
      <w:lvlText w:val="%7."/>
      <w:lvlJc w:val="left"/>
      <w:pPr>
        <w:ind w:left="6264" w:hanging="360"/>
      </w:pPr>
    </w:lvl>
    <w:lvl w:ilvl="7" w:tplc="08090019" w:tentative="1">
      <w:start w:val="1"/>
      <w:numFmt w:val="lowerLetter"/>
      <w:lvlText w:val="%8."/>
      <w:lvlJc w:val="left"/>
      <w:pPr>
        <w:ind w:left="6984" w:hanging="360"/>
      </w:pPr>
    </w:lvl>
    <w:lvl w:ilvl="8" w:tplc="0809001B" w:tentative="1">
      <w:start w:val="1"/>
      <w:numFmt w:val="lowerRoman"/>
      <w:lvlText w:val="%9."/>
      <w:lvlJc w:val="right"/>
      <w:pPr>
        <w:ind w:left="7704" w:hanging="180"/>
      </w:pPr>
    </w:lvl>
  </w:abstractNum>
  <w:abstractNum w:abstractNumId="11" w15:restartNumberingAfterBreak="0">
    <w:nsid w:val="7CF51A32"/>
    <w:multiLevelType w:val="hybridMultilevel"/>
    <w:tmpl w:val="FE9E976E"/>
    <w:lvl w:ilvl="0" w:tplc="FE9E9D66">
      <w:start w:val="1"/>
      <w:numFmt w:val="lowerRoman"/>
      <w:lvlText w:val="(%1)"/>
      <w:lvlJc w:val="left"/>
      <w:pPr>
        <w:ind w:left="864" w:hanging="720"/>
      </w:pPr>
      <w:rPr>
        <w:rFonts w:hint="default"/>
        <w:b/>
      </w:rPr>
    </w:lvl>
    <w:lvl w:ilvl="1" w:tplc="08090019" w:tentative="1">
      <w:start w:val="1"/>
      <w:numFmt w:val="lowerLetter"/>
      <w:lvlText w:val="%2."/>
      <w:lvlJc w:val="left"/>
      <w:pPr>
        <w:ind w:left="1224" w:hanging="360"/>
      </w:pPr>
    </w:lvl>
    <w:lvl w:ilvl="2" w:tplc="0809001B" w:tentative="1">
      <w:start w:val="1"/>
      <w:numFmt w:val="lowerRoman"/>
      <w:lvlText w:val="%3."/>
      <w:lvlJc w:val="right"/>
      <w:pPr>
        <w:ind w:left="1944" w:hanging="180"/>
      </w:pPr>
    </w:lvl>
    <w:lvl w:ilvl="3" w:tplc="0809000F" w:tentative="1">
      <w:start w:val="1"/>
      <w:numFmt w:val="decimal"/>
      <w:lvlText w:val="%4."/>
      <w:lvlJc w:val="left"/>
      <w:pPr>
        <w:ind w:left="2664" w:hanging="360"/>
      </w:pPr>
    </w:lvl>
    <w:lvl w:ilvl="4" w:tplc="08090019" w:tentative="1">
      <w:start w:val="1"/>
      <w:numFmt w:val="lowerLetter"/>
      <w:lvlText w:val="%5."/>
      <w:lvlJc w:val="left"/>
      <w:pPr>
        <w:ind w:left="3384" w:hanging="360"/>
      </w:pPr>
    </w:lvl>
    <w:lvl w:ilvl="5" w:tplc="0809001B" w:tentative="1">
      <w:start w:val="1"/>
      <w:numFmt w:val="lowerRoman"/>
      <w:lvlText w:val="%6."/>
      <w:lvlJc w:val="right"/>
      <w:pPr>
        <w:ind w:left="4104" w:hanging="180"/>
      </w:pPr>
    </w:lvl>
    <w:lvl w:ilvl="6" w:tplc="0809000F" w:tentative="1">
      <w:start w:val="1"/>
      <w:numFmt w:val="decimal"/>
      <w:lvlText w:val="%7."/>
      <w:lvlJc w:val="left"/>
      <w:pPr>
        <w:ind w:left="4824" w:hanging="360"/>
      </w:pPr>
    </w:lvl>
    <w:lvl w:ilvl="7" w:tplc="08090019" w:tentative="1">
      <w:start w:val="1"/>
      <w:numFmt w:val="lowerLetter"/>
      <w:lvlText w:val="%8."/>
      <w:lvlJc w:val="left"/>
      <w:pPr>
        <w:ind w:left="5544" w:hanging="360"/>
      </w:pPr>
    </w:lvl>
    <w:lvl w:ilvl="8" w:tplc="0809001B" w:tentative="1">
      <w:start w:val="1"/>
      <w:numFmt w:val="lowerRoman"/>
      <w:lvlText w:val="%9."/>
      <w:lvlJc w:val="right"/>
      <w:pPr>
        <w:ind w:left="6264" w:hanging="180"/>
      </w:pPr>
    </w:lvl>
  </w:abstractNum>
  <w:num w:numId="1" w16cid:durableId="638538834">
    <w:abstractNumId w:val="6"/>
  </w:num>
  <w:num w:numId="2" w16cid:durableId="1437991382">
    <w:abstractNumId w:val="4"/>
  </w:num>
  <w:num w:numId="3" w16cid:durableId="1128552475">
    <w:abstractNumId w:val="7"/>
  </w:num>
  <w:num w:numId="4" w16cid:durableId="1562056162">
    <w:abstractNumId w:val="5"/>
  </w:num>
  <w:num w:numId="5" w16cid:durableId="1682466780">
    <w:abstractNumId w:val="3"/>
  </w:num>
  <w:num w:numId="6" w16cid:durableId="1299413628">
    <w:abstractNumId w:val="2"/>
  </w:num>
  <w:num w:numId="7" w16cid:durableId="1829399164">
    <w:abstractNumId w:val="11"/>
  </w:num>
  <w:num w:numId="8" w16cid:durableId="1126702235">
    <w:abstractNumId w:val="1"/>
  </w:num>
  <w:num w:numId="9" w16cid:durableId="18512490">
    <w:abstractNumId w:val="9"/>
  </w:num>
  <w:num w:numId="10" w16cid:durableId="766385538">
    <w:abstractNumId w:val="10"/>
  </w:num>
  <w:num w:numId="11" w16cid:durableId="1860119293">
    <w:abstractNumId w:val="8"/>
  </w:num>
  <w:num w:numId="12" w16cid:durableId="5749748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dhy alshamari">
    <w15:presenceInfo w15:providerId="Windows Live" w15:userId="9dad7d83381e7b66"/>
  </w15:person>
  <w15:person w15:author="Anders Holmberg">
    <w15:presenceInfo w15:providerId="AD" w15:userId="S::njah18@newcastle.ac.uk::ff0e6083-20de-4539-b000-2e6a5e4b16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238"/>
    <w:rsid w:val="0000032B"/>
    <w:rsid w:val="00000971"/>
    <w:rsid w:val="00001B11"/>
    <w:rsid w:val="000021A8"/>
    <w:rsid w:val="00002AFC"/>
    <w:rsid w:val="000038B8"/>
    <w:rsid w:val="000052BC"/>
    <w:rsid w:val="0000560C"/>
    <w:rsid w:val="00006159"/>
    <w:rsid w:val="000066BC"/>
    <w:rsid w:val="000069D8"/>
    <w:rsid w:val="00007814"/>
    <w:rsid w:val="00007C5F"/>
    <w:rsid w:val="000118AF"/>
    <w:rsid w:val="00012F82"/>
    <w:rsid w:val="0001301F"/>
    <w:rsid w:val="0001322F"/>
    <w:rsid w:val="00014FA6"/>
    <w:rsid w:val="000152F4"/>
    <w:rsid w:val="000157C9"/>
    <w:rsid w:val="000170F7"/>
    <w:rsid w:val="0001716D"/>
    <w:rsid w:val="00017379"/>
    <w:rsid w:val="000178FD"/>
    <w:rsid w:val="00017951"/>
    <w:rsid w:val="0002022A"/>
    <w:rsid w:val="000208F1"/>
    <w:rsid w:val="00020DDE"/>
    <w:rsid w:val="00021007"/>
    <w:rsid w:val="0002114A"/>
    <w:rsid w:val="00022F5B"/>
    <w:rsid w:val="000241B7"/>
    <w:rsid w:val="000243AD"/>
    <w:rsid w:val="000245D7"/>
    <w:rsid w:val="00025420"/>
    <w:rsid w:val="00026376"/>
    <w:rsid w:val="00027353"/>
    <w:rsid w:val="00027A3A"/>
    <w:rsid w:val="0003024B"/>
    <w:rsid w:val="0003088E"/>
    <w:rsid w:val="000308C9"/>
    <w:rsid w:val="000317F1"/>
    <w:rsid w:val="0003238B"/>
    <w:rsid w:val="00032E73"/>
    <w:rsid w:val="00033279"/>
    <w:rsid w:val="0003327E"/>
    <w:rsid w:val="00033CF3"/>
    <w:rsid w:val="00033DE2"/>
    <w:rsid w:val="00034180"/>
    <w:rsid w:val="000342AA"/>
    <w:rsid w:val="00035F8C"/>
    <w:rsid w:val="00037CDB"/>
    <w:rsid w:val="0004105A"/>
    <w:rsid w:val="00041846"/>
    <w:rsid w:val="00042219"/>
    <w:rsid w:val="00042897"/>
    <w:rsid w:val="00042FC5"/>
    <w:rsid w:val="000430A4"/>
    <w:rsid w:val="00043A6E"/>
    <w:rsid w:val="00043B28"/>
    <w:rsid w:val="00043C36"/>
    <w:rsid w:val="000445BF"/>
    <w:rsid w:val="00044668"/>
    <w:rsid w:val="00045035"/>
    <w:rsid w:val="0004510E"/>
    <w:rsid w:val="0004541B"/>
    <w:rsid w:val="00045957"/>
    <w:rsid w:val="000459D1"/>
    <w:rsid w:val="000461DE"/>
    <w:rsid w:val="00046965"/>
    <w:rsid w:val="00046FD1"/>
    <w:rsid w:val="00047493"/>
    <w:rsid w:val="0004778D"/>
    <w:rsid w:val="00047839"/>
    <w:rsid w:val="00047DCA"/>
    <w:rsid w:val="00050D0C"/>
    <w:rsid w:val="00051165"/>
    <w:rsid w:val="0005169F"/>
    <w:rsid w:val="00051973"/>
    <w:rsid w:val="00052295"/>
    <w:rsid w:val="000523EF"/>
    <w:rsid w:val="000527A2"/>
    <w:rsid w:val="00053E5E"/>
    <w:rsid w:val="0005436B"/>
    <w:rsid w:val="00054508"/>
    <w:rsid w:val="0005560E"/>
    <w:rsid w:val="00057001"/>
    <w:rsid w:val="00057AC9"/>
    <w:rsid w:val="00057CBF"/>
    <w:rsid w:val="00061557"/>
    <w:rsid w:val="00061719"/>
    <w:rsid w:val="0006213D"/>
    <w:rsid w:val="00062161"/>
    <w:rsid w:val="00062D56"/>
    <w:rsid w:val="00063158"/>
    <w:rsid w:val="00067597"/>
    <w:rsid w:val="0006785D"/>
    <w:rsid w:val="00070266"/>
    <w:rsid w:val="00072759"/>
    <w:rsid w:val="000734A4"/>
    <w:rsid w:val="000734BF"/>
    <w:rsid w:val="00074461"/>
    <w:rsid w:val="00075A8E"/>
    <w:rsid w:val="00075E06"/>
    <w:rsid w:val="00076149"/>
    <w:rsid w:val="00076293"/>
    <w:rsid w:val="000763C5"/>
    <w:rsid w:val="00076ACF"/>
    <w:rsid w:val="00077254"/>
    <w:rsid w:val="0008072A"/>
    <w:rsid w:val="000809BF"/>
    <w:rsid w:val="000813EC"/>
    <w:rsid w:val="000815AC"/>
    <w:rsid w:val="0008208F"/>
    <w:rsid w:val="000827A7"/>
    <w:rsid w:val="00083DC9"/>
    <w:rsid w:val="000844A8"/>
    <w:rsid w:val="00084666"/>
    <w:rsid w:val="00086046"/>
    <w:rsid w:val="00086380"/>
    <w:rsid w:val="00086781"/>
    <w:rsid w:val="000868AF"/>
    <w:rsid w:val="00086BBC"/>
    <w:rsid w:val="00090635"/>
    <w:rsid w:val="00090BBA"/>
    <w:rsid w:val="0009134D"/>
    <w:rsid w:val="00091B30"/>
    <w:rsid w:val="0009209F"/>
    <w:rsid w:val="0009312E"/>
    <w:rsid w:val="00093141"/>
    <w:rsid w:val="000934D2"/>
    <w:rsid w:val="000940D3"/>
    <w:rsid w:val="00094663"/>
    <w:rsid w:val="0009493B"/>
    <w:rsid w:val="00094CB1"/>
    <w:rsid w:val="0009525B"/>
    <w:rsid w:val="00096087"/>
    <w:rsid w:val="00096303"/>
    <w:rsid w:val="00096642"/>
    <w:rsid w:val="0009741C"/>
    <w:rsid w:val="00097C87"/>
    <w:rsid w:val="000A0436"/>
    <w:rsid w:val="000A18D4"/>
    <w:rsid w:val="000A1BA7"/>
    <w:rsid w:val="000A1C66"/>
    <w:rsid w:val="000A36E6"/>
    <w:rsid w:val="000A3DDC"/>
    <w:rsid w:val="000A3DF1"/>
    <w:rsid w:val="000A3F9A"/>
    <w:rsid w:val="000A47ED"/>
    <w:rsid w:val="000A4E5A"/>
    <w:rsid w:val="000A6995"/>
    <w:rsid w:val="000A6A60"/>
    <w:rsid w:val="000A752E"/>
    <w:rsid w:val="000A7546"/>
    <w:rsid w:val="000A7A9E"/>
    <w:rsid w:val="000A7EAC"/>
    <w:rsid w:val="000B0E2E"/>
    <w:rsid w:val="000B1CE1"/>
    <w:rsid w:val="000B201D"/>
    <w:rsid w:val="000B20E8"/>
    <w:rsid w:val="000B2A9D"/>
    <w:rsid w:val="000B2FF1"/>
    <w:rsid w:val="000B3699"/>
    <w:rsid w:val="000B414E"/>
    <w:rsid w:val="000B68DF"/>
    <w:rsid w:val="000B6D7B"/>
    <w:rsid w:val="000B7191"/>
    <w:rsid w:val="000B7399"/>
    <w:rsid w:val="000B7532"/>
    <w:rsid w:val="000B75E0"/>
    <w:rsid w:val="000C20F5"/>
    <w:rsid w:val="000C2522"/>
    <w:rsid w:val="000C35FD"/>
    <w:rsid w:val="000C399A"/>
    <w:rsid w:val="000C4404"/>
    <w:rsid w:val="000C49F6"/>
    <w:rsid w:val="000C601A"/>
    <w:rsid w:val="000C773C"/>
    <w:rsid w:val="000C7F0E"/>
    <w:rsid w:val="000D0DA7"/>
    <w:rsid w:val="000D203F"/>
    <w:rsid w:val="000D25DF"/>
    <w:rsid w:val="000D2DF4"/>
    <w:rsid w:val="000D33D5"/>
    <w:rsid w:val="000D359E"/>
    <w:rsid w:val="000D39D3"/>
    <w:rsid w:val="000D4320"/>
    <w:rsid w:val="000D44F4"/>
    <w:rsid w:val="000D462B"/>
    <w:rsid w:val="000D4814"/>
    <w:rsid w:val="000D6AF1"/>
    <w:rsid w:val="000D7012"/>
    <w:rsid w:val="000D7072"/>
    <w:rsid w:val="000D7800"/>
    <w:rsid w:val="000D788A"/>
    <w:rsid w:val="000D7E38"/>
    <w:rsid w:val="000D7F84"/>
    <w:rsid w:val="000E0EC8"/>
    <w:rsid w:val="000E15DC"/>
    <w:rsid w:val="000E22AD"/>
    <w:rsid w:val="000E2815"/>
    <w:rsid w:val="000E34CA"/>
    <w:rsid w:val="000E34D8"/>
    <w:rsid w:val="000E3E88"/>
    <w:rsid w:val="000E499A"/>
    <w:rsid w:val="000E4C1E"/>
    <w:rsid w:val="000E4DC6"/>
    <w:rsid w:val="000E5303"/>
    <w:rsid w:val="000E6066"/>
    <w:rsid w:val="000E61F0"/>
    <w:rsid w:val="000E6580"/>
    <w:rsid w:val="000E6771"/>
    <w:rsid w:val="000E6F80"/>
    <w:rsid w:val="000E7352"/>
    <w:rsid w:val="000E74CB"/>
    <w:rsid w:val="000E782F"/>
    <w:rsid w:val="000F082A"/>
    <w:rsid w:val="000F1FC1"/>
    <w:rsid w:val="000F2E3E"/>
    <w:rsid w:val="000F3C6C"/>
    <w:rsid w:val="000F428E"/>
    <w:rsid w:val="000F44E5"/>
    <w:rsid w:val="000F4B56"/>
    <w:rsid w:val="000F583C"/>
    <w:rsid w:val="000F5B1F"/>
    <w:rsid w:val="000F7CCB"/>
    <w:rsid w:val="0010097C"/>
    <w:rsid w:val="00101FF7"/>
    <w:rsid w:val="00102D4C"/>
    <w:rsid w:val="001030C7"/>
    <w:rsid w:val="001038F3"/>
    <w:rsid w:val="0010415C"/>
    <w:rsid w:val="001041BE"/>
    <w:rsid w:val="001045A8"/>
    <w:rsid w:val="00104EEA"/>
    <w:rsid w:val="001053DA"/>
    <w:rsid w:val="0010590B"/>
    <w:rsid w:val="00105929"/>
    <w:rsid w:val="0010597D"/>
    <w:rsid w:val="00105980"/>
    <w:rsid w:val="00105A60"/>
    <w:rsid w:val="0010748F"/>
    <w:rsid w:val="0010781E"/>
    <w:rsid w:val="00107B32"/>
    <w:rsid w:val="00107B95"/>
    <w:rsid w:val="00107D21"/>
    <w:rsid w:val="0011006F"/>
    <w:rsid w:val="001102FC"/>
    <w:rsid w:val="00112D17"/>
    <w:rsid w:val="001139BD"/>
    <w:rsid w:val="00113B93"/>
    <w:rsid w:val="00113C14"/>
    <w:rsid w:val="00114B73"/>
    <w:rsid w:val="00115E0B"/>
    <w:rsid w:val="00115E60"/>
    <w:rsid w:val="001160EE"/>
    <w:rsid w:val="00116599"/>
    <w:rsid w:val="00116F2E"/>
    <w:rsid w:val="0011712F"/>
    <w:rsid w:val="00117ADA"/>
    <w:rsid w:val="001203D0"/>
    <w:rsid w:val="00120511"/>
    <w:rsid w:val="001206E2"/>
    <w:rsid w:val="00122CDA"/>
    <w:rsid w:val="00124111"/>
    <w:rsid w:val="00124397"/>
    <w:rsid w:val="00125812"/>
    <w:rsid w:val="00125C5C"/>
    <w:rsid w:val="001271A4"/>
    <w:rsid w:val="001271E2"/>
    <w:rsid w:val="0012739F"/>
    <w:rsid w:val="00130268"/>
    <w:rsid w:val="00130E73"/>
    <w:rsid w:val="00131115"/>
    <w:rsid w:val="00131683"/>
    <w:rsid w:val="001323A1"/>
    <w:rsid w:val="001323AE"/>
    <w:rsid w:val="00132608"/>
    <w:rsid w:val="0013264F"/>
    <w:rsid w:val="00132D0A"/>
    <w:rsid w:val="00133674"/>
    <w:rsid w:val="001343D9"/>
    <w:rsid w:val="00134B85"/>
    <w:rsid w:val="00134F4E"/>
    <w:rsid w:val="00136F7F"/>
    <w:rsid w:val="001371EE"/>
    <w:rsid w:val="00140DAC"/>
    <w:rsid w:val="0014256B"/>
    <w:rsid w:val="00142D64"/>
    <w:rsid w:val="00143327"/>
    <w:rsid w:val="0014366D"/>
    <w:rsid w:val="00143A79"/>
    <w:rsid w:val="00143BB2"/>
    <w:rsid w:val="001449D9"/>
    <w:rsid w:val="00144D1E"/>
    <w:rsid w:val="00145488"/>
    <w:rsid w:val="001459C2"/>
    <w:rsid w:val="00145B67"/>
    <w:rsid w:val="00146637"/>
    <w:rsid w:val="00147B1E"/>
    <w:rsid w:val="00150144"/>
    <w:rsid w:val="001503A7"/>
    <w:rsid w:val="0015040E"/>
    <w:rsid w:val="00152376"/>
    <w:rsid w:val="001523A5"/>
    <w:rsid w:val="001527BE"/>
    <w:rsid w:val="001564CB"/>
    <w:rsid w:val="0015657C"/>
    <w:rsid w:val="00156D15"/>
    <w:rsid w:val="00156F05"/>
    <w:rsid w:val="001605CB"/>
    <w:rsid w:val="001611A4"/>
    <w:rsid w:val="001625F3"/>
    <w:rsid w:val="001636C6"/>
    <w:rsid w:val="00163DFB"/>
    <w:rsid w:val="00164105"/>
    <w:rsid w:val="00164412"/>
    <w:rsid w:val="00164526"/>
    <w:rsid w:val="00164CA3"/>
    <w:rsid w:val="00164CAB"/>
    <w:rsid w:val="001663D9"/>
    <w:rsid w:val="001666EF"/>
    <w:rsid w:val="0016741D"/>
    <w:rsid w:val="001675E9"/>
    <w:rsid w:val="001677B7"/>
    <w:rsid w:val="00171B67"/>
    <w:rsid w:val="00172049"/>
    <w:rsid w:val="001720A8"/>
    <w:rsid w:val="00172233"/>
    <w:rsid w:val="00172FC8"/>
    <w:rsid w:val="001741B6"/>
    <w:rsid w:val="001746C5"/>
    <w:rsid w:val="00174BFB"/>
    <w:rsid w:val="00175132"/>
    <w:rsid w:val="001752DC"/>
    <w:rsid w:val="00175487"/>
    <w:rsid w:val="001754A0"/>
    <w:rsid w:val="00175561"/>
    <w:rsid w:val="0017568E"/>
    <w:rsid w:val="00176162"/>
    <w:rsid w:val="001764FF"/>
    <w:rsid w:val="00177706"/>
    <w:rsid w:val="00180D65"/>
    <w:rsid w:val="00180FB1"/>
    <w:rsid w:val="00181D90"/>
    <w:rsid w:val="0018271C"/>
    <w:rsid w:val="001843A2"/>
    <w:rsid w:val="0018446E"/>
    <w:rsid w:val="0018495F"/>
    <w:rsid w:val="00185080"/>
    <w:rsid w:val="0018555B"/>
    <w:rsid w:val="00185D46"/>
    <w:rsid w:val="00186277"/>
    <w:rsid w:val="0018633F"/>
    <w:rsid w:val="001864D9"/>
    <w:rsid w:val="00186E53"/>
    <w:rsid w:val="00190D84"/>
    <w:rsid w:val="00191485"/>
    <w:rsid w:val="0019157C"/>
    <w:rsid w:val="001915AA"/>
    <w:rsid w:val="0019272A"/>
    <w:rsid w:val="00192769"/>
    <w:rsid w:val="00192C25"/>
    <w:rsid w:val="0019364E"/>
    <w:rsid w:val="00193E66"/>
    <w:rsid w:val="00194685"/>
    <w:rsid w:val="001947E6"/>
    <w:rsid w:val="00194B99"/>
    <w:rsid w:val="00194C06"/>
    <w:rsid w:val="00194DD1"/>
    <w:rsid w:val="00195009"/>
    <w:rsid w:val="001952EC"/>
    <w:rsid w:val="001964FE"/>
    <w:rsid w:val="00196DE7"/>
    <w:rsid w:val="001974F4"/>
    <w:rsid w:val="00197680"/>
    <w:rsid w:val="00197681"/>
    <w:rsid w:val="0019796B"/>
    <w:rsid w:val="001A05FB"/>
    <w:rsid w:val="001A181C"/>
    <w:rsid w:val="001A2679"/>
    <w:rsid w:val="001A2E35"/>
    <w:rsid w:val="001A2FF1"/>
    <w:rsid w:val="001A353E"/>
    <w:rsid w:val="001A359A"/>
    <w:rsid w:val="001A386C"/>
    <w:rsid w:val="001A5449"/>
    <w:rsid w:val="001A5833"/>
    <w:rsid w:val="001A6D9A"/>
    <w:rsid w:val="001A6E2B"/>
    <w:rsid w:val="001A720D"/>
    <w:rsid w:val="001A76FD"/>
    <w:rsid w:val="001A77C3"/>
    <w:rsid w:val="001B01A5"/>
    <w:rsid w:val="001B04C4"/>
    <w:rsid w:val="001B1E95"/>
    <w:rsid w:val="001B2893"/>
    <w:rsid w:val="001B4B3E"/>
    <w:rsid w:val="001B5CE1"/>
    <w:rsid w:val="001B69CF"/>
    <w:rsid w:val="001B6B00"/>
    <w:rsid w:val="001B6B75"/>
    <w:rsid w:val="001B6C4B"/>
    <w:rsid w:val="001B703B"/>
    <w:rsid w:val="001B792D"/>
    <w:rsid w:val="001B7BD7"/>
    <w:rsid w:val="001C0D35"/>
    <w:rsid w:val="001C1470"/>
    <w:rsid w:val="001C1954"/>
    <w:rsid w:val="001C2A52"/>
    <w:rsid w:val="001C2E60"/>
    <w:rsid w:val="001C59E9"/>
    <w:rsid w:val="001C66E6"/>
    <w:rsid w:val="001C6EDD"/>
    <w:rsid w:val="001C6F84"/>
    <w:rsid w:val="001C788C"/>
    <w:rsid w:val="001C7A91"/>
    <w:rsid w:val="001C7FE6"/>
    <w:rsid w:val="001D0FAC"/>
    <w:rsid w:val="001D1E9A"/>
    <w:rsid w:val="001D1F1A"/>
    <w:rsid w:val="001D1F93"/>
    <w:rsid w:val="001D2E4E"/>
    <w:rsid w:val="001D3847"/>
    <w:rsid w:val="001D406E"/>
    <w:rsid w:val="001D416F"/>
    <w:rsid w:val="001D4B6C"/>
    <w:rsid w:val="001D4BA4"/>
    <w:rsid w:val="001D5821"/>
    <w:rsid w:val="001D6944"/>
    <w:rsid w:val="001D6E22"/>
    <w:rsid w:val="001D7BCE"/>
    <w:rsid w:val="001E00A0"/>
    <w:rsid w:val="001E0210"/>
    <w:rsid w:val="001E125F"/>
    <w:rsid w:val="001E16C1"/>
    <w:rsid w:val="001E1B6F"/>
    <w:rsid w:val="001E208C"/>
    <w:rsid w:val="001E2DDE"/>
    <w:rsid w:val="001E2E09"/>
    <w:rsid w:val="001E337B"/>
    <w:rsid w:val="001E3511"/>
    <w:rsid w:val="001E37F9"/>
    <w:rsid w:val="001E48DC"/>
    <w:rsid w:val="001E6B8B"/>
    <w:rsid w:val="001E7564"/>
    <w:rsid w:val="001E7567"/>
    <w:rsid w:val="001E7A76"/>
    <w:rsid w:val="001F168B"/>
    <w:rsid w:val="001F169E"/>
    <w:rsid w:val="001F1BB8"/>
    <w:rsid w:val="001F1DDC"/>
    <w:rsid w:val="001F201E"/>
    <w:rsid w:val="001F2421"/>
    <w:rsid w:val="001F2804"/>
    <w:rsid w:val="001F3351"/>
    <w:rsid w:val="001F398E"/>
    <w:rsid w:val="001F4BC5"/>
    <w:rsid w:val="001F4C97"/>
    <w:rsid w:val="001F5693"/>
    <w:rsid w:val="001F5865"/>
    <w:rsid w:val="001F5A82"/>
    <w:rsid w:val="001F5D99"/>
    <w:rsid w:val="001F6C1D"/>
    <w:rsid w:val="001F78CC"/>
    <w:rsid w:val="001F7D81"/>
    <w:rsid w:val="002010EA"/>
    <w:rsid w:val="0020122F"/>
    <w:rsid w:val="0020166C"/>
    <w:rsid w:val="00201722"/>
    <w:rsid w:val="00201BBD"/>
    <w:rsid w:val="00202AB3"/>
    <w:rsid w:val="0020315C"/>
    <w:rsid w:val="002032D5"/>
    <w:rsid w:val="00203500"/>
    <w:rsid w:val="00203C9C"/>
    <w:rsid w:val="00206007"/>
    <w:rsid w:val="00206B2B"/>
    <w:rsid w:val="00207304"/>
    <w:rsid w:val="00207EF9"/>
    <w:rsid w:val="00210533"/>
    <w:rsid w:val="002107E0"/>
    <w:rsid w:val="00210D19"/>
    <w:rsid w:val="00211CE6"/>
    <w:rsid w:val="00211D95"/>
    <w:rsid w:val="002133F3"/>
    <w:rsid w:val="00213854"/>
    <w:rsid w:val="002144C6"/>
    <w:rsid w:val="002151B2"/>
    <w:rsid w:val="00215372"/>
    <w:rsid w:val="002154F0"/>
    <w:rsid w:val="002158EA"/>
    <w:rsid w:val="00215DC6"/>
    <w:rsid w:val="002161A8"/>
    <w:rsid w:val="00217762"/>
    <w:rsid w:val="00217C8E"/>
    <w:rsid w:val="00220018"/>
    <w:rsid w:val="002206B2"/>
    <w:rsid w:val="00220D41"/>
    <w:rsid w:val="00222050"/>
    <w:rsid w:val="002220F9"/>
    <w:rsid w:val="00222FD9"/>
    <w:rsid w:val="002248DC"/>
    <w:rsid w:val="002248FD"/>
    <w:rsid w:val="0022500D"/>
    <w:rsid w:val="002265B3"/>
    <w:rsid w:val="002267C6"/>
    <w:rsid w:val="00230169"/>
    <w:rsid w:val="00231226"/>
    <w:rsid w:val="002314E5"/>
    <w:rsid w:val="002316F8"/>
    <w:rsid w:val="00231707"/>
    <w:rsid w:val="00231B1A"/>
    <w:rsid w:val="00232264"/>
    <w:rsid w:val="00233E71"/>
    <w:rsid w:val="002342CE"/>
    <w:rsid w:val="00235FF9"/>
    <w:rsid w:val="002370CB"/>
    <w:rsid w:val="00237C93"/>
    <w:rsid w:val="0024002A"/>
    <w:rsid w:val="00240524"/>
    <w:rsid w:val="002418D2"/>
    <w:rsid w:val="00241AB3"/>
    <w:rsid w:val="00242B88"/>
    <w:rsid w:val="00242ED6"/>
    <w:rsid w:val="0024418C"/>
    <w:rsid w:val="00244A10"/>
    <w:rsid w:val="00244D21"/>
    <w:rsid w:val="002450B4"/>
    <w:rsid w:val="00245974"/>
    <w:rsid w:val="00246A68"/>
    <w:rsid w:val="00246F17"/>
    <w:rsid w:val="002475B4"/>
    <w:rsid w:val="00250778"/>
    <w:rsid w:val="00253B5D"/>
    <w:rsid w:val="00253FBE"/>
    <w:rsid w:val="00254129"/>
    <w:rsid w:val="0025500D"/>
    <w:rsid w:val="0025575A"/>
    <w:rsid w:val="00256D7A"/>
    <w:rsid w:val="002578F8"/>
    <w:rsid w:val="00261802"/>
    <w:rsid w:val="00261B50"/>
    <w:rsid w:val="00261F89"/>
    <w:rsid w:val="0026250A"/>
    <w:rsid w:val="002628CA"/>
    <w:rsid w:val="00263E3F"/>
    <w:rsid w:val="00263E9D"/>
    <w:rsid w:val="00263F4B"/>
    <w:rsid w:val="00265F55"/>
    <w:rsid w:val="00266312"/>
    <w:rsid w:val="00266F85"/>
    <w:rsid w:val="002679BF"/>
    <w:rsid w:val="00270966"/>
    <w:rsid w:val="00270A27"/>
    <w:rsid w:val="00271022"/>
    <w:rsid w:val="0027125D"/>
    <w:rsid w:val="00271536"/>
    <w:rsid w:val="00272499"/>
    <w:rsid w:val="00273196"/>
    <w:rsid w:val="002732BB"/>
    <w:rsid w:val="00273656"/>
    <w:rsid w:val="00273C1A"/>
    <w:rsid w:val="0027453A"/>
    <w:rsid w:val="00274748"/>
    <w:rsid w:val="00274ABD"/>
    <w:rsid w:val="00274FE6"/>
    <w:rsid w:val="0027554A"/>
    <w:rsid w:val="00275EF9"/>
    <w:rsid w:val="00276460"/>
    <w:rsid w:val="002764C4"/>
    <w:rsid w:val="00277238"/>
    <w:rsid w:val="0027747D"/>
    <w:rsid w:val="002801B8"/>
    <w:rsid w:val="00282E25"/>
    <w:rsid w:val="00282EAB"/>
    <w:rsid w:val="002839DB"/>
    <w:rsid w:val="002845D4"/>
    <w:rsid w:val="002864DF"/>
    <w:rsid w:val="002865B3"/>
    <w:rsid w:val="002867F6"/>
    <w:rsid w:val="00287D08"/>
    <w:rsid w:val="002900A3"/>
    <w:rsid w:val="00290844"/>
    <w:rsid w:val="0029164B"/>
    <w:rsid w:val="0029240A"/>
    <w:rsid w:val="002938B0"/>
    <w:rsid w:val="002954A0"/>
    <w:rsid w:val="002957F2"/>
    <w:rsid w:val="002961A6"/>
    <w:rsid w:val="00296369"/>
    <w:rsid w:val="00296798"/>
    <w:rsid w:val="00296A88"/>
    <w:rsid w:val="002970A8"/>
    <w:rsid w:val="002975CD"/>
    <w:rsid w:val="00297A19"/>
    <w:rsid w:val="002A0825"/>
    <w:rsid w:val="002A17F0"/>
    <w:rsid w:val="002A32F7"/>
    <w:rsid w:val="002A3577"/>
    <w:rsid w:val="002A3824"/>
    <w:rsid w:val="002A4C40"/>
    <w:rsid w:val="002A4E3E"/>
    <w:rsid w:val="002A5B8C"/>
    <w:rsid w:val="002A6D68"/>
    <w:rsid w:val="002A7E5F"/>
    <w:rsid w:val="002B091B"/>
    <w:rsid w:val="002B0ADE"/>
    <w:rsid w:val="002B1113"/>
    <w:rsid w:val="002B2710"/>
    <w:rsid w:val="002B2EBA"/>
    <w:rsid w:val="002B39F6"/>
    <w:rsid w:val="002B5515"/>
    <w:rsid w:val="002B6CAC"/>
    <w:rsid w:val="002B7BD2"/>
    <w:rsid w:val="002C04F1"/>
    <w:rsid w:val="002C339D"/>
    <w:rsid w:val="002C378D"/>
    <w:rsid w:val="002C4C54"/>
    <w:rsid w:val="002C5E58"/>
    <w:rsid w:val="002C6D7B"/>
    <w:rsid w:val="002C70B3"/>
    <w:rsid w:val="002C77C2"/>
    <w:rsid w:val="002D07D6"/>
    <w:rsid w:val="002D2AF4"/>
    <w:rsid w:val="002D2CC6"/>
    <w:rsid w:val="002D342F"/>
    <w:rsid w:val="002D3438"/>
    <w:rsid w:val="002D3C3A"/>
    <w:rsid w:val="002D4EAB"/>
    <w:rsid w:val="002D5CAF"/>
    <w:rsid w:val="002D6602"/>
    <w:rsid w:val="002D7355"/>
    <w:rsid w:val="002E03BB"/>
    <w:rsid w:val="002E1716"/>
    <w:rsid w:val="002E1FA6"/>
    <w:rsid w:val="002E2C66"/>
    <w:rsid w:val="002E2D5E"/>
    <w:rsid w:val="002E3249"/>
    <w:rsid w:val="002E325E"/>
    <w:rsid w:val="002E42A0"/>
    <w:rsid w:val="002E48E4"/>
    <w:rsid w:val="002E4CBD"/>
    <w:rsid w:val="002E511B"/>
    <w:rsid w:val="002E5F58"/>
    <w:rsid w:val="002E6278"/>
    <w:rsid w:val="002E6784"/>
    <w:rsid w:val="002E67D8"/>
    <w:rsid w:val="002E6B22"/>
    <w:rsid w:val="002E7D54"/>
    <w:rsid w:val="002E7DB3"/>
    <w:rsid w:val="002F0172"/>
    <w:rsid w:val="002F01CB"/>
    <w:rsid w:val="002F0945"/>
    <w:rsid w:val="002F0E7C"/>
    <w:rsid w:val="002F326D"/>
    <w:rsid w:val="002F3462"/>
    <w:rsid w:val="002F3832"/>
    <w:rsid w:val="002F3932"/>
    <w:rsid w:val="002F4497"/>
    <w:rsid w:val="002F4647"/>
    <w:rsid w:val="002F55A4"/>
    <w:rsid w:val="002F55E6"/>
    <w:rsid w:val="002F6A6D"/>
    <w:rsid w:val="00300CFA"/>
    <w:rsid w:val="00300FF2"/>
    <w:rsid w:val="00301264"/>
    <w:rsid w:val="0030126D"/>
    <w:rsid w:val="00301A5E"/>
    <w:rsid w:val="003029B2"/>
    <w:rsid w:val="0030319D"/>
    <w:rsid w:val="0030323A"/>
    <w:rsid w:val="003037CD"/>
    <w:rsid w:val="003038F7"/>
    <w:rsid w:val="003039CF"/>
    <w:rsid w:val="003041C4"/>
    <w:rsid w:val="0030560C"/>
    <w:rsid w:val="0030569E"/>
    <w:rsid w:val="00306351"/>
    <w:rsid w:val="003066A1"/>
    <w:rsid w:val="0030696C"/>
    <w:rsid w:val="00306DDF"/>
    <w:rsid w:val="003106D6"/>
    <w:rsid w:val="00311081"/>
    <w:rsid w:val="00311D0D"/>
    <w:rsid w:val="00311E91"/>
    <w:rsid w:val="00311F47"/>
    <w:rsid w:val="003123EC"/>
    <w:rsid w:val="003125CD"/>
    <w:rsid w:val="003128A9"/>
    <w:rsid w:val="003128AA"/>
    <w:rsid w:val="00312953"/>
    <w:rsid w:val="00313235"/>
    <w:rsid w:val="00313D8C"/>
    <w:rsid w:val="003140AD"/>
    <w:rsid w:val="00314B8D"/>
    <w:rsid w:val="00315486"/>
    <w:rsid w:val="0031549B"/>
    <w:rsid w:val="003156BD"/>
    <w:rsid w:val="00316881"/>
    <w:rsid w:val="00320578"/>
    <w:rsid w:val="00321468"/>
    <w:rsid w:val="00321A23"/>
    <w:rsid w:val="003229D7"/>
    <w:rsid w:val="00322C27"/>
    <w:rsid w:val="00323B8C"/>
    <w:rsid w:val="00323D10"/>
    <w:rsid w:val="00324EA7"/>
    <w:rsid w:val="00325596"/>
    <w:rsid w:val="00325710"/>
    <w:rsid w:val="00325E2F"/>
    <w:rsid w:val="00326121"/>
    <w:rsid w:val="003271F7"/>
    <w:rsid w:val="00327944"/>
    <w:rsid w:val="003279AA"/>
    <w:rsid w:val="00330202"/>
    <w:rsid w:val="00331460"/>
    <w:rsid w:val="0033322E"/>
    <w:rsid w:val="00333782"/>
    <w:rsid w:val="00334D29"/>
    <w:rsid w:val="0033562A"/>
    <w:rsid w:val="0033566D"/>
    <w:rsid w:val="00337B7F"/>
    <w:rsid w:val="00340AAA"/>
    <w:rsid w:val="00341614"/>
    <w:rsid w:val="0034189C"/>
    <w:rsid w:val="00341A96"/>
    <w:rsid w:val="00341DA8"/>
    <w:rsid w:val="00342402"/>
    <w:rsid w:val="00342C25"/>
    <w:rsid w:val="00343D2F"/>
    <w:rsid w:val="00344531"/>
    <w:rsid w:val="0034514E"/>
    <w:rsid w:val="0034559F"/>
    <w:rsid w:val="00347087"/>
    <w:rsid w:val="003475C5"/>
    <w:rsid w:val="0035000B"/>
    <w:rsid w:val="003507E0"/>
    <w:rsid w:val="003509F3"/>
    <w:rsid w:val="00350C97"/>
    <w:rsid w:val="003511FC"/>
    <w:rsid w:val="003516F3"/>
    <w:rsid w:val="00351A95"/>
    <w:rsid w:val="00352894"/>
    <w:rsid w:val="00352CD8"/>
    <w:rsid w:val="003534D9"/>
    <w:rsid w:val="0035553D"/>
    <w:rsid w:val="00355C85"/>
    <w:rsid w:val="00355DFE"/>
    <w:rsid w:val="00356009"/>
    <w:rsid w:val="003570F7"/>
    <w:rsid w:val="003575B2"/>
    <w:rsid w:val="00357698"/>
    <w:rsid w:val="003579A8"/>
    <w:rsid w:val="003579D2"/>
    <w:rsid w:val="00360DDC"/>
    <w:rsid w:val="0036171E"/>
    <w:rsid w:val="00361A70"/>
    <w:rsid w:val="00362187"/>
    <w:rsid w:val="00362662"/>
    <w:rsid w:val="00362F5D"/>
    <w:rsid w:val="00363162"/>
    <w:rsid w:val="003639F1"/>
    <w:rsid w:val="00363D38"/>
    <w:rsid w:val="00363F1F"/>
    <w:rsid w:val="003640F9"/>
    <w:rsid w:val="0036415B"/>
    <w:rsid w:val="003647D5"/>
    <w:rsid w:val="003648AB"/>
    <w:rsid w:val="003648D1"/>
    <w:rsid w:val="00364B74"/>
    <w:rsid w:val="00364D6F"/>
    <w:rsid w:val="003652BB"/>
    <w:rsid w:val="003659EA"/>
    <w:rsid w:val="003661B0"/>
    <w:rsid w:val="00366BEC"/>
    <w:rsid w:val="00367507"/>
    <w:rsid w:val="0037024C"/>
    <w:rsid w:val="00370CB8"/>
    <w:rsid w:val="00371154"/>
    <w:rsid w:val="003713E7"/>
    <w:rsid w:val="0037263F"/>
    <w:rsid w:val="00372949"/>
    <w:rsid w:val="00372E1B"/>
    <w:rsid w:val="003739B1"/>
    <w:rsid w:val="00373A1F"/>
    <w:rsid w:val="00373C53"/>
    <w:rsid w:val="003743B6"/>
    <w:rsid w:val="003746F0"/>
    <w:rsid w:val="00374C1B"/>
    <w:rsid w:val="0037587C"/>
    <w:rsid w:val="00376006"/>
    <w:rsid w:val="003763EA"/>
    <w:rsid w:val="00376F8A"/>
    <w:rsid w:val="00380D21"/>
    <w:rsid w:val="00381AF1"/>
    <w:rsid w:val="00383290"/>
    <w:rsid w:val="003834CA"/>
    <w:rsid w:val="003835B9"/>
    <w:rsid w:val="00383618"/>
    <w:rsid w:val="003838D1"/>
    <w:rsid w:val="00383B6A"/>
    <w:rsid w:val="00383CC7"/>
    <w:rsid w:val="00383D0E"/>
    <w:rsid w:val="00384824"/>
    <w:rsid w:val="003848BA"/>
    <w:rsid w:val="0038517A"/>
    <w:rsid w:val="00385E1E"/>
    <w:rsid w:val="00386411"/>
    <w:rsid w:val="00386682"/>
    <w:rsid w:val="00387A9B"/>
    <w:rsid w:val="00387B10"/>
    <w:rsid w:val="00387E69"/>
    <w:rsid w:val="00390616"/>
    <w:rsid w:val="00390CB6"/>
    <w:rsid w:val="00391A16"/>
    <w:rsid w:val="003927A9"/>
    <w:rsid w:val="00393104"/>
    <w:rsid w:val="0039381C"/>
    <w:rsid w:val="00395D41"/>
    <w:rsid w:val="003967B2"/>
    <w:rsid w:val="00396B82"/>
    <w:rsid w:val="003975D0"/>
    <w:rsid w:val="003979B4"/>
    <w:rsid w:val="003A09DA"/>
    <w:rsid w:val="003A1035"/>
    <w:rsid w:val="003A19BE"/>
    <w:rsid w:val="003A19C0"/>
    <w:rsid w:val="003A21D0"/>
    <w:rsid w:val="003A23BE"/>
    <w:rsid w:val="003A2992"/>
    <w:rsid w:val="003A2A11"/>
    <w:rsid w:val="003A2EEB"/>
    <w:rsid w:val="003A383B"/>
    <w:rsid w:val="003A50BC"/>
    <w:rsid w:val="003A5225"/>
    <w:rsid w:val="003A5BEA"/>
    <w:rsid w:val="003A62A0"/>
    <w:rsid w:val="003A6B2F"/>
    <w:rsid w:val="003B0344"/>
    <w:rsid w:val="003B094F"/>
    <w:rsid w:val="003B0B08"/>
    <w:rsid w:val="003B0C77"/>
    <w:rsid w:val="003B0DBF"/>
    <w:rsid w:val="003B1050"/>
    <w:rsid w:val="003B1851"/>
    <w:rsid w:val="003B206C"/>
    <w:rsid w:val="003B20F0"/>
    <w:rsid w:val="003B23DD"/>
    <w:rsid w:val="003B24A2"/>
    <w:rsid w:val="003B2A02"/>
    <w:rsid w:val="003B3B6D"/>
    <w:rsid w:val="003B3B81"/>
    <w:rsid w:val="003B3EF4"/>
    <w:rsid w:val="003B42E6"/>
    <w:rsid w:val="003B4E8A"/>
    <w:rsid w:val="003B5E61"/>
    <w:rsid w:val="003B7DED"/>
    <w:rsid w:val="003C0177"/>
    <w:rsid w:val="003C0EC4"/>
    <w:rsid w:val="003C2BD0"/>
    <w:rsid w:val="003C3376"/>
    <w:rsid w:val="003C3389"/>
    <w:rsid w:val="003C4322"/>
    <w:rsid w:val="003C4C46"/>
    <w:rsid w:val="003C5468"/>
    <w:rsid w:val="003C5930"/>
    <w:rsid w:val="003C70FB"/>
    <w:rsid w:val="003C73ED"/>
    <w:rsid w:val="003C778F"/>
    <w:rsid w:val="003C77C2"/>
    <w:rsid w:val="003D0651"/>
    <w:rsid w:val="003D0A7F"/>
    <w:rsid w:val="003D0A8C"/>
    <w:rsid w:val="003D13EC"/>
    <w:rsid w:val="003D217C"/>
    <w:rsid w:val="003D2C32"/>
    <w:rsid w:val="003D372B"/>
    <w:rsid w:val="003D37B8"/>
    <w:rsid w:val="003D37C6"/>
    <w:rsid w:val="003D4487"/>
    <w:rsid w:val="003D58BB"/>
    <w:rsid w:val="003D7077"/>
    <w:rsid w:val="003D74C8"/>
    <w:rsid w:val="003E0FFA"/>
    <w:rsid w:val="003E2B4D"/>
    <w:rsid w:val="003E3E76"/>
    <w:rsid w:val="003E4581"/>
    <w:rsid w:val="003E47B8"/>
    <w:rsid w:val="003E53C2"/>
    <w:rsid w:val="003E7385"/>
    <w:rsid w:val="003E7436"/>
    <w:rsid w:val="003E7EBB"/>
    <w:rsid w:val="003F0404"/>
    <w:rsid w:val="003F068B"/>
    <w:rsid w:val="003F0AB5"/>
    <w:rsid w:val="003F0DCD"/>
    <w:rsid w:val="003F16DA"/>
    <w:rsid w:val="003F1CCF"/>
    <w:rsid w:val="003F206D"/>
    <w:rsid w:val="003F2C88"/>
    <w:rsid w:val="003F3583"/>
    <w:rsid w:val="003F5017"/>
    <w:rsid w:val="003F676F"/>
    <w:rsid w:val="003F6968"/>
    <w:rsid w:val="003F6977"/>
    <w:rsid w:val="003F6C86"/>
    <w:rsid w:val="004004DC"/>
    <w:rsid w:val="004008BD"/>
    <w:rsid w:val="00401666"/>
    <w:rsid w:val="00402F45"/>
    <w:rsid w:val="00403321"/>
    <w:rsid w:val="004033E7"/>
    <w:rsid w:val="0040390E"/>
    <w:rsid w:val="00403F82"/>
    <w:rsid w:val="00404C15"/>
    <w:rsid w:val="004052DB"/>
    <w:rsid w:val="00405937"/>
    <w:rsid w:val="00406789"/>
    <w:rsid w:val="00406A70"/>
    <w:rsid w:val="004074F9"/>
    <w:rsid w:val="004109B3"/>
    <w:rsid w:val="00410E2C"/>
    <w:rsid w:val="00410FA7"/>
    <w:rsid w:val="00411184"/>
    <w:rsid w:val="00411AF6"/>
    <w:rsid w:val="00411FDF"/>
    <w:rsid w:val="00412A07"/>
    <w:rsid w:val="00413893"/>
    <w:rsid w:val="004142E1"/>
    <w:rsid w:val="004147E9"/>
    <w:rsid w:val="00414B06"/>
    <w:rsid w:val="00414EC5"/>
    <w:rsid w:val="00416750"/>
    <w:rsid w:val="004168F5"/>
    <w:rsid w:val="0041694C"/>
    <w:rsid w:val="004169A6"/>
    <w:rsid w:val="00416B9D"/>
    <w:rsid w:val="00420124"/>
    <w:rsid w:val="00420F49"/>
    <w:rsid w:val="00421BB1"/>
    <w:rsid w:val="00422BDB"/>
    <w:rsid w:val="0042333F"/>
    <w:rsid w:val="0042493F"/>
    <w:rsid w:val="00424988"/>
    <w:rsid w:val="00425972"/>
    <w:rsid w:val="00425D2F"/>
    <w:rsid w:val="00426048"/>
    <w:rsid w:val="00426373"/>
    <w:rsid w:val="00427B2B"/>
    <w:rsid w:val="004304E9"/>
    <w:rsid w:val="00430CE9"/>
    <w:rsid w:val="0043100A"/>
    <w:rsid w:val="00431028"/>
    <w:rsid w:val="00431C0C"/>
    <w:rsid w:val="00431C4D"/>
    <w:rsid w:val="00431D79"/>
    <w:rsid w:val="0043331A"/>
    <w:rsid w:val="004340A2"/>
    <w:rsid w:val="0043434C"/>
    <w:rsid w:val="00434A69"/>
    <w:rsid w:val="00436040"/>
    <w:rsid w:val="004361D8"/>
    <w:rsid w:val="00436807"/>
    <w:rsid w:val="00437351"/>
    <w:rsid w:val="00437744"/>
    <w:rsid w:val="0044153A"/>
    <w:rsid w:val="004415AF"/>
    <w:rsid w:val="0044215D"/>
    <w:rsid w:val="00442CC5"/>
    <w:rsid w:val="00442E47"/>
    <w:rsid w:val="0044363D"/>
    <w:rsid w:val="00443802"/>
    <w:rsid w:val="00443AA2"/>
    <w:rsid w:val="00443AFA"/>
    <w:rsid w:val="004451CD"/>
    <w:rsid w:val="00446155"/>
    <w:rsid w:val="0044677C"/>
    <w:rsid w:val="00446C77"/>
    <w:rsid w:val="0044711B"/>
    <w:rsid w:val="004476E8"/>
    <w:rsid w:val="00447F9A"/>
    <w:rsid w:val="004518D4"/>
    <w:rsid w:val="004524C8"/>
    <w:rsid w:val="00452B5B"/>
    <w:rsid w:val="004538D4"/>
    <w:rsid w:val="004544FC"/>
    <w:rsid w:val="004554B1"/>
    <w:rsid w:val="004559BD"/>
    <w:rsid w:val="00455C0B"/>
    <w:rsid w:val="00455DE8"/>
    <w:rsid w:val="00455E68"/>
    <w:rsid w:val="004560AC"/>
    <w:rsid w:val="00461782"/>
    <w:rsid w:val="00461AF3"/>
    <w:rsid w:val="004624AE"/>
    <w:rsid w:val="00462FD4"/>
    <w:rsid w:val="00465A33"/>
    <w:rsid w:val="0046633A"/>
    <w:rsid w:val="00466B5E"/>
    <w:rsid w:val="0046750C"/>
    <w:rsid w:val="00467CD4"/>
    <w:rsid w:val="00472447"/>
    <w:rsid w:val="004735EB"/>
    <w:rsid w:val="00474A29"/>
    <w:rsid w:val="00475B1C"/>
    <w:rsid w:val="00475BBB"/>
    <w:rsid w:val="00475DC0"/>
    <w:rsid w:val="00475FA2"/>
    <w:rsid w:val="00477731"/>
    <w:rsid w:val="00477988"/>
    <w:rsid w:val="00480005"/>
    <w:rsid w:val="00480178"/>
    <w:rsid w:val="00480299"/>
    <w:rsid w:val="004803E6"/>
    <w:rsid w:val="00480AC6"/>
    <w:rsid w:val="00480DD7"/>
    <w:rsid w:val="00481545"/>
    <w:rsid w:val="004822FF"/>
    <w:rsid w:val="00483AA0"/>
    <w:rsid w:val="00483F50"/>
    <w:rsid w:val="00484DC3"/>
    <w:rsid w:val="004860FF"/>
    <w:rsid w:val="00487E61"/>
    <w:rsid w:val="00490443"/>
    <w:rsid w:val="004906FB"/>
    <w:rsid w:val="0049074D"/>
    <w:rsid w:val="00491082"/>
    <w:rsid w:val="004914FF"/>
    <w:rsid w:val="00491BD4"/>
    <w:rsid w:val="004921AB"/>
    <w:rsid w:val="00492671"/>
    <w:rsid w:val="004940E5"/>
    <w:rsid w:val="0049442F"/>
    <w:rsid w:val="004953AB"/>
    <w:rsid w:val="00495508"/>
    <w:rsid w:val="004955D4"/>
    <w:rsid w:val="00495966"/>
    <w:rsid w:val="004973FC"/>
    <w:rsid w:val="004A04A5"/>
    <w:rsid w:val="004A0A31"/>
    <w:rsid w:val="004A0D52"/>
    <w:rsid w:val="004A2A4A"/>
    <w:rsid w:val="004A2BCC"/>
    <w:rsid w:val="004A355E"/>
    <w:rsid w:val="004A35CF"/>
    <w:rsid w:val="004A3B58"/>
    <w:rsid w:val="004A5575"/>
    <w:rsid w:val="004A641A"/>
    <w:rsid w:val="004A6482"/>
    <w:rsid w:val="004B1992"/>
    <w:rsid w:val="004B2E94"/>
    <w:rsid w:val="004B3E34"/>
    <w:rsid w:val="004B43F3"/>
    <w:rsid w:val="004B469C"/>
    <w:rsid w:val="004B4711"/>
    <w:rsid w:val="004B503F"/>
    <w:rsid w:val="004B5481"/>
    <w:rsid w:val="004B5771"/>
    <w:rsid w:val="004B61C8"/>
    <w:rsid w:val="004B66BF"/>
    <w:rsid w:val="004B6C6D"/>
    <w:rsid w:val="004B6F4A"/>
    <w:rsid w:val="004B7AD2"/>
    <w:rsid w:val="004B7C2B"/>
    <w:rsid w:val="004C0EDF"/>
    <w:rsid w:val="004C1A02"/>
    <w:rsid w:val="004C2107"/>
    <w:rsid w:val="004C374F"/>
    <w:rsid w:val="004C3BAD"/>
    <w:rsid w:val="004C4265"/>
    <w:rsid w:val="004C6B05"/>
    <w:rsid w:val="004C7364"/>
    <w:rsid w:val="004C7903"/>
    <w:rsid w:val="004D0DEE"/>
    <w:rsid w:val="004D1E9F"/>
    <w:rsid w:val="004D262A"/>
    <w:rsid w:val="004D27AC"/>
    <w:rsid w:val="004D291D"/>
    <w:rsid w:val="004D4146"/>
    <w:rsid w:val="004D44C3"/>
    <w:rsid w:val="004D4B7A"/>
    <w:rsid w:val="004D52CE"/>
    <w:rsid w:val="004D5509"/>
    <w:rsid w:val="004D5B33"/>
    <w:rsid w:val="004D623C"/>
    <w:rsid w:val="004D6406"/>
    <w:rsid w:val="004D6573"/>
    <w:rsid w:val="004D661B"/>
    <w:rsid w:val="004D6D20"/>
    <w:rsid w:val="004D7688"/>
    <w:rsid w:val="004D7B8D"/>
    <w:rsid w:val="004E03E2"/>
    <w:rsid w:val="004E0AA0"/>
    <w:rsid w:val="004E0AF4"/>
    <w:rsid w:val="004E0B51"/>
    <w:rsid w:val="004E121D"/>
    <w:rsid w:val="004E2749"/>
    <w:rsid w:val="004E2A38"/>
    <w:rsid w:val="004E2D98"/>
    <w:rsid w:val="004E37D5"/>
    <w:rsid w:val="004E385A"/>
    <w:rsid w:val="004E4309"/>
    <w:rsid w:val="004E4B81"/>
    <w:rsid w:val="004E4D2C"/>
    <w:rsid w:val="004E6199"/>
    <w:rsid w:val="004E7456"/>
    <w:rsid w:val="004F023A"/>
    <w:rsid w:val="004F133D"/>
    <w:rsid w:val="004F1758"/>
    <w:rsid w:val="004F19EB"/>
    <w:rsid w:val="004F1E2B"/>
    <w:rsid w:val="004F2003"/>
    <w:rsid w:val="004F208E"/>
    <w:rsid w:val="004F215E"/>
    <w:rsid w:val="004F2193"/>
    <w:rsid w:val="004F2471"/>
    <w:rsid w:val="004F27DB"/>
    <w:rsid w:val="004F2BFD"/>
    <w:rsid w:val="004F2F40"/>
    <w:rsid w:val="004F3561"/>
    <w:rsid w:val="004F428A"/>
    <w:rsid w:val="004F4E38"/>
    <w:rsid w:val="004F4F8F"/>
    <w:rsid w:val="004F5022"/>
    <w:rsid w:val="004F5175"/>
    <w:rsid w:val="004F5F50"/>
    <w:rsid w:val="004F631B"/>
    <w:rsid w:val="004F6FDE"/>
    <w:rsid w:val="004F7A05"/>
    <w:rsid w:val="004F7CFF"/>
    <w:rsid w:val="005003D9"/>
    <w:rsid w:val="00500A14"/>
    <w:rsid w:val="00500B87"/>
    <w:rsid w:val="00501227"/>
    <w:rsid w:val="0050164D"/>
    <w:rsid w:val="005016E1"/>
    <w:rsid w:val="00501C98"/>
    <w:rsid w:val="00503CB5"/>
    <w:rsid w:val="00504190"/>
    <w:rsid w:val="00504A1D"/>
    <w:rsid w:val="0050552F"/>
    <w:rsid w:val="00505D05"/>
    <w:rsid w:val="00505E9B"/>
    <w:rsid w:val="005066E5"/>
    <w:rsid w:val="00512E7F"/>
    <w:rsid w:val="005135D1"/>
    <w:rsid w:val="00513F5A"/>
    <w:rsid w:val="00514062"/>
    <w:rsid w:val="00514170"/>
    <w:rsid w:val="0051531F"/>
    <w:rsid w:val="0051579A"/>
    <w:rsid w:val="00517106"/>
    <w:rsid w:val="005174B1"/>
    <w:rsid w:val="00520190"/>
    <w:rsid w:val="0052033C"/>
    <w:rsid w:val="00520AD2"/>
    <w:rsid w:val="00520D28"/>
    <w:rsid w:val="00521414"/>
    <w:rsid w:val="00521A17"/>
    <w:rsid w:val="00522CE9"/>
    <w:rsid w:val="0052414A"/>
    <w:rsid w:val="00524E2D"/>
    <w:rsid w:val="00525910"/>
    <w:rsid w:val="005262DA"/>
    <w:rsid w:val="00527216"/>
    <w:rsid w:val="00527C5D"/>
    <w:rsid w:val="005305B3"/>
    <w:rsid w:val="00530ECA"/>
    <w:rsid w:val="0053142C"/>
    <w:rsid w:val="00531AFB"/>
    <w:rsid w:val="005323C4"/>
    <w:rsid w:val="0053340F"/>
    <w:rsid w:val="005341D5"/>
    <w:rsid w:val="0053450F"/>
    <w:rsid w:val="00534FFD"/>
    <w:rsid w:val="00535A70"/>
    <w:rsid w:val="00535DEE"/>
    <w:rsid w:val="00535EDB"/>
    <w:rsid w:val="0053759A"/>
    <w:rsid w:val="005377C3"/>
    <w:rsid w:val="00537841"/>
    <w:rsid w:val="00537CBA"/>
    <w:rsid w:val="00541466"/>
    <w:rsid w:val="00541515"/>
    <w:rsid w:val="00541F88"/>
    <w:rsid w:val="005422AE"/>
    <w:rsid w:val="00543AA9"/>
    <w:rsid w:val="00543CA0"/>
    <w:rsid w:val="00544465"/>
    <w:rsid w:val="005447EA"/>
    <w:rsid w:val="00545BCB"/>
    <w:rsid w:val="00545E6D"/>
    <w:rsid w:val="00547013"/>
    <w:rsid w:val="0054721B"/>
    <w:rsid w:val="005473D7"/>
    <w:rsid w:val="00547591"/>
    <w:rsid w:val="0054787C"/>
    <w:rsid w:val="00547AAF"/>
    <w:rsid w:val="00550256"/>
    <w:rsid w:val="00550745"/>
    <w:rsid w:val="00551209"/>
    <w:rsid w:val="005523CC"/>
    <w:rsid w:val="00552F6F"/>
    <w:rsid w:val="00552FA3"/>
    <w:rsid w:val="00553E8E"/>
    <w:rsid w:val="00554D47"/>
    <w:rsid w:val="0055501F"/>
    <w:rsid w:val="0055581F"/>
    <w:rsid w:val="0055662A"/>
    <w:rsid w:val="005610CC"/>
    <w:rsid w:val="0056165D"/>
    <w:rsid w:val="00561874"/>
    <w:rsid w:val="00561F9C"/>
    <w:rsid w:val="00562B18"/>
    <w:rsid w:val="005635F5"/>
    <w:rsid w:val="00563C7E"/>
    <w:rsid w:val="00563DFE"/>
    <w:rsid w:val="005641EB"/>
    <w:rsid w:val="00564A8C"/>
    <w:rsid w:val="00564DF1"/>
    <w:rsid w:val="00564E94"/>
    <w:rsid w:val="00566612"/>
    <w:rsid w:val="00566B13"/>
    <w:rsid w:val="00566EF4"/>
    <w:rsid w:val="005676D8"/>
    <w:rsid w:val="0056770C"/>
    <w:rsid w:val="00567944"/>
    <w:rsid w:val="0056795F"/>
    <w:rsid w:val="00567DA2"/>
    <w:rsid w:val="00570326"/>
    <w:rsid w:val="005707CC"/>
    <w:rsid w:val="00570B83"/>
    <w:rsid w:val="0057129C"/>
    <w:rsid w:val="005719B6"/>
    <w:rsid w:val="00571B7E"/>
    <w:rsid w:val="00571CD1"/>
    <w:rsid w:val="00571D7C"/>
    <w:rsid w:val="0057344A"/>
    <w:rsid w:val="00574A30"/>
    <w:rsid w:val="00574B2F"/>
    <w:rsid w:val="0057556D"/>
    <w:rsid w:val="00576604"/>
    <w:rsid w:val="00576A15"/>
    <w:rsid w:val="0057791B"/>
    <w:rsid w:val="00580EA5"/>
    <w:rsid w:val="00581242"/>
    <w:rsid w:val="00583768"/>
    <w:rsid w:val="00583866"/>
    <w:rsid w:val="0058396E"/>
    <w:rsid w:val="00583BC5"/>
    <w:rsid w:val="005852F8"/>
    <w:rsid w:val="0058549C"/>
    <w:rsid w:val="00585D4F"/>
    <w:rsid w:val="00587509"/>
    <w:rsid w:val="00590276"/>
    <w:rsid w:val="005912AE"/>
    <w:rsid w:val="005917FB"/>
    <w:rsid w:val="00591CB8"/>
    <w:rsid w:val="005929E8"/>
    <w:rsid w:val="00592AF0"/>
    <w:rsid w:val="00592EDD"/>
    <w:rsid w:val="0059350B"/>
    <w:rsid w:val="005940A2"/>
    <w:rsid w:val="0059642C"/>
    <w:rsid w:val="005969F7"/>
    <w:rsid w:val="00596DED"/>
    <w:rsid w:val="00596E65"/>
    <w:rsid w:val="005976FB"/>
    <w:rsid w:val="00597955"/>
    <w:rsid w:val="00597D0C"/>
    <w:rsid w:val="00597DFF"/>
    <w:rsid w:val="00597EF5"/>
    <w:rsid w:val="005A0076"/>
    <w:rsid w:val="005A0C9F"/>
    <w:rsid w:val="005A0DD2"/>
    <w:rsid w:val="005A1FE5"/>
    <w:rsid w:val="005A203F"/>
    <w:rsid w:val="005A20E4"/>
    <w:rsid w:val="005A2FFC"/>
    <w:rsid w:val="005A3AF4"/>
    <w:rsid w:val="005A43B1"/>
    <w:rsid w:val="005A4446"/>
    <w:rsid w:val="005A4CE9"/>
    <w:rsid w:val="005A5AD6"/>
    <w:rsid w:val="005A68A2"/>
    <w:rsid w:val="005A7579"/>
    <w:rsid w:val="005B05D4"/>
    <w:rsid w:val="005B0A25"/>
    <w:rsid w:val="005B0A50"/>
    <w:rsid w:val="005B0A5B"/>
    <w:rsid w:val="005B2529"/>
    <w:rsid w:val="005B2BA6"/>
    <w:rsid w:val="005B2FD2"/>
    <w:rsid w:val="005B3F13"/>
    <w:rsid w:val="005B42AC"/>
    <w:rsid w:val="005B518E"/>
    <w:rsid w:val="005B5391"/>
    <w:rsid w:val="005B55E8"/>
    <w:rsid w:val="005B5693"/>
    <w:rsid w:val="005B5BF0"/>
    <w:rsid w:val="005B6488"/>
    <w:rsid w:val="005B66F2"/>
    <w:rsid w:val="005B6EDB"/>
    <w:rsid w:val="005B72EA"/>
    <w:rsid w:val="005B7670"/>
    <w:rsid w:val="005C03D3"/>
    <w:rsid w:val="005C04E6"/>
    <w:rsid w:val="005C0870"/>
    <w:rsid w:val="005C0892"/>
    <w:rsid w:val="005C107C"/>
    <w:rsid w:val="005C1255"/>
    <w:rsid w:val="005C18E1"/>
    <w:rsid w:val="005C1CBE"/>
    <w:rsid w:val="005C2A65"/>
    <w:rsid w:val="005C2C39"/>
    <w:rsid w:val="005C4BDE"/>
    <w:rsid w:val="005C4E4C"/>
    <w:rsid w:val="005C579C"/>
    <w:rsid w:val="005C5F05"/>
    <w:rsid w:val="005C665C"/>
    <w:rsid w:val="005C6CFB"/>
    <w:rsid w:val="005D01EA"/>
    <w:rsid w:val="005D1AC3"/>
    <w:rsid w:val="005D257E"/>
    <w:rsid w:val="005D2D9E"/>
    <w:rsid w:val="005D3138"/>
    <w:rsid w:val="005D3B5C"/>
    <w:rsid w:val="005D3C88"/>
    <w:rsid w:val="005D5830"/>
    <w:rsid w:val="005D67F5"/>
    <w:rsid w:val="005D69A5"/>
    <w:rsid w:val="005D6D7E"/>
    <w:rsid w:val="005D7CFA"/>
    <w:rsid w:val="005E1435"/>
    <w:rsid w:val="005E19A3"/>
    <w:rsid w:val="005E1D32"/>
    <w:rsid w:val="005E2132"/>
    <w:rsid w:val="005E270C"/>
    <w:rsid w:val="005E2830"/>
    <w:rsid w:val="005E297F"/>
    <w:rsid w:val="005E2DAC"/>
    <w:rsid w:val="005E3263"/>
    <w:rsid w:val="005E50A8"/>
    <w:rsid w:val="005E6E67"/>
    <w:rsid w:val="005E7433"/>
    <w:rsid w:val="005E7761"/>
    <w:rsid w:val="005F0CF1"/>
    <w:rsid w:val="005F10FA"/>
    <w:rsid w:val="005F397E"/>
    <w:rsid w:val="005F4BE9"/>
    <w:rsid w:val="005F51D9"/>
    <w:rsid w:val="005F54D9"/>
    <w:rsid w:val="005F64B2"/>
    <w:rsid w:val="005F6B76"/>
    <w:rsid w:val="0060048D"/>
    <w:rsid w:val="00600A8E"/>
    <w:rsid w:val="00601892"/>
    <w:rsid w:val="00601A30"/>
    <w:rsid w:val="00601C52"/>
    <w:rsid w:val="0060236F"/>
    <w:rsid w:val="006028E7"/>
    <w:rsid w:val="00603406"/>
    <w:rsid w:val="00603637"/>
    <w:rsid w:val="00603B72"/>
    <w:rsid w:val="00603C38"/>
    <w:rsid w:val="006041DD"/>
    <w:rsid w:val="00604644"/>
    <w:rsid w:val="006048AB"/>
    <w:rsid w:val="0060494F"/>
    <w:rsid w:val="00604B53"/>
    <w:rsid w:val="00606273"/>
    <w:rsid w:val="0060765F"/>
    <w:rsid w:val="006125E1"/>
    <w:rsid w:val="00612A16"/>
    <w:rsid w:val="00612CE2"/>
    <w:rsid w:val="00612FDA"/>
    <w:rsid w:val="006139AF"/>
    <w:rsid w:val="00613BD4"/>
    <w:rsid w:val="006154E3"/>
    <w:rsid w:val="00616EE0"/>
    <w:rsid w:val="00616F17"/>
    <w:rsid w:val="006179C9"/>
    <w:rsid w:val="00622A40"/>
    <w:rsid w:val="00622AAD"/>
    <w:rsid w:val="00623082"/>
    <w:rsid w:val="00623200"/>
    <w:rsid w:val="00623247"/>
    <w:rsid w:val="00623F93"/>
    <w:rsid w:val="00625278"/>
    <w:rsid w:val="0062621F"/>
    <w:rsid w:val="00626300"/>
    <w:rsid w:val="00627BEF"/>
    <w:rsid w:val="00627F7F"/>
    <w:rsid w:val="0063093E"/>
    <w:rsid w:val="00631336"/>
    <w:rsid w:val="00631491"/>
    <w:rsid w:val="00632846"/>
    <w:rsid w:val="00632960"/>
    <w:rsid w:val="00632FD1"/>
    <w:rsid w:val="00635BCC"/>
    <w:rsid w:val="00635ED0"/>
    <w:rsid w:val="006363CD"/>
    <w:rsid w:val="006364F0"/>
    <w:rsid w:val="00636847"/>
    <w:rsid w:val="00637A12"/>
    <w:rsid w:val="00637E74"/>
    <w:rsid w:val="00637F4A"/>
    <w:rsid w:val="00640F7C"/>
    <w:rsid w:val="00641468"/>
    <w:rsid w:val="00641682"/>
    <w:rsid w:val="006416D9"/>
    <w:rsid w:val="0064208B"/>
    <w:rsid w:val="00642321"/>
    <w:rsid w:val="00642530"/>
    <w:rsid w:val="0064265C"/>
    <w:rsid w:val="006427A5"/>
    <w:rsid w:val="0064290C"/>
    <w:rsid w:val="006431B8"/>
    <w:rsid w:val="0064348B"/>
    <w:rsid w:val="00643E81"/>
    <w:rsid w:val="00645531"/>
    <w:rsid w:val="00645CDE"/>
    <w:rsid w:val="00645E3E"/>
    <w:rsid w:val="006461F2"/>
    <w:rsid w:val="00646E2C"/>
    <w:rsid w:val="00646EB8"/>
    <w:rsid w:val="0065059D"/>
    <w:rsid w:val="00650C1A"/>
    <w:rsid w:val="00650DC8"/>
    <w:rsid w:val="006510B7"/>
    <w:rsid w:val="00652726"/>
    <w:rsid w:val="00652EAC"/>
    <w:rsid w:val="00653603"/>
    <w:rsid w:val="0065382C"/>
    <w:rsid w:val="006569E2"/>
    <w:rsid w:val="006575E8"/>
    <w:rsid w:val="00657C76"/>
    <w:rsid w:val="00657F9C"/>
    <w:rsid w:val="00665A27"/>
    <w:rsid w:val="00665A48"/>
    <w:rsid w:val="006671A1"/>
    <w:rsid w:val="006702FB"/>
    <w:rsid w:val="0067054D"/>
    <w:rsid w:val="00670902"/>
    <w:rsid w:val="0067138A"/>
    <w:rsid w:val="00671434"/>
    <w:rsid w:val="006716D3"/>
    <w:rsid w:val="00671E78"/>
    <w:rsid w:val="0067201B"/>
    <w:rsid w:val="006721CF"/>
    <w:rsid w:val="006728E2"/>
    <w:rsid w:val="00673CA2"/>
    <w:rsid w:val="006744C3"/>
    <w:rsid w:val="006744D4"/>
    <w:rsid w:val="00674843"/>
    <w:rsid w:val="00674886"/>
    <w:rsid w:val="0067488C"/>
    <w:rsid w:val="006751D0"/>
    <w:rsid w:val="00675C31"/>
    <w:rsid w:val="00675CC8"/>
    <w:rsid w:val="00675E78"/>
    <w:rsid w:val="006760CD"/>
    <w:rsid w:val="006762D5"/>
    <w:rsid w:val="00676DCD"/>
    <w:rsid w:val="0068073D"/>
    <w:rsid w:val="00680BD9"/>
    <w:rsid w:val="006814F1"/>
    <w:rsid w:val="00681EC1"/>
    <w:rsid w:val="00682157"/>
    <w:rsid w:val="00682402"/>
    <w:rsid w:val="0068446C"/>
    <w:rsid w:val="00684D93"/>
    <w:rsid w:val="00684EBA"/>
    <w:rsid w:val="00685BEF"/>
    <w:rsid w:val="00686123"/>
    <w:rsid w:val="0068653A"/>
    <w:rsid w:val="0068732E"/>
    <w:rsid w:val="00687BB8"/>
    <w:rsid w:val="00687D74"/>
    <w:rsid w:val="00690582"/>
    <w:rsid w:val="00690C46"/>
    <w:rsid w:val="00691212"/>
    <w:rsid w:val="0069175A"/>
    <w:rsid w:val="00691DA8"/>
    <w:rsid w:val="00692A5C"/>
    <w:rsid w:val="006930A9"/>
    <w:rsid w:val="00693149"/>
    <w:rsid w:val="0069406B"/>
    <w:rsid w:val="00694167"/>
    <w:rsid w:val="0069432B"/>
    <w:rsid w:val="00695718"/>
    <w:rsid w:val="006962F4"/>
    <w:rsid w:val="00696554"/>
    <w:rsid w:val="0069784D"/>
    <w:rsid w:val="006A012A"/>
    <w:rsid w:val="006A075B"/>
    <w:rsid w:val="006A0CE4"/>
    <w:rsid w:val="006A15E2"/>
    <w:rsid w:val="006A2879"/>
    <w:rsid w:val="006A28B2"/>
    <w:rsid w:val="006A2D29"/>
    <w:rsid w:val="006A2D47"/>
    <w:rsid w:val="006A2EE4"/>
    <w:rsid w:val="006A319E"/>
    <w:rsid w:val="006A4459"/>
    <w:rsid w:val="006A4638"/>
    <w:rsid w:val="006A4F8C"/>
    <w:rsid w:val="006A51F6"/>
    <w:rsid w:val="006A5B75"/>
    <w:rsid w:val="006A5D11"/>
    <w:rsid w:val="006A6882"/>
    <w:rsid w:val="006A6A03"/>
    <w:rsid w:val="006A6B73"/>
    <w:rsid w:val="006A70BA"/>
    <w:rsid w:val="006A77EF"/>
    <w:rsid w:val="006A7EE4"/>
    <w:rsid w:val="006B0F03"/>
    <w:rsid w:val="006B0F8C"/>
    <w:rsid w:val="006B170A"/>
    <w:rsid w:val="006B1ABA"/>
    <w:rsid w:val="006B31BA"/>
    <w:rsid w:val="006B34EE"/>
    <w:rsid w:val="006B39F0"/>
    <w:rsid w:val="006B3F7B"/>
    <w:rsid w:val="006B4233"/>
    <w:rsid w:val="006B4987"/>
    <w:rsid w:val="006B5005"/>
    <w:rsid w:val="006B5705"/>
    <w:rsid w:val="006B59EF"/>
    <w:rsid w:val="006B69A5"/>
    <w:rsid w:val="006B6D72"/>
    <w:rsid w:val="006B6EB6"/>
    <w:rsid w:val="006B6F3E"/>
    <w:rsid w:val="006B7137"/>
    <w:rsid w:val="006B75F7"/>
    <w:rsid w:val="006B7929"/>
    <w:rsid w:val="006B7B00"/>
    <w:rsid w:val="006B7E36"/>
    <w:rsid w:val="006C0233"/>
    <w:rsid w:val="006C055D"/>
    <w:rsid w:val="006C0729"/>
    <w:rsid w:val="006C1C63"/>
    <w:rsid w:val="006C1DC3"/>
    <w:rsid w:val="006C1F82"/>
    <w:rsid w:val="006C2781"/>
    <w:rsid w:val="006C28AF"/>
    <w:rsid w:val="006C3495"/>
    <w:rsid w:val="006C3610"/>
    <w:rsid w:val="006C36BA"/>
    <w:rsid w:val="006C6192"/>
    <w:rsid w:val="006C66AB"/>
    <w:rsid w:val="006C73A5"/>
    <w:rsid w:val="006C74F3"/>
    <w:rsid w:val="006C7C85"/>
    <w:rsid w:val="006D0372"/>
    <w:rsid w:val="006D064E"/>
    <w:rsid w:val="006D12A3"/>
    <w:rsid w:val="006D1D4C"/>
    <w:rsid w:val="006D23D3"/>
    <w:rsid w:val="006D2ACB"/>
    <w:rsid w:val="006D2B2B"/>
    <w:rsid w:val="006D3156"/>
    <w:rsid w:val="006D32B4"/>
    <w:rsid w:val="006D3EF3"/>
    <w:rsid w:val="006D40EE"/>
    <w:rsid w:val="006D41C1"/>
    <w:rsid w:val="006D41F6"/>
    <w:rsid w:val="006D525E"/>
    <w:rsid w:val="006D53FE"/>
    <w:rsid w:val="006D57B2"/>
    <w:rsid w:val="006D64D0"/>
    <w:rsid w:val="006D70CA"/>
    <w:rsid w:val="006D73C9"/>
    <w:rsid w:val="006D7657"/>
    <w:rsid w:val="006D7ECC"/>
    <w:rsid w:val="006E0F6D"/>
    <w:rsid w:val="006E1A9E"/>
    <w:rsid w:val="006E1D4A"/>
    <w:rsid w:val="006E220C"/>
    <w:rsid w:val="006E2DB2"/>
    <w:rsid w:val="006E343A"/>
    <w:rsid w:val="006E3560"/>
    <w:rsid w:val="006E5BD2"/>
    <w:rsid w:val="006E6231"/>
    <w:rsid w:val="006E6533"/>
    <w:rsid w:val="006E662F"/>
    <w:rsid w:val="006E6A5D"/>
    <w:rsid w:val="006E6C87"/>
    <w:rsid w:val="006E6CAE"/>
    <w:rsid w:val="006E6E78"/>
    <w:rsid w:val="006E7F58"/>
    <w:rsid w:val="006F0287"/>
    <w:rsid w:val="006F0C7E"/>
    <w:rsid w:val="006F1034"/>
    <w:rsid w:val="006F13D2"/>
    <w:rsid w:val="006F2A25"/>
    <w:rsid w:val="006F326D"/>
    <w:rsid w:val="006F4613"/>
    <w:rsid w:val="006F474A"/>
    <w:rsid w:val="006F4802"/>
    <w:rsid w:val="006F5E01"/>
    <w:rsid w:val="006F649E"/>
    <w:rsid w:val="006F66CF"/>
    <w:rsid w:val="006F6B54"/>
    <w:rsid w:val="006F734E"/>
    <w:rsid w:val="006F7DA8"/>
    <w:rsid w:val="00700E53"/>
    <w:rsid w:val="007013E1"/>
    <w:rsid w:val="007030B9"/>
    <w:rsid w:val="0070337B"/>
    <w:rsid w:val="0070447B"/>
    <w:rsid w:val="007058FE"/>
    <w:rsid w:val="007060DD"/>
    <w:rsid w:val="00706767"/>
    <w:rsid w:val="00707C9F"/>
    <w:rsid w:val="00711A5D"/>
    <w:rsid w:val="00711B93"/>
    <w:rsid w:val="00712B49"/>
    <w:rsid w:val="00712D3C"/>
    <w:rsid w:val="00713040"/>
    <w:rsid w:val="007131D7"/>
    <w:rsid w:val="0071399E"/>
    <w:rsid w:val="00713BD7"/>
    <w:rsid w:val="00714317"/>
    <w:rsid w:val="00714983"/>
    <w:rsid w:val="00715A80"/>
    <w:rsid w:val="00716ED7"/>
    <w:rsid w:val="007206A8"/>
    <w:rsid w:val="00720D71"/>
    <w:rsid w:val="00722294"/>
    <w:rsid w:val="00723E07"/>
    <w:rsid w:val="00724273"/>
    <w:rsid w:val="007242EF"/>
    <w:rsid w:val="007258C0"/>
    <w:rsid w:val="0072621C"/>
    <w:rsid w:val="00726AED"/>
    <w:rsid w:val="00727041"/>
    <w:rsid w:val="0072743D"/>
    <w:rsid w:val="007310B3"/>
    <w:rsid w:val="00731620"/>
    <w:rsid w:val="007326C0"/>
    <w:rsid w:val="0073356A"/>
    <w:rsid w:val="007337A7"/>
    <w:rsid w:val="007337B9"/>
    <w:rsid w:val="00733BE7"/>
    <w:rsid w:val="00733EBD"/>
    <w:rsid w:val="00734218"/>
    <w:rsid w:val="0073707B"/>
    <w:rsid w:val="007407C4"/>
    <w:rsid w:val="00741439"/>
    <w:rsid w:val="00742742"/>
    <w:rsid w:val="0074432C"/>
    <w:rsid w:val="007453AB"/>
    <w:rsid w:val="00745EEC"/>
    <w:rsid w:val="00746E50"/>
    <w:rsid w:val="0074702D"/>
    <w:rsid w:val="0074767E"/>
    <w:rsid w:val="00750515"/>
    <w:rsid w:val="00752AF8"/>
    <w:rsid w:val="007531E9"/>
    <w:rsid w:val="00754584"/>
    <w:rsid w:val="00754A92"/>
    <w:rsid w:val="007564CC"/>
    <w:rsid w:val="00756618"/>
    <w:rsid w:val="00756AA2"/>
    <w:rsid w:val="00756C5F"/>
    <w:rsid w:val="00756F4F"/>
    <w:rsid w:val="007575C6"/>
    <w:rsid w:val="00757AC0"/>
    <w:rsid w:val="00757D20"/>
    <w:rsid w:val="007603A2"/>
    <w:rsid w:val="007605C6"/>
    <w:rsid w:val="00760CCA"/>
    <w:rsid w:val="0076106A"/>
    <w:rsid w:val="0076120C"/>
    <w:rsid w:val="00761A68"/>
    <w:rsid w:val="00762BCE"/>
    <w:rsid w:val="00764556"/>
    <w:rsid w:val="00764E07"/>
    <w:rsid w:val="007651CC"/>
    <w:rsid w:val="00765862"/>
    <w:rsid w:val="00765A16"/>
    <w:rsid w:val="00765AD2"/>
    <w:rsid w:val="00766295"/>
    <w:rsid w:val="007667C8"/>
    <w:rsid w:val="007667DE"/>
    <w:rsid w:val="00766E9C"/>
    <w:rsid w:val="0076746F"/>
    <w:rsid w:val="007700B3"/>
    <w:rsid w:val="00770717"/>
    <w:rsid w:val="007707BC"/>
    <w:rsid w:val="00773703"/>
    <w:rsid w:val="00773C68"/>
    <w:rsid w:val="0077427F"/>
    <w:rsid w:val="00774AAB"/>
    <w:rsid w:val="0077552B"/>
    <w:rsid w:val="00775BDC"/>
    <w:rsid w:val="00775CAD"/>
    <w:rsid w:val="00776754"/>
    <w:rsid w:val="007778D0"/>
    <w:rsid w:val="00780B8D"/>
    <w:rsid w:val="00780C58"/>
    <w:rsid w:val="0078103C"/>
    <w:rsid w:val="007814F3"/>
    <w:rsid w:val="007815EA"/>
    <w:rsid w:val="00781DFC"/>
    <w:rsid w:val="00782024"/>
    <w:rsid w:val="00783AEA"/>
    <w:rsid w:val="00784208"/>
    <w:rsid w:val="0078483F"/>
    <w:rsid w:val="00784B0F"/>
    <w:rsid w:val="007858C1"/>
    <w:rsid w:val="00785C54"/>
    <w:rsid w:val="00786254"/>
    <w:rsid w:val="00786D34"/>
    <w:rsid w:val="007875E2"/>
    <w:rsid w:val="00790E11"/>
    <w:rsid w:val="00791987"/>
    <w:rsid w:val="00792486"/>
    <w:rsid w:val="00793363"/>
    <w:rsid w:val="00793BAE"/>
    <w:rsid w:val="0079411A"/>
    <w:rsid w:val="007941E8"/>
    <w:rsid w:val="00794221"/>
    <w:rsid w:val="007949CE"/>
    <w:rsid w:val="00795A6D"/>
    <w:rsid w:val="00796294"/>
    <w:rsid w:val="00796981"/>
    <w:rsid w:val="0079752D"/>
    <w:rsid w:val="007976BF"/>
    <w:rsid w:val="00797A63"/>
    <w:rsid w:val="00797FE6"/>
    <w:rsid w:val="007A077F"/>
    <w:rsid w:val="007A0CD8"/>
    <w:rsid w:val="007A0F18"/>
    <w:rsid w:val="007A1C6E"/>
    <w:rsid w:val="007A23AA"/>
    <w:rsid w:val="007A2D53"/>
    <w:rsid w:val="007A2EE2"/>
    <w:rsid w:val="007A35E8"/>
    <w:rsid w:val="007A4C68"/>
    <w:rsid w:val="007A4EBE"/>
    <w:rsid w:val="007A5ED5"/>
    <w:rsid w:val="007A5EE5"/>
    <w:rsid w:val="007A7628"/>
    <w:rsid w:val="007B07B6"/>
    <w:rsid w:val="007B0C53"/>
    <w:rsid w:val="007B0C96"/>
    <w:rsid w:val="007B12DE"/>
    <w:rsid w:val="007B1D16"/>
    <w:rsid w:val="007B2A0E"/>
    <w:rsid w:val="007B3ADE"/>
    <w:rsid w:val="007B4E64"/>
    <w:rsid w:val="007B5149"/>
    <w:rsid w:val="007B5681"/>
    <w:rsid w:val="007B5AF8"/>
    <w:rsid w:val="007B610D"/>
    <w:rsid w:val="007B6B4A"/>
    <w:rsid w:val="007B70D5"/>
    <w:rsid w:val="007B70E4"/>
    <w:rsid w:val="007C1197"/>
    <w:rsid w:val="007C125A"/>
    <w:rsid w:val="007C1380"/>
    <w:rsid w:val="007C2585"/>
    <w:rsid w:val="007C2D12"/>
    <w:rsid w:val="007C3479"/>
    <w:rsid w:val="007C37B8"/>
    <w:rsid w:val="007C4808"/>
    <w:rsid w:val="007C4DD2"/>
    <w:rsid w:val="007C54F6"/>
    <w:rsid w:val="007C57A8"/>
    <w:rsid w:val="007C58BA"/>
    <w:rsid w:val="007C5D1E"/>
    <w:rsid w:val="007C66E5"/>
    <w:rsid w:val="007C679C"/>
    <w:rsid w:val="007C6892"/>
    <w:rsid w:val="007C68F0"/>
    <w:rsid w:val="007C692C"/>
    <w:rsid w:val="007C6DB1"/>
    <w:rsid w:val="007C7090"/>
    <w:rsid w:val="007C78DA"/>
    <w:rsid w:val="007C7FEA"/>
    <w:rsid w:val="007D00B7"/>
    <w:rsid w:val="007D00D6"/>
    <w:rsid w:val="007D03DF"/>
    <w:rsid w:val="007D0F97"/>
    <w:rsid w:val="007D0FB6"/>
    <w:rsid w:val="007D19E2"/>
    <w:rsid w:val="007D1A54"/>
    <w:rsid w:val="007D2B6C"/>
    <w:rsid w:val="007D3218"/>
    <w:rsid w:val="007D3459"/>
    <w:rsid w:val="007D37A9"/>
    <w:rsid w:val="007D39DE"/>
    <w:rsid w:val="007D3CB4"/>
    <w:rsid w:val="007D41C6"/>
    <w:rsid w:val="007D4342"/>
    <w:rsid w:val="007D4D15"/>
    <w:rsid w:val="007D4DEB"/>
    <w:rsid w:val="007D531F"/>
    <w:rsid w:val="007D5CBD"/>
    <w:rsid w:val="007D5EE6"/>
    <w:rsid w:val="007D6345"/>
    <w:rsid w:val="007D63BB"/>
    <w:rsid w:val="007D78F2"/>
    <w:rsid w:val="007D7E6D"/>
    <w:rsid w:val="007E005E"/>
    <w:rsid w:val="007E0264"/>
    <w:rsid w:val="007E04B3"/>
    <w:rsid w:val="007E05C0"/>
    <w:rsid w:val="007E077E"/>
    <w:rsid w:val="007E22DA"/>
    <w:rsid w:val="007E2A7F"/>
    <w:rsid w:val="007E2B3F"/>
    <w:rsid w:val="007E2F67"/>
    <w:rsid w:val="007E4978"/>
    <w:rsid w:val="007E4D44"/>
    <w:rsid w:val="007E5CD4"/>
    <w:rsid w:val="007F027D"/>
    <w:rsid w:val="007F0A71"/>
    <w:rsid w:val="007F0E22"/>
    <w:rsid w:val="007F172C"/>
    <w:rsid w:val="007F1989"/>
    <w:rsid w:val="007F2A27"/>
    <w:rsid w:val="007F37A2"/>
    <w:rsid w:val="007F4224"/>
    <w:rsid w:val="007F46D6"/>
    <w:rsid w:val="007F4FC6"/>
    <w:rsid w:val="007F6945"/>
    <w:rsid w:val="007F6A4E"/>
    <w:rsid w:val="007F6C08"/>
    <w:rsid w:val="007F6D07"/>
    <w:rsid w:val="007F6D5C"/>
    <w:rsid w:val="00800233"/>
    <w:rsid w:val="00800BDC"/>
    <w:rsid w:val="00803950"/>
    <w:rsid w:val="008040AF"/>
    <w:rsid w:val="0080431F"/>
    <w:rsid w:val="00804389"/>
    <w:rsid w:val="00804576"/>
    <w:rsid w:val="008046B6"/>
    <w:rsid w:val="008047C6"/>
    <w:rsid w:val="00804810"/>
    <w:rsid w:val="00805C24"/>
    <w:rsid w:val="00805C82"/>
    <w:rsid w:val="008069DC"/>
    <w:rsid w:val="00806D4D"/>
    <w:rsid w:val="0080774E"/>
    <w:rsid w:val="00807C8B"/>
    <w:rsid w:val="00810675"/>
    <w:rsid w:val="00811FBE"/>
    <w:rsid w:val="00811FE1"/>
    <w:rsid w:val="00814B6A"/>
    <w:rsid w:val="008153F1"/>
    <w:rsid w:val="00815DDE"/>
    <w:rsid w:val="008161E2"/>
    <w:rsid w:val="008162B9"/>
    <w:rsid w:val="008169D1"/>
    <w:rsid w:val="00817580"/>
    <w:rsid w:val="0081781F"/>
    <w:rsid w:val="00817C78"/>
    <w:rsid w:val="0082018F"/>
    <w:rsid w:val="00820FB7"/>
    <w:rsid w:val="00821362"/>
    <w:rsid w:val="00821538"/>
    <w:rsid w:val="008219F7"/>
    <w:rsid w:val="00821CFD"/>
    <w:rsid w:val="008226A8"/>
    <w:rsid w:val="0082274C"/>
    <w:rsid w:val="008227F4"/>
    <w:rsid w:val="008233EF"/>
    <w:rsid w:val="008237A3"/>
    <w:rsid w:val="00823A7C"/>
    <w:rsid w:val="00823D45"/>
    <w:rsid w:val="00825549"/>
    <w:rsid w:val="00825B48"/>
    <w:rsid w:val="008261B6"/>
    <w:rsid w:val="008274F0"/>
    <w:rsid w:val="00827949"/>
    <w:rsid w:val="00827B11"/>
    <w:rsid w:val="0083069D"/>
    <w:rsid w:val="0083130A"/>
    <w:rsid w:val="00831795"/>
    <w:rsid w:val="00831CB8"/>
    <w:rsid w:val="00831CD6"/>
    <w:rsid w:val="00832113"/>
    <w:rsid w:val="00832651"/>
    <w:rsid w:val="00832C90"/>
    <w:rsid w:val="00833454"/>
    <w:rsid w:val="008337D5"/>
    <w:rsid w:val="00833F03"/>
    <w:rsid w:val="00835D1B"/>
    <w:rsid w:val="00835F45"/>
    <w:rsid w:val="00836975"/>
    <w:rsid w:val="00836C52"/>
    <w:rsid w:val="00836E24"/>
    <w:rsid w:val="0083749D"/>
    <w:rsid w:val="00837784"/>
    <w:rsid w:val="00837D28"/>
    <w:rsid w:val="00842C6D"/>
    <w:rsid w:val="00842F7C"/>
    <w:rsid w:val="008439F0"/>
    <w:rsid w:val="00843BB0"/>
    <w:rsid w:val="00843FD2"/>
    <w:rsid w:val="008444EA"/>
    <w:rsid w:val="008447CF"/>
    <w:rsid w:val="00844AF4"/>
    <w:rsid w:val="00844AFA"/>
    <w:rsid w:val="0084549C"/>
    <w:rsid w:val="008455FC"/>
    <w:rsid w:val="00847315"/>
    <w:rsid w:val="00850BC1"/>
    <w:rsid w:val="00850F09"/>
    <w:rsid w:val="00851514"/>
    <w:rsid w:val="00851650"/>
    <w:rsid w:val="00851D2E"/>
    <w:rsid w:val="00851F6C"/>
    <w:rsid w:val="00851FB8"/>
    <w:rsid w:val="0085291F"/>
    <w:rsid w:val="00852BC5"/>
    <w:rsid w:val="00853596"/>
    <w:rsid w:val="008538B4"/>
    <w:rsid w:val="00854F8A"/>
    <w:rsid w:val="00855254"/>
    <w:rsid w:val="00855B6D"/>
    <w:rsid w:val="00855DDA"/>
    <w:rsid w:val="008567C7"/>
    <w:rsid w:val="00856ABB"/>
    <w:rsid w:val="00857330"/>
    <w:rsid w:val="0085745A"/>
    <w:rsid w:val="0085751F"/>
    <w:rsid w:val="00857BC8"/>
    <w:rsid w:val="008620CF"/>
    <w:rsid w:val="0086216B"/>
    <w:rsid w:val="00863AD5"/>
    <w:rsid w:val="008644C8"/>
    <w:rsid w:val="008649C2"/>
    <w:rsid w:val="00865188"/>
    <w:rsid w:val="008659EF"/>
    <w:rsid w:val="00866E38"/>
    <w:rsid w:val="00866E5B"/>
    <w:rsid w:val="00866F3C"/>
    <w:rsid w:val="00867D96"/>
    <w:rsid w:val="008706B7"/>
    <w:rsid w:val="00870732"/>
    <w:rsid w:val="00873828"/>
    <w:rsid w:val="0087422A"/>
    <w:rsid w:val="008752C9"/>
    <w:rsid w:val="008754A1"/>
    <w:rsid w:val="00875C19"/>
    <w:rsid w:val="00875D25"/>
    <w:rsid w:val="00875FA5"/>
    <w:rsid w:val="00876CB4"/>
    <w:rsid w:val="00876CFB"/>
    <w:rsid w:val="00876FAA"/>
    <w:rsid w:val="00877727"/>
    <w:rsid w:val="00880289"/>
    <w:rsid w:val="008808E8"/>
    <w:rsid w:val="00880E19"/>
    <w:rsid w:val="008811C1"/>
    <w:rsid w:val="008827A3"/>
    <w:rsid w:val="00882C05"/>
    <w:rsid w:val="00882CD2"/>
    <w:rsid w:val="00883AFB"/>
    <w:rsid w:val="00883BCB"/>
    <w:rsid w:val="00883D3B"/>
    <w:rsid w:val="00884062"/>
    <w:rsid w:val="008848DB"/>
    <w:rsid w:val="00884B33"/>
    <w:rsid w:val="008852B2"/>
    <w:rsid w:val="00885BA0"/>
    <w:rsid w:val="00885ED8"/>
    <w:rsid w:val="0088650F"/>
    <w:rsid w:val="008867BE"/>
    <w:rsid w:val="00886A94"/>
    <w:rsid w:val="00886D61"/>
    <w:rsid w:val="00890C47"/>
    <w:rsid w:val="0089159F"/>
    <w:rsid w:val="00891D42"/>
    <w:rsid w:val="00892DB5"/>
    <w:rsid w:val="00895101"/>
    <w:rsid w:val="00895527"/>
    <w:rsid w:val="00896E80"/>
    <w:rsid w:val="00897283"/>
    <w:rsid w:val="00897A21"/>
    <w:rsid w:val="00897D3B"/>
    <w:rsid w:val="00897E2C"/>
    <w:rsid w:val="00897F2C"/>
    <w:rsid w:val="008A046F"/>
    <w:rsid w:val="008A1316"/>
    <w:rsid w:val="008A24C1"/>
    <w:rsid w:val="008A329E"/>
    <w:rsid w:val="008A362B"/>
    <w:rsid w:val="008A3960"/>
    <w:rsid w:val="008A4016"/>
    <w:rsid w:val="008A40EC"/>
    <w:rsid w:val="008A44A9"/>
    <w:rsid w:val="008A56C5"/>
    <w:rsid w:val="008A6149"/>
    <w:rsid w:val="008A6ABC"/>
    <w:rsid w:val="008A721A"/>
    <w:rsid w:val="008A7792"/>
    <w:rsid w:val="008A7D9C"/>
    <w:rsid w:val="008B21ED"/>
    <w:rsid w:val="008B2846"/>
    <w:rsid w:val="008B307C"/>
    <w:rsid w:val="008B3248"/>
    <w:rsid w:val="008B3DB4"/>
    <w:rsid w:val="008B3FD7"/>
    <w:rsid w:val="008B429A"/>
    <w:rsid w:val="008B48EB"/>
    <w:rsid w:val="008B562B"/>
    <w:rsid w:val="008B63FF"/>
    <w:rsid w:val="008B672B"/>
    <w:rsid w:val="008B6DB5"/>
    <w:rsid w:val="008B7C45"/>
    <w:rsid w:val="008C038D"/>
    <w:rsid w:val="008C0873"/>
    <w:rsid w:val="008C0FAA"/>
    <w:rsid w:val="008C24F2"/>
    <w:rsid w:val="008C2B61"/>
    <w:rsid w:val="008C425E"/>
    <w:rsid w:val="008C4758"/>
    <w:rsid w:val="008C5AA1"/>
    <w:rsid w:val="008C6487"/>
    <w:rsid w:val="008C676C"/>
    <w:rsid w:val="008C6BFD"/>
    <w:rsid w:val="008C6CE1"/>
    <w:rsid w:val="008C6D2C"/>
    <w:rsid w:val="008C77F9"/>
    <w:rsid w:val="008C7DB7"/>
    <w:rsid w:val="008D0634"/>
    <w:rsid w:val="008D07EA"/>
    <w:rsid w:val="008D07F7"/>
    <w:rsid w:val="008D08D0"/>
    <w:rsid w:val="008D08F7"/>
    <w:rsid w:val="008D0D1B"/>
    <w:rsid w:val="008D0D6D"/>
    <w:rsid w:val="008D15B1"/>
    <w:rsid w:val="008D1A96"/>
    <w:rsid w:val="008D1C86"/>
    <w:rsid w:val="008D1FAC"/>
    <w:rsid w:val="008D2050"/>
    <w:rsid w:val="008D2B13"/>
    <w:rsid w:val="008D2C9C"/>
    <w:rsid w:val="008D3030"/>
    <w:rsid w:val="008D3359"/>
    <w:rsid w:val="008D441D"/>
    <w:rsid w:val="008D5427"/>
    <w:rsid w:val="008D5B97"/>
    <w:rsid w:val="008D6C4F"/>
    <w:rsid w:val="008D6CA4"/>
    <w:rsid w:val="008D7207"/>
    <w:rsid w:val="008D72D5"/>
    <w:rsid w:val="008E0EB8"/>
    <w:rsid w:val="008E126E"/>
    <w:rsid w:val="008E21D6"/>
    <w:rsid w:val="008E22F0"/>
    <w:rsid w:val="008E25B6"/>
    <w:rsid w:val="008E3857"/>
    <w:rsid w:val="008E3CCD"/>
    <w:rsid w:val="008E4AFA"/>
    <w:rsid w:val="008E4BB1"/>
    <w:rsid w:val="008E4C43"/>
    <w:rsid w:val="008E5284"/>
    <w:rsid w:val="008E5842"/>
    <w:rsid w:val="008E5CDF"/>
    <w:rsid w:val="008E5D95"/>
    <w:rsid w:val="008E633B"/>
    <w:rsid w:val="008E6397"/>
    <w:rsid w:val="008E6ACE"/>
    <w:rsid w:val="008E6C3C"/>
    <w:rsid w:val="008E6D91"/>
    <w:rsid w:val="008E762D"/>
    <w:rsid w:val="008F08A3"/>
    <w:rsid w:val="008F0FB9"/>
    <w:rsid w:val="008F1698"/>
    <w:rsid w:val="008F23CD"/>
    <w:rsid w:val="008F2999"/>
    <w:rsid w:val="008F3668"/>
    <w:rsid w:val="008F3DDC"/>
    <w:rsid w:val="008F43B4"/>
    <w:rsid w:val="008F4600"/>
    <w:rsid w:val="008F4994"/>
    <w:rsid w:val="008F5204"/>
    <w:rsid w:val="008F5765"/>
    <w:rsid w:val="008F59EE"/>
    <w:rsid w:val="008F6DE3"/>
    <w:rsid w:val="008F7FBF"/>
    <w:rsid w:val="00900060"/>
    <w:rsid w:val="0090039C"/>
    <w:rsid w:val="0090078C"/>
    <w:rsid w:val="00900D17"/>
    <w:rsid w:val="009025EA"/>
    <w:rsid w:val="009039AF"/>
    <w:rsid w:val="00903B52"/>
    <w:rsid w:val="0090451F"/>
    <w:rsid w:val="009045DD"/>
    <w:rsid w:val="009045F1"/>
    <w:rsid w:val="0090493C"/>
    <w:rsid w:val="00904AB8"/>
    <w:rsid w:val="00905041"/>
    <w:rsid w:val="00905221"/>
    <w:rsid w:val="00905267"/>
    <w:rsid w:val="00905273"/>
    <w:rsid w:val="00905471"/>
    <w:rsid w:val="009055D7"/>
    <w:rsid w:val="00906B60"/>
    <w:rsid w:val="00906BD0"/>
    <w:rsid w:val="0090712B"/>
    <w:rsid w:val="00907C09"/>
    <w:rsid w:val="00910317"/>
    <w:rsid w:val="00912207"/>
    <w:rsid w:val="0091221D"/>
    <w:rsid w:val="00912679"/>
    <w:rsid w:val="00914039"/>
    <w:rsid w:val="00914253"/>
    <w:rsid w:val="00914B89"/>
    <w:rsid w:val="00914F86"/>
    <w:rsid w:val="00915099"/>
    <w:rsid w:val="009150CE"/>
    <w:rsid w:val="009156CF"/>
    <w:rsid w:val="00916490"/>
    <w:rsid w:val="00917170"/>
    <w:rsid w:val="009174FE"/>
    <w:rsid w:val="009175FC"/>
    <w:rsid w:val="00917C20"/>
    <w:rsid w:val="00922BCE"/>
    <w:rsid w:val="009238F9"/>
    <w:rsid w:val="00924852"/>
    <w:rsid w:val="0092531A"/>
    <w:rsid w:val="00925E4A"/>
    <w:rsid w:val="009268C6"/>
    <w:rsid w:val="00926AA8"/>
    <w:rsid w:val="009273B3"/>
    <w:rsid w:val="009305E0"/>
    <w:rsid w:val="0093112E"/>
    <w:rsid w:val="009320CB"/>
    <w:rsid w:val="00932DB3"/>
    <w:rsid w:val="00933115"/>
    <w:rsid w:val="0093347C"/>
    <w:rsid w:val="00933B40"/>
    <w:rsid w:val="00933BBC"/>
    <w:rsid w:val="00934A53"/>
    <w:rsid w:val="0093743C"/>
    <w:rsid w:val="00937514"/>
    <w:rsid w:val="00940294"/>
    <w:rsid w:val="00942248"/>
    <w:rsid w:val="009422FC"/>
    <w:rsid w:val="00942315"/>
    <w:rsid w:val="00944DC5"/>
    <w:rsid w:val="009451E1"/>
    <w:rsid w:val="00946C61"/>
    <w:rsid w:val="00947FFC"/>
    <w:rsid w:val="009502CE"/>
    <w:rsid w:val="00950301"/>
    <w:rsid w:val="00951590"/>
    <w:rsid w:val="00951A32"/>
    <w:rsid w:val="00952D49"/>
    <w:rsid w:val="00953E15"/>
    <w:rsid w:val="00955696"/>
    <w:rsid w:val="00956E57"/>
    <w:rsid w:val="009570BD"/>
    <w:rsid w:val="009577F3"/>
    <w:rsid w:val="0095795B"/>
    <w:rsid w:val="00957FA0"/>
    <w:rsid w:val="00960032"/>
    <w:rsid w:val="0096065F"/>
    <w:rsid w:val="00961376"/>
    <w:rsid w:val="0096170C"/>
    <w:rsid w:val="009626D9"/>
    <w:rsid w:val="009644EA"/>
    <w:rsid w:val="00964514"/>
    <w:rsid w:val="00966617"/>
    <w:rsid w:val="0096670C"/>
    <w:rsid w:val="00966ABD"/>
    <w:rsid w:val="00966D55"/>
    <w:rsid w:val="00967FCE"/>
    <w:rsid w:val="00970E79"/>
    <w:rsid w:val="00972582"/>
    <w:rsid w:val="0097361B"/>
    <w:rsid w:val="0097367F"/>
    <w:rsid w:val="00973832"/>
    <w:rsid w:val="00974F60"/>
    <w:rsid w:val="009751C0"/>
    <w:rsid w:val="009756A5"/>
    <w:rsid w:val="00976C3B"/>
    <w:rsid w:val="009774EB"/>
    <w:rsid w:val="00977D6D"/>
    <w:rsid w:val="00980F9C"/>
    <w:rsid w:val="009813CF"/>
    <w:rsid w:val="00981F4B"/>
    <w:rsid w:val="00982106"/>
    <w:rsid w:val="00983B00"/>
    <w:rsid w:val="00984A98"/>
    <w:rsid w:val="00984DCF"/>
    <w:rsid w:val="00985540"/>
    <w:rsid w:val="0098593A"/>
    <w:rsid w:val="00985AFF"/>
    <w:rsid w:val="009863F6"/>
    <w:rsid w:val="0098667D"/>
    <w:rsid w:val="009907AA"/>
    <w:rsid w:val="00990AAE"/>
    <w:rsid w:val="0099123C"/>
    <w:rsid w:val="009914A0"/>
    <w:rsid w:val="00991673"/>
    <w:rsid w:val="00993BF8"/>
    <w:rsid w:val="009940FA"/>
    <w:rsid w:val="0099466A"/>
    <w:rsid w:val="0099475B"/>
    <w:rsid w:val="00994976"/>
    <w:rsid w:val="00994B05"/>
    <w:rsid w:val="00995D65"/>
    <w:rsid w:val="0099642F"/>
    <w:rsid w:val="00997048"/>
    <w:rsid w:val="009978A4"/>
    <w:rsid w:val="009A1119"/>
    <w:rsid w:val="009A1C67"/>
    <w:rsid w:val="009A253E"/>
    <w:rsid w:val="009A262F"/>
    <w:rsid w:val="009A2899"/>
    <w:rsid w:val="009A2EC1"/>
    <w:rsid w:val="009A34F7"/>
    <w:rsid w:val="009A3A72"/>
    <w:rsid w:val="009A3D71"/>
    <w:rsid w:val="009A48B3"/>
    <w:rsid w:val="009A57C0"/>
    <w:rsid w:val="009A5810"/>
    <w:rsid w:val="009A5E74"/>
    <w:rsid w:val="009A64EC"/>
    <w:rsid w:val="009A69C3"/>
    <w:rsid w:val="009A7599"/>
    <w:rsid w:val="009B0770"/>
    <w:rsid w:val="009B0DE2"/>
    <w:rsid w:val="009B116E"/>
    <w:rsid w:val="009B33D1"/>
    <w:rsid w:val="009B4114"/>
    <w:rsid w:val="009B4A23"/>
    <w:rsid w:val="009B5F33"/>
    <w:rsid w:val="009B6638"/>
    <w:rsid w:val="009B6DC9"/>
    <w:rsid w:val="009B757F"/>
    <w:rsid w:val="009C0973"/>
    <w:rsid w:val="009C11FD"/>
    <w:rsid w:val="009C1B18"/>
    <w:rsid w:val="009C2D10"/>
    <w:rsid w:val="009C3C2D"/>
    <w:rsid w:val="009C3E8A"/>
    <w:rsid w:val="009C4A47"/>
    <w:rsid w:val="009C55D7"/>
    <w:rsid w:val="009C5CB3"/>
    <w:rsid w:val="009C5DA2"/>
    <w:rsid w:val="009C6417"/>
    <w:rsid w:val="009C6C71"/>
    <w:rsid w:val="009C6F27"/>
    <w:rsid w:val="009C7109"/>
    <w:rsid w:val="009C7664"/>
    <w:rsid w:val="009D0179"/>
    <w:rsid w:val="009D08F9"/>
    <w:rsid w:val="009D09C3"/>
    <w:rsid w:val="009D0B5B"/>
    <w:rsid w:val="009D0D87"/>
    <w:rsid w:val="009D0E1F"/>
    <w:rsid w:val="009D1051"/>
    <w:rsid w:val="009D13BF"/>
    <w:rsid w:val="009D1CB7"/>
    <w:rsid w:val="009D32C3"/>
    <w:rsid w:val="009D3B9F"/>
    <w:rsid w:val="009D4632"/>
    <w:rsid w:val="009D78A9"/>
    <w:rsid w:val="009D7CD2"/>
    <w:rsid w:val="009E00E4"/>
    <w:rsid w:val="009E12F8"/>
    <w:rsid w:val="009E1491"/>
    <w:rsid w:val="009E2266"/>
    <w:rsid w:val="009E28A4"/>
    <w:rsid w:val="009E2B73"/>
    <w:rsid w:val="009E2EF8"/>
    <w:rsid w:val="009E2FD0"/>
    <w:rsid w:val="009E3AB6"/>
    <w:rsid w:val="009E4612"/>
    <w:rsid w:val="009E4DA8"/>
    <w:rsid w:val="009E513F"/>
    <w:rsid w:val="009E56F3"/>
    <w:rsid w:val="009E740F"/>
    <w:rsid w:val="009E7915"/>
    <w:rsid w:val="009E7B94"/>
    <w:rsid w:val="009E7DE3"/>
    <w:rsid w:val="009F0C9A"/>
    <w:rsid w:val="009F1B5E"/>
    <w:rsid w:val="009F30A7"/>
    <w:rsid w:val="009F31E9"/>
    <w:rsid w:val="009F34FA"/>
    <w:rsid w:val="009F3771"/>
    <w:rsid w:val="009F3775"/>
    <w:rsid w:val="009F3A67"/>
    <w:rsid w:val="009F3B7E"/>
    <w:rsid w:val="009F3D3C"/>
    <w:rsid w:val="009F3E12"/>
    <w:rsid w:val="009F419F"/>
    <w:rsid w:val="009F493A"/>
    <w:rsid w:val="009F4A83"/>
    <w:rsid w:val="009F4CA2"/>
    <w:rsid w:val="009F66AD"/>
    <w:rsid w:val="009F6BD7"/>
    <w:rsid w:val="009F70C0"/>
    <w:rsid w:val="009F72F1"/>
    <w:rsid w:val="009F76CE"/>
    <w:rsid w:val="00A01309"/>
    <w:rsid w:val="00A01473"/>
    <w:rsid w:val="00A018B1"/>
    <w:rsid w:val="00A01DB7"/>
    <w:rsid w:val="00A02179"/>
    <w:rsid w:val="00A02897"/>
    <w:rsid w:val="00A02F23"/>
    <w:rsid w:val="00A036FD"/>
    <w:rsid w:val="00A03DDC"/>
    <w:rsid w:val="00A04951"/>
    <w:rsid w:val="00A04FD3"/>
    <w:rsid w:val="00A05376"/>
    <w:rsid w:val="00A05693"/>
    <w:rsid w:val="00A05836"/>
    <w:rsid w:val="00A05C45"/>
    <w:rsid w:val="00A06BC6"/>
    <w:rsid w:val="00A07D79"/>
    <w:rsid w:val="00A110F3"/>
    <w:rsid w:val="00A11980"/>
    <w:rsid w:val="00A11A01"/>
    <w:rsid w:val="00A11BAF"/>
    <w:rsid w:val="00A11CAF"/>
    <w:rsid w:val="00A12478"/>
    <w:rsid w:val="00A13292"/>
    <w:rsid w:val="00A13BEE"/>
    <w:rsid w:val="00A13C19"/>
    <w:rsid w:val="00A13FB6"/>
    <w:rsid w:val="00A1488D"/>
    <w:rsid w:val="00A148BD"/>
    <w:rsid w:val="00A15154"/>
    <w:rsid w:val="00A153B4"/>
    <w:rsid w:val="00A15F9C"/>
    <w:rsid w:val="00A162BB"/>
    <w:rsid w:val="00A16A47"/>
    <w:rsid w:val="00A16A9B"/>
    <w:rsid w:val="00A16B24"/>
    <w:rsid w:val="00A175B9"/>
    <w:rsid w:val="00A215EB"/>
    <w:rsid w:val="00A21D0C"/>
    <w:rsid w:val="00A22399"/>
    <w:rsid w:val="00A22B64"/>
    <w:rsid w:val="00A247DC"/>
    <w:rsid w:val="00A24DB4"/>
    <w:rsid w:val="00A25819"/>
    <w:rsid w:val="00A26B5A"/>
    <w:rsid w:val="00A300E6"/>
    <w:rsid w:val="00A305F9"/>
    <w:rsid w:val="00A31158"/>
    <w:rsid w:val="00A311C0"/>
    <w:rsid w:val="00A32797"/>
    <w:rsid w:val="00A32A3A"/>
    <w:rsid w:val="00A335E3"/>
    <w:rsid w:val="00A3436C"/>
    <w:rsid w:val="00A352F7"/>
    <w:rsid w:val="00A35BCB"/>
    <w:rsid w:val="00A360C0"/>
    <w:rsid w:val="00A3654D"/>
    <w:rsid w:val="00A3694F"/>
    <w:rsid w:val="00A37418"/>
    <w:rsid w:val="00A376B3"/>
    <w:rsid w:val="00A4033F"/>
    <w:rsid w:val="00A403AF"/>
    <w:rsid w:val="00A404AA"/>
    <w:rsid w:val="00A40D74"/>
    <w:rsid w:val="00A4142A"/>
    <w:rsid w:val="00A41902"/>
    <w:rsid w:val="00A41E6E"/>
    <w:rsid w:val="00A44028"/>
    <w:rsid w:val="00A45905"/>
    <w:rsid w:val="00A45A81"/>
    <w:rsid w:val="00A47CB5"/>
    <w:rsid w:val="00A47FC2"/>
    <w:rsid w:val="00A50960"/>
    <w:rsid w:val="00A50E0F"/>
    <w:rsid w:val="00A50E45"/>
    <w:rsid w:val="00A512A3"/>
    <w:rsid w:val="00A512E5"/>
    <w:rsid w:val="00A518F2"/>
    <w:rsid w:val="00A51F29"/>
    <w:rsid w:val="00A532AA"/>
    <w:rsid w:val="00A53733"/>
    <w:rsid w:val="00A54811"/>
    <w:rsid w:val="00A55061"/>
    <w:rsid w:val="00A551B0"/>
    <w:rsid w:val="00A5699E"/>
    <w:rsid w:val="00A57574"/>
    <w:rsid w:val="00A579A2"/>
    <w:rsid w:val="00A60161"/>
    <w:rsid w:val="00A60E33"/>
    <w:rsid w:val="00A61217"/>
    <w:rsid w:val="00A617A3"/>
    <w:rsid w:val="00A61BE6"/>
    <w:rsid w:val="00A61FE2"/>
    <w:rsid w:val="00A62405"/>
    <w:rsid w:val="00A633E6"/>
    <w:rsid w:val="00A63C16"/>
    <w:rsid w:val="00A63DCE"/>
    <w:rsid w:val="00A64EEC"/>
    <w:rsid w:val="00A65017"/>
    <w:rsid w:val="00A67431"/>
    <w:rsid w:val="00A674E5"/>
    <w:rsid w:val="00A676DE"/>
    <w:rsid w:val="00A67953"/>
    <w:rsid w:val="00A70597"/>
    <w:rsid w:val="00A71FCA"/>
    <w:rsid w:val="00A72182"/>
    <w:rsid w:val="00A72446"/>
    <w:rsid w:val="00A7258B"/>
    <w:rsid w:val="00A72B46"/>
    <w:rsid w:val="00A73121"/>
    <w:rsid w:val="00A7321A"/>
    <w:rsid w:val="00A73535"/>
    <w:rsid w:val="00A744B6"/>
    <w:rsid w:val="00A75B7F"/>
    <w:rsid w:val="00A77B78"/>
    <w:rsid w:val="00A77C7D"/>
    <w:rsid w:val="00A802E6"/>
    <w:rsid w:val="00A80F24"/>
    <w:rsid w:val="00A81263"/>
    <w:rsid w:val="00A81493"/>
    <w:rsid w:val="00A850F5"/>
    <w:rsid w:val="00A8556F"/>
    <w:rsid w:val="00A86B17"/>
    <w:rsid w:val="00A87C4F"/>
    <w:rsid w:val="00A90631"/>
    <w:rsid w:val="00A90C0A"/>
    <w:rsid w:val="00A92021"/>
    <w:rsid w:val="00A920D7"/>
    <w:rsid w:val="00A9224A"/>
    <w:rsid w:val="00A92A4E"/>
    <w:rsid w:val="00A9310A"/>
    <w:rsid w:val="00A93691"/>
    <w:rsid w:val="00A93A5D"/>
    <w:rsid w:val="00A93D11"/>
    <w:rsid w:val="00A94FBC"/>
    <w:rsid w:val="00A9607D"/>
    <w:rsid w:val="00A976F0"/>
    <w:rsid w:val="00A97CBA"/>
    <w:rsid w:val="00AA0010"/>
    <w:rsid w:val="00AA0782"/>
    <w:rsid w:val="00AA0F2D"/>
    <w:rsid w:val="00AA3907"/>
    <w:rsid w:val="00AA3B0C"/>
    <w:rsid w:val="00AA3E23"/>
    <w:rsid w:val="00AA4A84"/>
    <w:rsid w:val="00AA55CC"/>
    <w:rsid w:val="00AA61BF"/>
    <w:rsid w:val="00AA6456"/>
    <w:rsid w:val="00AA656D"/>
    <w:rsid w:val="00AA6F64"/>
    <w:rsid w:val="00AA7051"/>
    <w:rsid w:val="00AA73C6"/>
    <w:rsid w:val="00AA7DE7"/>
    <w:rsid w:val="00AA7F75"/>
    <w:rsid w:val="00AB3BAC"/>
    <w:rsid w:val="00AB3CA4"/>
    <w:rsid w:val="00AB5028"/>
    <w:rsid w:val="00AB53BE"/>
    <w:rsid w:val="00AB55C6"/>
    <w:rsid w:val="00AB5E9A"/>
    <w:rsid w:val="00AB61A1"/>
    <w:rsid w:val="00AB6592"/>
    <w:rsid w:val="00AB7422"/>
    <w:rsid w:val="00AB7B73"/>
    <w:rsid w:val="00AC01E1"/>
    <w:rsid w:val="00AC0F05"/>
    <w:rsid w:val="00AC17AB"/>
    <w:rsid w:val="00AC365D"/>
    <w:rsid w:val="00AC3A95"/>
    <w:rsid w:val="00AC3F9E"/>
    <w:rsid w:val="00AC471C"/>
    <w:rsid w:val="00AC6311"/>
    <w:rsid w:val="00AC63B6"/>
    <w:rsid w:val="00AC7C30"/>
    <w:rsid w:val="00AD0C87"/>
    <w:rsid w:val="00AD12D7"/>
    <w:rsid w:val="00AD1832"/>
    <w:rsid w:val="00AD1C0A"/>
    <w:rsid w:val="00AD1F02"/>
    <w:rsid w:val="00AD358A"/>
    <w:rsid w:val="00AD3BEF"/>
    <w:rsid w:val="00AD440E"/>
    <w:rsid w:val="00AD44F3"/>
    <w:rsid w:val="00AD47BA"/>
    <w:rsid w:val="00AD64D0"/>
    <w:rsid w:val="00AD6974"/>
    <w:rsid w:val="00AD7423"/>
    <w:rsid w:val="00AD77D2"/>
    <w:rsid w:val="00AD7992"/>
    <w:rsid w:val="00AE11C6"/>
    <w:rsid w:val="00AE125A"/>
    <w:rsid w:val="00AE1458"/>
    <w:rsid w:val="00AE185E"/>
    <w:rsid w:val="00AE1B90"/>
    <w:rsid w:val="00AE2377"/>
    <w:rsid w:val="00AE38B2"/>
    <w:rsid w:val="00AE398E"/>
    <w:rsid w:val="00AE3C3E"/>
    <w:rsid w:val="00AE4162"/>
    <w:rsid w:val="00AE45D8"/>
    <w:rsid w:val="00AE4CD0"/>
    <w:rsid w:val="00AE53B2"/>
    <w:rsid w:val="00AE5512"/>
    <w:rsid w:val="00AE71A9"/>
    <w:rsid w:val="00AF0036"/>
    <w:rsid w:val="00AF0E4B"/>
    <w:rsid w:val="00AF1402"/>
    <w:rsid w:val="00AF1AB8"/>
    <w:rsid w:val="00AF2B09"/>
    <w:rsid w:val="00AF2E4F"/>
    <w:rsid w:val="00AF39CE"/>
    <w:rsid w:val="00AF3AE3"/>
    <w:rsid w:val="00AF3B2F"/>
    <w:rsid w:val="00AF496A"/>
    <w:rsid w:val="00AF4AC8"/>
    <w:rsid w:val="00AF5FC8"/>
    <w:rsid w:val="00AF62CB"/>
    <w:rsid w:val="00AF677E"/>
    <w:rsid w:val="00AF787C"/>
    <w:rsid w:val="00AF7AB6"/>
    <w:rsid w:val="00AF7C5E"/>
    <w:rsid w:val="00B00327"/>
    <w:rsid w:val="00B00986"/>
    <w:rsid w:val="00B00D86"/>
    <w:rsid w:val="00B011D9"/>
    <w:rsid w:val="00B0171F"/>
    <w:rsid w:val="00B01747"/>
    <w:rsid w:val="00B01C95"/>
    <w:rsid w:val="00B01F78"/>
    <w:rsid w:val="00B02974"/>
    <w:rsid w:val="00B02EBF"/>
    <w:rsid w:val="00B039D6"/>
    <w:rsid w:val="00B048B7"/>
    <w:rsid w:val="00B04AE2"/>
    <w:rsid w:val="00B04FF0"/>
    <w:rsid w:val="00B100EE"/>
    <w:rsid w:val="00B10DF3"/>
    <w:rsid w:val="00B10E58"/>
    <w:rsid w:val="00B11A87"/>
    <w:rsid w:val="00B12422"/>
    <w:rsid w:val="00B1297A"/>
    <w:rsid w:val="00B134A1"/>
    <w:rsid w:val="00B145AD"/>
    <w:rsid w:val="00B149BB"/>
    <w:rsid w:val="00B15FB1"/>
    <w:rsid w:val="00B16D1E"/>
    <w:rsid w:val="00B17F7C"/>
    <w:rsid w:val="00B17FC3"/>
    <w:rsid w:val="00B17FDB"/>
    <w:rsid w:val="00B2011F"/>
    <w:rsid w:val="00B2030D"/>
    <w:rsid w:val="00B20417"/>
    <w:rsid w:val="00B209C2"/>
    <w:rsid w:val="00B21774"/>
    <w:rsid w:val="00B21CA6"/>
    <w:rsid w:val="00B22963"/>
    <w:rsid w:val="00B234FE"/>
    <w:rsid w:val="00B23B8A"/>
    <w:rsid w:val="00B23FF7"/>
    <w:rsid w:val="00B242B5"/>
    <w:rsid w:val="00B24584"/>
    <w:rsid w:val="00B2576E"/>
    <w:rsid w:val="00B25B70"/>
    <w:rsid w:val="00B25F08"/>
    <w:rsid w:val="00B25F7E"/>
    <w:rsid w:val="00B261D4"/>
    <w:rsid w:val="00B264C4"/>
    <w:rsid w:val="00B264F4"/>
    <w:rsid w:val="00B26B12"/>
    <w:rsid w:val="00B2754F"/>
    <w:rsid w:val="00B276C4"/>
    <w:rsid w:val="00B27CCF"/>
    <w:rsid w:val="00B305CB"/>
    <w:rsid w:val="00B30751"/>
    <w:rsid w:val="00B31526"/>
    <w:rsid w:val="00B32BC4"/>
    <w:rsid w:val="00B32C74"/>
    <w:rsid w:val="00B32CB9"/>
    <w:rsid w:val="00B32F6E"/>
    <w:rsid w:val="00B35047"/>
    <w:rsid w:val="00B35A34"/>
    <w:rsid w:val="00B36743"/>
    <w:rsid w:val="00B370FF"/>
    <w:rsid w:val="00B374B1"/>
    <w:rsid w:val="00B406ED"/>
    <w:rsid w:val="00B40BE5"/>
    <w:rsid w:val="00B4146C"/>
    <w:rsid w:val="00B4192F"/>
    <w:rsid w:val="00B4198E"/>
    <w:rsid w:val="00B41CEE"/>
    <w:rsid w:val="00B42D36"/>
    <w:rsid w:val="00B43566"/>
    <w:rsid w:val="00B436A3"/>
    <w:rsid w:val="00B449AE"/>
    <w:rsid w:val="00B45AD0"/>
    <w:rsid w:val="00B45D15"/>
    <w:rsid w:val="00B46751"/>
    <w:rsid w:val="00B471BD"/>
    <w:rsid w:val="00B477D1"/>
    <w:rsid w:val="00B47AEB"/>
    <w:rsid w:val="00B50603"/>
    <w:rsid w:val="00B5181D"/>
    <w:rsid w:val="00B530D1"/>
    <w:rsid w:val="00B5394F"/>
    <w:rsid w:val="00B565DB"/>
    <w:rsid w:val="00B56858"/>
    <w:rsid w:val="00B575BB"/>
    <w:rsid w:val="00B60649"/>
    <w:rsid w:val="00B60D79"/>
    <w:rsid w:val="00B61359"/>
    <w:rsid w:val="00B629B4"/>
    <w:rsid w:val="00B62A76"/>
    <w:rsid w:val="00B62CAB"/>
    <w:rsid w:val="00B62F04"/>
    <w:rsid w:val="00B631AD"/>
    <w:rsid w:val="00B63B55"/>
    <w:rsid w:val="00B64640"/>
    <w:rsid w:val="00B647FD"/>
    <w:rsid w:val="00B65303"/>
    <w:rsid w:val="00B65502"/>
    <w:rsid w:val="00B659D6"/>
    <w:rsid w:val="00B65D2F"/>
    <w:rsid w:val="00B665DB"/>
    <w:rsid w:val="00B67650"/>
    <w:rsid w:val="00B679A3"/>
    <w:rsid w:val="00B70A98"/>
    <w:rsid w:val="00B71029"/>
    <w:rsid w:val="00B71166"/>
    <w:rsid w:val="00B71855"/>
    <w:rsid w:val="00B7246B"/>
    <w:rsid w:val="00B72AD1"/>
    <w:rsid w:val="00B74963"/>
    <w:rsid w:val="00B74DF2"/>
    <w:rsid w:val="00B752E2"/>
    <w:rsid w:val="00B75620"/>
    <w:rsid w:val="00B75855"/>
    <w:rsid w:val="00B75B00"/>
    <w:rsid w:val="00B770B5"/>
    <w:rsid w:val="00B7765F"/>
    <w:rsid w:val="00B779BC"/>
    <w:rsid w:val="00B77F0E"/>
    <w:rsid w:val="00B81BBA"/>
    <w:rsid w:val="00B81F94"/>
    <w:rsid w:val="00B820AF"/>
    <w:rsid w:val="00B825C1"/>
    <w:rsid w:val="00B82F88"/>
    <w:rsid w:val="00B839A7"/>
    <w:rsid w:val="00B83AE7"/>
    <w:rsid w:val="00B85766"/>
    <w:rsid w:val="00B85FB3"/>
    <w:rsid w:val="00B85FD8"/>
    <w:rsid w:val="00B86017"/>
    <w:rsid w:val="00B87430"/>
    <w:rsid w:val="00B90184"/>
    <w:rsid w:val="00B90425"/>
    <w:rsid w:val="00B91F1B"/>
    <w:rsid w:val="00B922EF"/>
    <w:rsid w:val="00B92B84"/>
    <w:rsid w:val="00B92EFA"/>
    <w:rsid w:val="00B938A2"/>
    <w:rsid w:val="00B9392C"/>
    <w:rsid w:val="00B94251"/>
    <w:rsid w:val="00B94D56"/>
    <w:rsid w:val="00B95D0C"/>
    <w:rsid w:val="00B96B82"/>
    <w:rsid w:val="00B96BB6"/>
    <w:rsid w:val="00B96F3E"/>
    <w:rsid w:val="00B970B5"/>
    <w:rsid w:val="00BA04C0"/>
    <w:rsid w:val="00BA19EE"/>
    <w:rsid w:val="00BA20AD"/>
    <w:rsid w:val="00BA26C8"/>
    <w:rsid w:val="00BA319B"/>
    <w:rsid w:val="00BA38C5"/>
    <w:rsid w:val="00BA4C2D"/>
    <w:rsid w:val="00BA4E41"/>
    <w:rsid w:val="00BA6179"/>
    <w:rsid w:val="00BA6FF0"/>
    <w:rsid w:val="00BA7BE6"/>
    <w:rsid w:val="00BB0095"/>
    <w:rsid w:val="00BB0287"/>
    <w:rsid w:val="00BB042A"/>
    <w:rsid w:val="00BB088A"/>
    <w:rsid w:val="00BB1147"/>
    <w:rsid w:val="00BB181B"/>
    <w:rsid w:val="00BB1C64"/>
    <w:rsid w:val="00BB1CB8"/>
    <w:rsid w:val="00BB1F37"/>
    <w:rsid w:val="00BB2326"/>
    <w:rsid w:val="00BB25EF"/>
    <w:rsid w:val="00BB30ED"/>
    <w:rsid w:val="00BB3711"/>
    <w:rsid w:val="00BB472C"/>
    <w:rsid w:val="00BB558D"/>
    <w:rsid w:val="00BB58CE"/>
    <w:rsid w:val="00BB5F2C"/>
    <w:rsid w:val="00BB60D4"/>
    <w:rsid w:val="00BB6424"/>
    <w:rsid w:val="00BB6FC2"/>
    <w:rsid w:val="00BB7172"/>
    <w:rsid w:val="00BC11B9"/>
    <w:rsid w:val="00BC20D5"/>
    <w:rsid w:val="00BC24FA"/>
    <w:rsid w:val="00BC29A7"/>
    <w:rsid w:val="00BC35DA"/>
    <w:rsid w:val="00BC4DBC"/>
    <w:rsid w:val="00BC4FF8"/>
    <w:rsid w:val="00BC60BC"/>
    <w:rsid w:val="00BC62CA"/>
    <w:rsid w:val="00BC67A1"/>
    <w:rsid w:val="00BC68B7"/>
    <w:rsid w:val="00BC731C"/>
    <w:rsid w:val="00BC75DA"/>
    <w:rsid w:val="00BC7EF6"/>
    <w:rsid w:val="00BD00FE"/>
    <w:rsid w:val="00BD120A"/>
    <w:rsid w:val="00BD14E0"/>
    <w:rsid w:val="00BD172E"/>
    <w:rsid w:val="00BD2D1D"/>
    <w:rsid w:val="00BD305E"/>
    <w:rsid w:val="00BD480E"/>
    <w:rsid w:val="00BD4DCB"/>
    <w:rsid w:val="00BD4E44"/>
    <w:rsid w:val="00BD553D"/>
    <w:rsid w:val="00BD6CA6"/>
    <w:rsid w:val="00BE059D"/>
    <w:rsid w:val="00BE2297"/>
    <w:rsid w:val="00BE27D6"/>
    <w:rsid w:val="00BE27F4"/>
    <w:rsid w:val="00BE2DD7"/>
    <w:rsid w:val="00BE33A0"/>
    <w:rsid w:val="00BE3452"/>
    <w:rsid w:val="00BE3BFB"/>
    <w:rsid w:val="00BE3CF7"/>
    <w:rsid w:val="00BE411A"/>
    <w:rsid w:val="00BE4400"/>
    <w:rsid w:val="00BE4A88"/>
    <w:rsid w:val="00BE55BA"/>
    <w:rsid w:val="00BE5AE9"/>
    <w:rsid w:val="00BE7FEF"/>
    <w:rsid w:val="00BF00CC"/>
    <w:rsid w:val="00BF09AC"/>
    <w:rsid w:val="00BF295E"/>
    <w:rsid w:val="00BF2C1E"/>
    <w:rsid w:val="00BF3587"/>
    <w:rsid w:val="00BF3EF7"/>
    <w:rsid w:val="00BF5489"/>
    <w:rsid w:val="00BF6639"/>
    <w:rsid w:val="00BF7175"/>
    <w:rsid w:val="00BF7CF4"/>
    <w:rsid w:val="00BF7FFD"/>
    <w:rsid w:val="00C0136B"/>
    <w:rsid w:val="00C02024"/>
    <w:rsid w:val="00C02B54"/>
    <w:rsid w:val="00C02E00"/>
    <w:rsid w:val="00C03157"/>
    <w:rsid w:val="00C0315F"/>
    <w:rsid w:val="00C03969"/>
    <w:rsid w:val="00C0422A"/>
    <w:rsid w:val="00C0444F"/>
    <w:rsid w:val="00C05637"/>
    <w:rsid w:val="00C056E6"/>
    <w:rsid w:val="00C068B3"/>
    <w:rsid w:val="00C074FC"/>
    <w:rsid w:val="00C07A8E"/>
    <w:rsid w:val="00C113D4"/>
    <w:rsid w:val="00C1179B"/>
    <w:rsid w:val="00C11831"/>
    <w:rsid w:val="00C11DF9"/>
    <w:rsid w:val="00C12497"/>
    <w:rsid w:val="00C12831"/>
    <w:rsid w:val="00C12CF7"/>
    <w:rsid w:val="00C12EB4"/>
    <w:rsid w:val="00C130C3"/>
    <w:rsid w:val="00C14332"/>
    <w:rsid w:val="00C14FAF"/>
    <w:rsid w:val="00C156B6"/>
    <w:rsid w:val="00C167A5"/>
    <w:rsid w:val="00C16C2D"/>
    <w:rsid w:val="00C171FD"/>
    <w:rsid w:val="00C17C70"/>
    <w:rsid w:val="00C2091E"/>
    <w:rsid w:val="00C20CA9"/>
    <w:rsid w:val="00C20CDC"/>
    <w:rsid w:val="00C21C1C"/>
    <w:rsid w:val="00C21E13"/>
    <w:rsid w:val="00C22531"/>
    <w:rsid w:val="00C229E0"/>
    <w:rsid w:val="00C23B6A"/>
    <w:rsid w:val="00C23C46"/>
    <w:rsid w:val="00C240A2"/>
    <w:rsid w:val="00C2422B"/>
    <w:rsid w:val="00C24352"/>
    <w:rsid w:val="00C2451E"/>
    <w:rsid w:val="00C258C1"/>
    <w:rsid w:val="00C260B0"/>
    <w:rsid w:val="00C26A3B"/>
    <w:rsid w:val="00C276A5"/>
    <w:rsid w:val="00C27844"/>
    <w:rsid w:val="00C2795D"/>
    <w:rsid w:val="00C308FD"/>
    <w:rsid w:val="00C30937"/>
    <w:rsid w:val="00C30D7A"/>
    <w:rsid w:val="00C30E93"/>
    <w:rsid w:val="00C3233B"/>
    <w:rsid w:val="00C32CC9"/>
    <w:rsid w:val="00C3376D"/>
    <w:rsid w:val="00C33929"/>
    <w:rsid w:val="00C34880"/>
    <w:rsid w:val="00C34BB5"/>
    <w:rsid w:val="00C351DE"/>
    <w:rsid w:val="00C35D69"/>
    <w:rsid w:val="00C364AB"/>
    <w:rsid w:val="00C3665D"/>
    <w:rsid w:val="00C379F5"/>
    <w:rsid w:val="00C37D14"/>
    <w:rsid w:val="00C37DD2"/>
    <w:rsid w:val="00C41A2D"/>
    <w:rsid w:val="00C42D24"/>
    <w:rsid w:val="00C4308A"/>
    <w:rsid w:val="00C435CA"/>
    <w:rsid w:val="00C43FAC"/>
    <w:rsid w:val="00C440DC"/>
    <w:rsid w:val="00C44AFF"/>
    <w:rsid w:val="00C44B44"/>
    <w:rsid w:val="00C450A0"/>
    <w:rsid w:val="00C47031"/>
    <w:rsid w:val="00C4784E"/>
    <w:rsid w:val="00C47D21"/>
    <w:rsid w:val="00C50A96"/>
    <w:rsid w:val="00C50D4E"/>
    <w:rsid w:val="00C52137"/>
    <w:rsid w:val="00C52448"/>
    <w:rsid w:val="00C525BD"/>
    <w:rsid w:val="00C52DE6"/>
    <w:rsid w:val="00C5318B"/>
    <w:rsid w:val="00C53350"/>
    <w:rsid w:val="00C537D4"/>
    <w:rsid w:val="00C53813"/>
    <w:rsid w:val="00C55070"/>
    <w:rsid w:val="00C55276"/>
    <w:rsid w:val="00C55DF6"/>
    <w:rsid w:val="00C5650A"/>
    <w:rsid w:val="00C569FF"/>
    <w:rsid w:val="00C57298"/>
    <w:rsid w:val="00C5740F"/>
    <w:rsid w:val="00C60905"/>
    <w:rsid w:val="00C609D4"/>
    <w:rsid w:val="00C60DDA"/>
    <w:rsid w:val="00C61438"/>
    <w:rsid w:val="00C61846"/>
    <w:rsid w:val="00C61C27"/>
    <w:rsid w:val="00C624F8"/>
    <w:rsid w:val="00C65243"/>
    <w:rsid w:val="00C652AE"/>
    <w:rsid w:val="00C653AE"/>
    <w:rsid w:val="00C659C9"/>
    <w:rsid w:val="00C65A5B"/>
    <w:rsid w:val="00C65CFC"/>
    <w:rsid w:val="00C66110"/>
    <w:rsid w:val="00C666E7"/>
    <w:rsid w:val="00C673FA"/>
    <w:rsid w:val="00C67468"/>
    <w:rsid w:val="00C6770C"/>
    <w:rsid w:val="00C67DD8"/>
    <w:rsid w:val="00C70C2E"/>
    <w:rsid w:val="00C71796"/>
    <w:rsid w:val="00C71924"/>
    <w:rsid w:val="00C7277D"/>
    <w:rsid w:val="00C72BB2"/>
    <w:rsid w:val="00C73E13"/>
    <w:rsid w:val="00C744BC"/>
    <w:rsid w:val="00C75B37"/>
    <w:rsid w:val="00C766EC"/>
    <w:rsid w:val="00C77C67"/>
    <w:rsid w:val="00C77DB2"/>
    <w:rsid w:val="00C801F0"/>
    <w:rsid w:val="00C806EA"/>
    <w:rsid w:val="00C81A37"/>
    <w:rsid w:val="00C81E1A"/>
    <w:rsid w:val="00C81F11"/>
    <w:rsid w:val="00C830B6"/>
    <w:rsid w:val="00C83561"/>
    <w:rsid w:val="00C83CB7"/>
    <w:rsid w:val="00C83D07"/>
    <w:rsid w:val="00C84916"/>
    <w:rsid w:val="00C856CD"/>
    <w:rsid w:val="00C8578B"/>
    <w:rsid w:val="00C85C09"/>
    <w:rsid w:val="00C861FE"/>
    <w:rsid w:val="00C86BE0"/>
    <w:rsid w:val="00C86EE4"/>
    <w:rsid w:val="00C871F5"/>
    <w:rsid w:val="00C87232"/>
    <w:rsid w:val="00C87249"/>
    <w:rsid w:val="00C87307"/>
    <w:rsid w:val="00C876C9"/>
    <w:rsid w:val="00C87759"/>
    <w:rsid w:val="00C87ABC"/>
    <w:rsid w:val="00C87C48"/>
    <w:rsid w:val="00C907B0"/>
    <w:rsid w:val="00C91E67"/>
    <w:rsid w:val="00C9220E"/>
    <w:rsid w:val="00C923F9"/>
    <w:rsid w:val="00C92452"/>
    <w:rsid w:val="00C92543"/>
    <w:rsid w:val="00C9280E"/>
    <w:rsid w:val="00C92FC7"/>
    <w:rsid w:val="00C930F1"/>
    <w:rsid w:val="00C931BF"/>
    <w:rsid w:val="00C93234"/>
    <w:rsid w:val="00C93AD7"/>
    <w:rsid w:val="00C94046"/>
    <w:rsid w:val="00C95DB8"/>
    <w:rsid w:val="00C95DC1"/>
    <w:rsid w:val="00C967A3"/>
    <w:rsid w:val="00C96CE7"/>
    <w:rsid w:val="00C96F5F"/>
    <w:rsid w:val="00C971EC"/>
    <w:rsid w:val="00C97417"/>
    <w:rsid w:val="00C979BC"/>
    <w:rsid w:val="00CA0284"/>
    <w:rsid w:val="00CA0794"/>
    <w:rsid w:val="00CA07CC"/>
    <w:rsid w:val="00CA15EB"/>
    <w:rsid w:val="00CA2DFC"/>
    <w:rsid w:val="00CA360D"/>
    <w:rsid w:val="00CA3854"/>
    <w:rsid w:val="00CA3AA5"/>
    <w:rsid w:val="00CA3F78"/>
    <w:rsid w:val="00CA468C"/>
    <w:rsid w:val="00CA4C2E"/>
    <w:rsid w:val="00CA69E5"/>
    <w:rsid w:val="00CA7186"/>
    <w:rsid w:val="00CB0782"/>
    <w:rsid w:val="00CB0DF7"/>
    <w:rsid w:val="00CB1B82"/>
    <w:rsid w:val="00CB2452"/>
    <w:rsid w:val="00CB3A6D"/>
    <w:rsid w:val="00CB3D2F"/>
    <w:rsid w:val="00CB4320"/>
    <w:rsid w:val="00CC0433"/>
    <w:rsid w:val="00CC06F6"/>
    <w:rsid w:val="00CC0B2C"/>
    <w:rsid w:val="00CC1471"/>
    <w:rsid w:val="00CC20AD"/>
    <w:rsid w:val="00CC2AF8"/>
    <w:rsid w:val="00CC44BF"/>
    <w:rsid w:val="00CC4D1E"/>
    <w:rsid w:val="00CC51FE"/>
    <w:rsid w:val="00CC68B3"/>
    <w:rsid w:val="00CC6FB4"/>
    <w:rsid w:val="00CD0156"/>
    <w:rsid w:val="00CD0FC2"/>
    <w:rsid w:val="00CD16A5"/>
    <w:rsid w:val="00CD2117"/>
    <w:rsid w:val="00CD2618"/>
    <w:rsid w:val="00CD269D"/>
    <w:rsid w:val="00CD413E"/>
    <w:rsid w:val="00CD4BEC"/>
    <w:rsid w:val="00CD59CC"/>
    <w:rsid w:val="00CD689C"/>
    <w:rsid w:val="00CD68F5"/>
    <w:rsid w:val="00CD6955"/>
    <w:rsid w:val="00CE0452"/>
    <w:rsid w:val="00CE1049"/>
    <w:rsid w:val="00CE14C9"/>
    <w:rsid w:val="00CE1678"/>
    <w:rsid w:val="00CE2DB8"/>
    <w:rsid w:val="00CE39E9"/>
    <w:rsid w:val="00CE4436"/>
    <w:rsid w:val="00CE5208"/>
    <w:rsid w:val="00CE614F"/>
    <w:rsid w:val="00CE6EC9"/>
    <w:rsid w:val="00CE7850"/>
    <w:rsid w:val="00CF018E"/>
    <w:rsid w:val="00CF06E6"/>
    <w:rsid w:val="00CF08D4"/>
    <w:rsid w:val="00CF142B"/>
    <w:rsid w:val="00CF1C74"/>
    <w:rsid w:val="00CF22F4"/>
    <w:rsid w:val="00CF2F61"/>
    <w:rsid w:val="00CF31C8"/>
    <w:rsid w:val="00CF350E"/>
    <w:rsid w:val="00CF3CD6"/>
    <w:rsid w:val="00CF4394"/>
    <w:rsid w:val="00CF4412"/>
    <w:rsid w:val="00CF5CE3"/>
    <w:rsid w:val="00CF657A"/>
    <w:rsid w:val="00CF6BA8"/>
    <w:rsid w:val="00CF6BCF"/>
    <w:rsid w:val="00CF6CF2"/>
    <w:rsid w:val="00CF7257"/>
    <w:rsid w:val="00D0008F"/>
    <w:rsid w:val="00D01668"/>
    <w:rsid w:val="00D017E6"/>
    <w:rsid w:val="00D027F1"/>
    <w:rsid w:val="00D029DB"/>
    <w:rsid w:val="00D031C8"/>
    <w:rsid w:val="00D03219"/>
    <w:rsid w:val="00D04943"/>
    <w:rsid w:val="00D056AC"/>
    <w:rsid w:val="00D058F5"/>
    <w:rsid w:val="00D0679A"/>
    <w:rsid w:val="00D1005E"/>
    <w:rsid w:val="00D10449"/>
    <w:rsid w:val="00D10FA3"/>
    <w:rsid w:val="00D11A60"/>
    <w:rsid w:val="00D12561"/>
    <w:rsid w:val="00D13DF8"/>
    <w:rsid w:val="00D13E8D"/>
    <w:rsid w:val="00D145E1"/>
    <w:rsid w:val="00D14785"/>
    <w:rsid w:val="00D1571E"/>
    <w:rsid w:val="00D15854"/>
    <w:rsid w:val="00D17846"/>
    <w:rsid w:val="00D17A81"/>
    <w:rsid w:val="00D17E7C"/>
    <w:rsid w:val="00D17F54"/>
    <w:rsid w:val="00D20AAB"/>
    <w:rsid w:val="00D2177A"/>
    <w:rsid w:val="00D21DBD"/>
    <w:rsid w:val="00D22BE2"/>
    <w:rsid w:val="00D23046"/>
    <w:rsid w:val="00D23B49"/>
    <w:rsid w:val="00D23E67"/>
    <w:rsid w:val="00D24972"/>
    <w:rsid w:val="00D25FFB"/>
    <w:rsid w:val="00D276C8"/>
    <w:rsid w:val="00D31172"/>
    <w:rsid w:val="00D3166C"/>
    <w:rsid w:val="00D31BC5"/>
    <w:rsid w:val="00D32772"/>
    <w:rsid w:val="00D33575"/>
    <w:rsid w:val="00D34650"/>
    <w:rsid w:val="00D3496B"/>
    <w:rsid w:val="00D34F3A"/>
    <w:rsid w:val="00D354D1"/>
    <w:rsid w:val="00D35558"/>
    <w:rsid w:val="00D35619"/>
    <w:rsid w:val="00D35798"/>
    <w:rsid w:val="00D35C3E"/>
    <w:rsid w:val="00D3646A"/>
    <w:rsid w:val="00D37112"/>
    <w:rsid w:val="00D3711B"/>
    <w:rsid w:val="00D37506"/>
    <w:rsid w:val="00D37FCB"/>
    <w:rsid w:val="00D40208"/>
    <w:rsid w:val="00D40242"/>
    <w:rsid w:val="00D40A2E"/>
    <w:rsid w:val="00D40C3C"/>
    <w:rsid w:val="00D42E85"/>
    <w:rsid w:val="00D4362A"/>
    <w:rsid w:val="00D4362B"/>
    <w:rsid w:val="00D45547"/>
    <w:rsid w:val="00D458FC"/>
    <w:rsid w:val="00D46D22"/>
    <w:rsid w:val="00D47CC8"/>
    <w:rsid w:val="00D50955"/>
    <w:rsid w:val="00D51699"/>
    <w:rsid w:val="00D5205E"/>
    <w:rsid w:val="00D534A5"/>
    <w:rsid w:val="00D537B3"/>
    <w:rsid w:val="00D541DE"/>
    <w:rsid w:val="00D54F67"/>
    <w:rsid w:val="00D55591"/>
    <w:rsid w:val="00D5707B"/>
    <w:rsid w:val="00D57111"/>
    <w:rsid w:val="00D5758F"/>
    <w:rsid w:val="00D57D31"/>
    <w:rsid w:val="00D57EA2"/>
    <w:rsid w:val="00D61490"/>
    <w:rsid w:val="00D61AED"/>
    <w:rsid w:val="00D621A6"/>
    <w:rsid w:val="00D622EF"/>
    <w:rsid w:val="00D623A7"/>
    <w:rsid w:val="00D63EC8"/>
    <w:rsid w:val="00D6404B"/>
    <w:rsid w:val="00D6504B"/>
    <w:rsid w:val="00D65300"/>
    <w:rsid w:val="00D65AF8"/>
    <w:rsid w:val="00D663D2"/>
    <w:rsid w:val="00D663FE"/>
    <w:rsid w:val="00D6679A"/>
    <w:rsid w:val="00D66D54"/>
    <w:rsid w:val="00D66D90"/>
    <w:rsid w:val="00D66F70"/>
    <w:rsid w:val="00D66F80"/>
    <w:rsid w:val="00D67F48"/>
    <w:rsid w:val="00D7009D"/>
    <w:rsid w:val="00D709D3"/>
    <w:rsid w:val="00D70E50"/>
    <w:rsid w:val="00D70E83"/>
    <w:rsid w:val="00D71D09"/>
    <w:rsid w:val="00D7243B"/>
    <w:rsid w:val="00D72698"/>
    <w:rsid w:val="00D7341F"/>
    <w:rsid w:val="00D73922"/>
    <w:rsid w:val="00D739FE"/>
    <w:rsid w:val="00D743F2"/>
    <w:rsid w:val="00D7493D"/>
    <w:rsid w:val="00D75441"/>
    <w:rsid w:val="00D75BA6"/>
    <w:rsid w:val="00D75BB5"/>
    <w:rsid w:val="00D7616A"/>
    <w:rsid w:val="00D76964"/>
    <w:rsid w:val="00D77DA6"/>
    <w:rsid w:val="00D77FD0"/>
    <w:rsid w:val="00D81103"/>
    <w:rsid w:val="00D8310D"/>
    <w:rsid w:val="00D852C8"/>
    <w:rsid w:val="00D85855"/>
    <w:rsid w:val="00D859A9"/>
    <w:rsid w:val="00D8659D"/>
    <w:rsid w:val="00D869A2"/>
    <w:rsid w:val="00D8785B"/>
    <w:rsid w:val="00D879D4"/>
    <w:rsid w:val="00D91665"/>
    <w:rsid w:val="00D925A9"/>
    <w:rsid w:val="00D926F1"/>
    <w:rsid w:val="00D93ED9"/>
    <w:rsid w:val="00D9414A"/>
    <w:rsid w:val="00D945AC"/>
    <w:rsid w:val="00D9494C"/>
    <w:rsid w:val="00D94F9C"/>
    <w:rsid w:val="00D955FC"/>
    <w:rsid w:val="00D95DE1"/>
    <w:rsid w:val="00D95FCE"/>
    <w:rsid w:val="00D96BA4"/>
    <w:rsid w:val="00DA01E8"/>
    <w:rsid w:val="00DA10AF"/>
    <w:rsid w:val="00DA1EEE"/>
    <w:rsid w:val="00DA265E"/>
    <w:rsid w:val="00DA2DA3"/>
    <w:rsid w:val="00DA330F"/>
    <w:rsid w:val="00DA3FC2"/>
    <w:rsid w:val="00DA471F"/>
    <w:rsid w:val="00DA487B"/>
    <w:rsid w:val="00DA54EC"/>
    <w:rsid w:val="00DA638E"/>
    <w:rsid w:val="00DB0D59"/>
    <w:rsid w:val="00DB1825"/>
    <w:rsid w:val="00DB1BF2"/>
    <w:rsid w:val="00DB2FBB"/>
    <w:rsid w:val="00DB3128"/>
    <w:rsid w:val="00DB3DC2"/>
    <w:rsid w:val="00DB43A5"/>
    <w:rsid w:val="00DB456A"/>
    <w:rsid w:val="00DB6F5F"/>
    <w:rsid w:val="00DB7D7A"/>
    <w:rsid w:val="00DC15C9"/>
    <w:rsid w:val="00DC1A08"/>
    <w:rsid w:val="00DC2352"/>
    <w:rsid w:val="00DC2660"/>
    <w:rsid w:val="00DC3712"/>
    <w:rsid w:val="00DC3ACA"/>
    <w:rsid w:val="00DC40A3"/>
    <w:rsid w:val="00DC423A"/>
    <w:rsid w:val="00DC423C"/>
    <w:rsid w:val="00DC51AE"/>
    <w:rsid w:val="00DC5779"/>
    <w:rsid w:val="00DC6E48"/>
    <w:rsid w:val="00DC75EE"/>
    <w:rsid w:val="00DC76C2"/>
    <w:rsid w:val="00DD014B"/>
    <w:rsid w:val="00DD03F1"/>
    <w:rsid w:val="00DD03FE"/>
    <w:rsid w:val="00DD17F2"/>
    <w:rsid w:val="00DD21DA"/>
    <w:rsid w:val="00DD23AB"/>
    <w:rsid w:val="00DD2619"/>
    <w:rsid w:val="00DD4A75"/>
    <w:rsid w:val="00DD5D1D"/>
    <w:rsid w:val="00DD6CE6"/>
    <w:rsid w:val="00DD7100"/>
    <w:rsid w:val="00DD76CD"/>
    <w:rsid w:val="00DE051E"/>
    <w:rsid w:val="00DE0849"/>
    <w:rsid w:val="00DE0A06"/>
    <w:rsid w:val="00DE16EC"/>
    <w:rsid w:val="00DE53AA"/>
    <w:rsid w:val="00DE5AD9"/>
    <w:rsid w:val="00DE5B3A"/>
    <w:rsid w:val="00DE5C6D"/>
    <w:rsid w:val="00DE5D73"/>
    <w:rsid w:val="00DE6D94"/>
    <w:rsid w:val="00DE7074"/>
    <w:rsid w:val="00DE7102"/>
    <w:rsid w:val="00DE71E6"/>
    <w:rsid w:val="00DE77F7"/>
    <w:rsid w:val="00DE790F"/>
    <w:rsid w:val="00DE7BDF"/>
    <w:rsid w:val="00DE7F08"/>
    <w:rsid w:val="00DE7F8B"/>
    <w:rsid w:val="00DF0063"/>
    <w:rsid w:val="00DF0344"/>
    <w:rsid w:val="00DF0526"/>
    <w:rsid w:val="00DF1E32"/>
    <w:rsid w:val="00DF2D04"/>
    <w:rsid w:val="00DF2DAC"/>
    <w:rsid w:val="00DF31F9"/>
    <w:rsid w:val="00DF4392"/>
    <w:rsid w:val="00DF53A5"/>
    <w:rsid w:val="00DF54CD"/>
    <w:rsid w:val="00DF6141"/>
    <w:rsid w:val="00DF66A2"/>
    <w:rsid w:val="00DF7370"/>
    <w:rsid w:val="00DF73CE"/>
    <w:rsid w:val="00E000ED"/>
    <w:rsid w:val="00E02BCF"/>
    <w:rsid w:val="00E036B6"/>
    <w:rsid w:val="00E03CED"/>
    <w:rsid w:val="00E03D3D"/>
    <w:rsid w:val="00E040DA"/>
    <w:rsid w:val="00E04A21"/>
    <w:rsid w:val="00E075AD"/>
    <w:rsid w:val="00E076FC"/>
    <w:rsid w:val="00E07E2C"/>
    <w:rsid w:val="00E10AA3"/>
    <w:rsid w:val="00E11E39"/>
    <w:rsid w:val="00E129E0"/>
    <w:rsid w:val="00E137DE"/>
    <w:rsid w:val="00E13AA1"/>
    <w:rsid w:val="00E142A0"/>
    <w:rsid w:val="00E14467"/>
    <w:rsid w:val="00E14661"/>
    <w:rsid w:val="00E14949"/>
    <w:rsid w:val="00E14CAD"/>
    <w:rsid w:val="00E150DE"/>
    <w:rsid w:val="00E157C1"/>
    <w:rsid w:val="00E158C6"/>
    <w:rsid w:val="00E15A27"/>
    <w:rsid w:val="00E170BD"/>
    <w:rsid w:val="00E17E0C"/>
    <w:rsid w:val="00E205C0"/>
    <w:rsid w:val="00E218D3"/>
    <w:rsid w:val="00E222CD"/>
    <w:rsid w:val="00E22904"/>
    <w:rsid w:val="00E22B34"/>
    <w:rsid w:val="00E22B6A"/>
    <w:rsid w:val="00E239D9"/>
    <w:rsid w:val="00E24458"/>
    <w:rsid w:val="00E24FD1"/>
    <w:rsid w:val="00E259D9"/>
    <w:rsid w:val="00E26212"/>
    <w:rsid w:val="00E2700A"/>
    <w:rsid w:val="00E270DB"/>
    <w:rsid w:val="00E271D5"/>
    <w:rsid w:val="00E27684"/>
    <w:rsid w:val="00E30EFF"/>
    <w:rsid w:val="00E31686"/>
    <w:rsid w:val="00E31B6A"/>
    <w:rsid w:val="00E31CAE"/>
    <w:rsid w:val="00E32DB7"/>
    <w:rsid w:val="00E334DA"/>
    <w:rsid w:val="00E33A75"/>
    <w:rsid w:val="00E33ADB"/>
    <w:rsid w:val="00E3475C"/>
    <w:rsid w:val="00E34A7C"/>
    <w:rsid w:val="00E34BE5"/>
    <w:rsid w:val="00E40422"/>
    <w:rsid w:val="00E40CEC"/>
    <w:rsid w:val="00E41C7A"/>
    <w:rsid w:val="00E4230D"/>
    <w:rsid w:val="00E430F8"/>
    <w:rsid w:val="00E43234"/>
    <w:rsid w:val="00E444CA"/>
    <w:rsid w:val="00E45BC6"/>
    <w:rsid w:val="00E46CD2"/>
    <w:rsid w:val="00E46D86"/>
    <w:rsid w:val="00E476C0"/>
    <w:rsid w:val="00E47C23"/>
    <w:rsid w:val="00E5122E"/>
    <w:rsid w:val="00E51731"/>
    <w:rsid w:val="00E518A4"/>
    <w:rsid w:val="00E52CA3"/>
    <w:rsid w:val="00E53250"/>
    <w:rsid w:val="00E53CB3"/>
    <w:rsid w:val="00E5445C"/>
    <w:rsid w:val="00E553EF"/>
    <w:rsid w:val="00E55C7F"/>
    <w:rsid w:val="00E5707B"/>
    <w:rsid w:val="00E578BC"/>
    <w:rsid w:val="00E60F4E"/>
    <w:rsid w:val="00E613FD"/>
    <w:rsid w:val="00E627D9"/>
    <w:rsid w:val="00E6296C"/>
    <w:rsid w:val="00E63588"/>
    <w:rsid w:val="00E63CB3"/>
    <w:rsid w:val="00E63D0D"/>
    <w:rsid w:val="00E63FF2"/>
    <w:rsid w:val="00E64433"/>
    <w:rsid w:val="00E64D0E"/>
    <w:rsid w:val="00E661BE"/>
    <w:rsid w:val="00E663CF"/>
    <w:rsid w:val="00E6664B"/>
    <w:rsid w:val="00E66E3C"/>
    <w:rsid w:val="00E70520"/>
    <w:rsid w:val="00E71482"/>
    <w:rsid w:val="00E7197F"/>
    <w:rsid w:val="00E725FF"/>
    <w:rsid w:val="00E73D7F"/>
    <w:rsid w:val="00E7421E"/>
    <w:rsid w:val="00E74429"/>
    <w:rsid w:val="00E74616"/>
    <w:rsid w:val="00E74C61"/>
    <w:rsid w:val="00E77755"/>
    <w:rsid w:val="00E779F8"/>
    <w:rsid w:val="00E77F97"/>
    <w:rsid w:val="00E8003D"/>
    <w:rsid w:val="00E8042D"/>
    <w:rsid w:val="00E8106C"/>
    <w:rsid w:val="00E811CA"/>
    <w:rsid w:val="00E81584"/>
    <w:rsid w:val="00E84D74"/>
    <w:rsid w:val="00E84FD2"/>
    <w:rsid w:val="00E86AE1"/>
    <w:rsid w:val="00E870EC"/>
    <w:rsid w:val="00E8712C"/>
    <w:rsid w:val="00E91EFB"/>
    <w:rsid w:val="00E91F48"/>
    <w:rsid w:val="00E92102"/>
    <w:rsid w:val="00E94062"/>
    <w:rsid w:val="00E94E9C"/>
    <w:rsid w:val="00E955C3"/>
    <w:rsid w:val="00E964C4"/>
    <w:rsid w:val="00E96AA2"/>
    <w:rsid w:val="00E96AE9"/>
    <w:rsid w:val="00E96BB5"/>
    <w:rsid w:val="00E9788F"/>
    <w:rsid w:val="00E97F81"/>
    <w:rsid w:val="00EA07F1"/>
    <w:rsid w:val="00EA15A0"/>
    <w:rsid w:val="00EA15DB"/>
    <w:rsid w:val="00EA2431"/>
    <w:rsid w:val="00EA2714"/>
    <w:rsid w:val="00EA27C3"/>
    <w:rsid w:val="00EA2AD4"/>
    <w:rsid w:val="00EA2C49"/>
    <w:rsid w:val="00EA2E55"/>
    <w:rsid w:val="00EA32C3"/>
    <w:rsid w:val="00EA33F4"/>
    <w:rsid w:val="00EA353E"/>
    <w:rsid w:val="00EA393D"/>
    <w:rsid w:val="00EA48B3"/>
    <w:rsid w:val="00EA6026"/>
    <w:rsid w:val="00EA61E3"/>
    <w:rsid w:val="00EA661B"/>
    <w:rsid w:val="00EA664F"/>
    <w:rsid w:val="00EA6A2E"/>
    <w:rsid w:val="00EA6B07"/>
    <w:rsid w:val="00EA7220"/>
    <w:rsid w:val="00EA779A"/>
    <w:rsid w:val="00EA7FB4"/>
    <w:rsid w:val="00EB0F0A"/>
    <w:rsid w:val="00EB30E2"/>
    <w:rsid w:val="00EB3883"/>
    <w:rsid w:val="00EB3AA5"/>
    <w:rsid w:val="00EB3C30"/>
    <w:rsid w:val="00EB40B2"/>
    <w:rsid w:val="00EB4A66"/>
    <w:rsid w:val="00EB4B6D"/>
    <w:rsid w:val="00EB4CBD"/>
    <w:rsid w:val="00EB53AD"/>
    <w:rsid w:val="00EB5AE6"/>
    <w:rsid w:val="00EB6924"/>
    <w:rsid w:val="00EB7580"/>
    <w:rsid w:val="00EC0B31"/>
    <w:rsid w:val="00EC2712"/>
    <w:rsid w:val="00EC371B"/>
    <w:rsid w:val="00EC4241"/>
    <w:rsid w:val="00EC4788"/>
    <w:rsid w:val="00EC5F3F"/>
    <w:rsid w:val="00EC5F97"/>
    <w:rsid w:val="00EC61D2"/>
    <w:rsid w:val="00EC7B5D"/>
    <w:rsid w:val="00ED0DC4"/>
    <w:rsid w:val="00ED225A"/>
    <w:rsid w:val="00ED2778"/>
    <w:rsid w:val="00ED29F8"/>
    <w:rsid w:val="00ED5A8F"/>
    <w:rsid w:val="00ED5E9E"/>
    <w:rsid w:val="00ED62F7"/>
    <w:rsid w:val="00ED63F1"/>
    <w:rsid w:val="00ED6E95"/>
    <w:rsid w:val="00ED7295"/>
    <w:rsid w:val="00ED783E"/>
    <w:rsid w:val="00ED7BBD"/>
    <w:rsid w:val="00EE0432"/>
    <w:rsid w:val="00EE048B"/>
    <w:rsid w:val="00EE0AB6"/>
    <w:rsid w:val="00EE0C9D"/>
    <w:rsid w:val="00EE1016"/>
    <w:rsid w:val="00EE1807"/>
    <w:rsid w:val="00EE19DD"/>
    <w:rsid w:val="00EE1A48"/>
    <w:rsid w:val="00EE1DCA"/>
    <w:rsid w:val="00EE2573"/>
    <w:rsid w:val="00EE3863"/>
    <w:rsid w:val="00EE386F"/>
    <w:rsid w:val="00EE3ED6"/>
    <w:rsid w:val="00EE4472"/>
    <w:rsid w:val="00EE4978"/>
    <w:rsid w:val="00EE49BE"/>
    <w:rsid w:val="00EE4A9E"/>
    <w:rsid w:val="00EE4C21"/>
    <w:rsid w:val="00EE4FF1"/>
    <w:rsid w:val="00EE593B"/>
    <w:rsid w:val="00EE5EF0"/>
    <w:rsid w:val="00EE77C9"/>
    <w:rsid w:val="00EE7A1F"/>
    <w:rsid w:val="00EF060E"/>
    <w:rsid w:val="00EF0EB1"/>
    <w:rsid w:val="00EF10BE"/>
    <w:rsid w:val="00EF10C8"/>
    <w:rsid w:val="00EF14B6"/>
    <w:rsid w:val="00EF1E3F"/>
    <w:rsid w:val="00EF25BC"/>
    <w:rsid w:val="00EF3AC1"/>
    <w:rsid w:val="00EF4859"/>
    <w:rsid w:val="00EF702C"/>
    <w:rsid w:val="00EF73D1"/>
    <w:rsid w:val="00EF758F"/>
    <w:rsid w:val="00F0005C"/>
    <w:rsid w:val="00F01488"/>
    <w:rsid w:val="00F01949"/>
    <w:rsid w:val="00F04603"/>
    <w:rsid w:val="00F04CB2"/>
    <w:rsid w:val="00F062DF"/>
    <w:rsid w:val="00F06AC7"/>
    <w:rsid w:val="00F07DA1"/>
    <w:rsid w:val="00F07F00"/>
    <w:rsid w:val="00F105D0"/>
    <w:rsid w:val="00F10B00"/>
    <w:rsid w:val="00F10C20"/>
    <w:rsid w:val="00F110CB"/>
    <w:rsid w:val="00F1133A"/>
    <w:rsid w:val="00F11BFD"/>
    <w:rsid w:val="00F12401"/>
    <w:rsid w:val="00F127F3"/>
    <w:rsid w:val="00F133F1"/>
    <w:rsid w:val="00F13D83"/>
    <w:rsid w:val="00F13EDC"/>
    <w:rsid w:val="00F141C1"/>
    <w:rsid w:val="00F14204"/>
    <w:rsid w:val="00F14903"/>
    <w:rsid w:val="00F155D8"/>
    <w:rsid w:val="00F15734"/>
    <w:rsid w:val="00F16BA0"/>
    <w:rsid w:val="00F17ADA"/>
    <w:rsid w:val="00F17BCC"/>
    <w:rsid w:val="00F209EF"/>
    <w:rsid w:val="00F212DC"/>
    <w:rsid w:val="00F21466"/>
    <w:rsid w:val="00F21DEE"/>
    <w:rsid w:val="00F22189"/>
    <w:rsid w:val="00F225C2"/>
    <w:rsid w:val="00F24783"/>
    <w:rsid w:val="00F24913"/>
    <w:rsid w:val="00F24FCB"/>
    <w:rsid w:val="00F25E82"/>
    <w:rsid w:val="00F260F2"/>
    <w:rsid w:val="00F26962"/>
    <w:rsid w:val="00F26AE5"/>
    <w:rsid w:val="00F26D93"/>
    <w:rsid w:val="00F27AA3"/>
    <w:rsid w:val="00F31A23"/>
    <w:rsid w:val="00F31B47"/>
    <w:rsid w:val="00F3359F"/>
    <w:rsid w:val="00F35659"/>
    <w:rsid w:val="00F357B5"/>
    <w:rsid w:val="00F359F4"/>
    <w:rsid w:val="00F3777B"/>
    <w:rsid w:val="00F37A58"/>
    <w:rsid w:val="00F37A93"/>
    <w:rsid w:val="00F37C38"/>
    <w:rsid w:val="00F417C7"/>
    <w:rsid w:val="00F41849"/>
    <w:rsid w:val="00F41850"/>
    <w:rsid w:val="00F429F7"/>
    <w:rsid w:val="00F432E4"/>
    <w:rsid w:val="00F44495"/>
    <w:rsid w:val="00F446BE"/>
    <w:rsid w:val="00F45A5F"/>
    <w:rsid w:val="00F46217"/>
    <w:rsid w:val="00F501AA"/>
    <w:rsid w:val="00F50681"/>
    <w:rsid w:val="00F50C23"/>
    <w:rsid w:val="00F51D06"/>
    <w:rsid w:val="00F527D6"/>
    <w:rsid w:val="00F53166"/>
    <w:rsid w:val="00F53609"/>
    <w:rsid w:val="00F538DF"/>
    <w:rsid w:val="00F54AA7"/>
    <w:rsid w:val="00F54B98"/>
    <w:rsid w:val="00F54E70"/>
    <w:rsid w:val="00F557AF"/>
    <w:rsid w:val="00F557B8"/>
    <w:rsid w:val="00F56800"/>
    <w:rsid w:val="00F57274"/>
    <w:rsid w:val="00F577D6"/>
    <w:rsid w:val="00F579AD"/>
    <w:rsid w:val="00F57AB7"/>
    <w:rsid w:val="00F60001"/>
    <w:rsid w:val="00F60607"/>
    <w:rsid w:val="00F60BEF"/>
    <w:rsid w:val="00F60E79"/>
    <w:rsid w:val="00F61676"/>
    <w:rsid w:val="00F62FB6"/>
    <w:rsid w:val="00F63778"/>
    <w:rsid w:val="00F639C2"/>
    <w:rsid w:val="00F63CE8"/>
    <w:rsid w:val="00F6405B"/>
    <w:rsid w:val="00F645A6"/>
    <w:rsid w:val="00F64BCE"/>
    <w:rsid w:val="00F64FB6"/>
    <w:rsid w:val="00F6663B"/>
    <w:rsid w:val="00F6693F"/>
    <w:rsid w:val="00F704D3"/>
    <w:rsid w:val="00F71789"/>
    <w:rsid w:val="00F71CBA"/>
    <w:rsid w:val="00F72FF8"/>
    <w:rsid w:val="00F75B78"/>
    <w:rsid w:val="00F77367"/>
    <w:rsid w:val="00F800E2"/>
    <w:rsid w:val="00F80667"/>
    <w:rsid w:val="00F81663"/>
    <w:rsid w:val="00F81EB5"/>
    <w:rsid w:val="00F81EF3"/>
    <w:rsid w:val="00F82E7D"/>
    <w:rsid w:val="00F84C41"/>
    <w:rsid w:val="00F84F63"/>
    <w:rsid w:val="00F86D02"/>
    <w:rsid w:val="00F87034"/>
    <w:rsid w:val="00F8715F"/>
    <w:rsid w:val="00F87EE3"/>
    <w:rsid w:val="00F9126B"/>
    <w:rsid w:val="00F9170A"/>
    <w:rsid w:val="00F91E39"/>
    <w:rsid w:val="00F93ADA"/>
    <w:rsid w:val="00F9412E"/>
    <w:rsid w:val="00F95DEF"/>
    <w:rsid w:val="00F96266"/>
    <w:rsid w:val="00F96673"/>
    <w:rsid w:val="00F96C68"/>
    <w:rsid w:val="00F96D0A"/>
    <w:rsid w:val="00F970F9"/>
    <w:rsid w:val="00F97BFD"/>
    <w:rsid w:val="00FA07B4"/>
    <w:rsid w:val="00FA0D62"/>
    <w:rsid w:val="00FA10CA"/>
    <w:rsid w:val="00FA15DE"/>
    <w:rsid w:val="00FA1619"/>
    <w:rsid w:val="00FA1AB0"/>
    <w:rsid w:val="00FA1D38"/>
    <w:rsid w:val="00FA2060"/>
    <w:rsid w:val="00FA291C"/>
    <w:rsid w:val="00FA2BA2"/>
    <w:rsid w:val="00FA3501"/>
    <w:rsid w:val="00FA3D7F"/>
    <w:rsid w:val="00FA5532"/>
    <w:rsid w:val="00FA5B41"/>
    <w:rsid w:val="00FA6316"/>
    <w:rsid w:val="00FA6CAA"/>
    <w:rsid w:val="00FA7291"/>
    <w:rsid w:val="00FA736E"/>
    <w:rsid w:val="00FB005D"/>
    <w:rsid w:val="00FB2C9E"/>
    <w:rsid w:val="00FB2E61"/>
    <w:rsid w:val="00FB3A66"/>
    <w:rsid w:val="00FB3C40"/>
    <w:rsid w:val="00FB4250"/>
    <w:rsid w:val="00FB44D7"/>
    <w:rsid w:val="00FB466D"/>
    <w:rsid w:val="00FB46D6"/>
    <w:rsid w:val="00FB487E"/>
    <w:rsid w:val="00FB4D24"/>
    <w:rsid w:val="00FB61D3"/>
    <w:rsid w:val="00FB65E1"/>
    <w:rsid w:val="00FB7E6E"/>
    <w:rsid w:val="00FB7F75"/>
    <w:rsid w:val="00FC01FF"/>
    <w:rsid w:val="00FC0748"/>
    <w:rsid w:val="00FC11B6"/>
    <w:rsid w:val="00FC25CD"/>
    <w:rsid w:val="00FC32CE"/>
    <w:rsid w:val="00FC395E"/>
    <w:rsid w:val="00FC41F4"/>
    <w:rsid w:val="00FC4C09"/>
    <w:rsid w:val="00FC4F6C"/>
    <w:rsid w:val="00FC5124"/>
    <w:rsid w:val="00FC5723"/>
    <w:rsid w:val="00FC60A9"/>
    <w:rsid w:val="00FC68FD"/>
    <w:rsid w:val="00FC695B"/>
    <w:rsid w:val="00FC7ACE"/>
    <w:rsid w:val="00FC7B13"/>
    <w:rsid w:val="00FD081A"/>
    <w:rsid w:val="00FD0D39"/>
    <w:rsid w:val="00FD0E81"/>
    <w:rsid w:val="00FD11D4"/>
    <w:rsid w:val="00FD21C1"/>
    <w:rsid w:val="00FD223B"/>
    <w:rsid w:val="00FD3140"/>
    <w:rsid w:val="00FD3474"/>
    <w:rsid w:val="00FD355D"/>
    <w:rsid w:val="00FD37BB"/>
    <w:rsid w:val="00FD4539"/>
    <w:rsid w:val="00FD4D26"/>
    <w:rsid w:val="00FD4DAD"/>
    <w:rsid w:val="00FD51F4"/>
    <w:rsid w:val="00FD52C3"/>
    <w:rsid w:val="00FD6578"/>
    <w:rsid w:val="00FD7ACF"/>
    <w:rsid w:val="00FD7FBA"/>
    <w:rsid w:val="00FE0644"/>
    <w:rsid w:val="00FE0B15"/>
    <w:rsid w:val="00FE1787"/>
    <w:rsid w:val="00FE1AF4"/>
    <w:rsid w:val="00FE1EE2"/>
    <w:rsid w:val="00FE2E68"/>
    <w:rsid w:val="00FE3333"/>
    <w:rsid w:val="00FE349D"/>
    <w:rsid w:val="00FE3C28"/>
    <w:rsid w:val="00FE6BD9"/>
    <w:rsid w:val="00FE6D7E"/>
    <w:rsid w:val="00FE7DEF"/>
    <w:rsid w:val="00FF127D"/>
    <w:rsid w:val="00FF1440"/>
    <w:rsid w:val="00FF14DA"/>
    <w:rsid w:val="00FF1ACC"/>
    <w:rsid w:val="00FF2E25"/>
    <w:rsid w:val="00FF39CF"/>
    <w:rsid w:val="00FF3CD1"/>
    <w:rsid w:val="00FF4269"/>
    <w:rsid w:val="00FF4CA6"/>
    <w:rsid w:val="00FF544A"/>
    <w:rsid w:val="00FF5C01"/>
    <w:rsid w:val="00FF6DB3"/>
    <w:rsid w:val="00FF78EF"/>
    <w:rsid w:val="00FF79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004E"/>
  <w15:docId w15:val="{10244E05-06E6-423F-86D6-B45B824F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5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92"/>
    <w:pPr>
      <w:ind w:left="720"/>
      <w:contextualSpacing/>
    </w:pPr>
  </w:style>
  <w:style w:type="paragraph" w:styleId="FootnoteText">
    <w:name w:val="footnote text"/>
    <w:basedOn w:val="Normal"/>
    <w:link w:val="FootnoteTextChar"/>
    <w:uiPriority w:val="99"/>
    <w:unhideWhenUsed/>
    <w:rsid w:val="001D1F93"/>
    <w:pPr>
      <w:spacing w:after="0" w:line="240" w:lineRule="auto"/>
    </w:pPr>
    <w:rPr>
      <w:sz w:val="20"/>
      <w:szCs w:val="20"/>
    </w:rPr>
  </w:style>
  <w:style w:type="character" w:customStyle="1" w:styleId="FootnoteTextChar">
    <w:name w:val="Footnote Text Char"/>
    <w:basedOn w:val="DefaultParagraphFont"/>
    <w:link w:val="FootnoteText"/>
    <w:uiPriority w:val="99"/>
    <w:rsid w:val="001D1F93"/>
    <w:rPr>
      <w:sz w:val="20"/>
      <w:szCs w:val="20"/>
    </w:rPr>
  </w:style>
  <w:style w:type="character" w:styleId="FootnoteReference">
    <w:name w:val="footnote reference"/>
    <w:basedOn w:val="DefaultParagraphFont"/>
    <w:uiPriority w:val="99"/>
    <w:semiHidden/>
    <w:unhideWhenUsed/>
    <w:rsid w:val="001D1F93"/>
    <w:rPr>
      <w:vertAlign w:val="superscript"/>
    </w:rPr>
  </w:style>
  <w:style w:type="paragraph" w:styleId="Header">
    <w:name w:val="header"/>
    <w:basedOn w:val="Normal"/>
    <w:link w:val="HeaderChar"/>
    <w:uiPriority w:val="99"/>
    <w:unhideWhenUsed/>
    <w:rsid w:val="00F133F1"/>
    <w:pPr>
      <w:tabs>
        <w:tab w:val="center" w:pos="4153"/>
        <w:tab w:val="right" w:pos="8306"/>
      </w:tabs>
      <w:spacing w:after="0" w:line="240" w:lineRule="auto"/>
    </w:pPr>
  </w:style>
  <w:style w:type="character" w:customStyle="1" w:styleId="HeaderChar">
    <w:name w:val="Header Char"/>
    <w:basedOn w:val="DefaultParagraphFont"/>
    <w:link w:val="Header"/>
    <w:uiPriority w:val="99"/>
    <w:rsid w:val="00F133F1"/>
  </w:style>
  <w:style w:type="paragraph" w:styleId="Footer">
    <w:name w:val="footer"/>
    <w:basedOn w:val="Normal"/>
    <w:link w:val="FooterChar"/>
    <w:uiPriority w:val="99"/>
    <w:unhideWhenUsed/>
    <w:rsid w:val="00F133F1"/>
    <w:pPr>
      <w:tabs>
        <w:tab w:val="center" w:pos="4153"/>
        <w:tab w:val="right" w:pos="8306"/>
      </w:tabs>
      <w:spacing w:after="0" w:line="240" w:lineRule="auto"/>
    </w:pPr>
  </w:style>
  <w:style w:type="character" w:customStyle="1" w:styleId="FooterChar">
    <w:name w:val="Footer Char"/>
    <w:basedOn w:val="DefaultParagraphFont"/>
    <w:link w:val="Footer"/>
    <w:uiPriority w:val="99"/>
    <w:rsid w:val="00F133F1"/>
  </w:style>
  <w:style w:type="paragraph" w:styleId="BalloonText">
    <w:name w:val="Balloon Text"/>
    <w:basedOn w:val="Normal"/>
    <w:link w:val="BalloonTextChar"/>
    <w:uiPriority w:val="99"/>
    <w:semiHidden/>
    <w:unhideWhenUsed/>
    <w:rsid w:val="006125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5E1"/>
    <w:rPr>
      <w:rFonts w:ascii="Segoe UI" w:hAnsi="Segoe UI" w:cs="Segoe UI"/>
      <w:sz w:val="18"/>
      <w:szCs w:val="18"/>
    </w:rPr>
  </w:style>
  <w:style w:type="character" w:styleId="CommentReference">
    <w:name w:val="annotation reference"/>
    <w:basedOn w:val="DefaultParagraphFont"/>
    <w:uiPriority w:val="99"/>
    <w:semiHidden/>
    <w:unhideWhenUsed/>
    <w:rsid w:val="006125E1"/>
    <w:rPr>
      <w:sz w:val="16"/>
      <w:szCs w:val="16"/>
    </w:rPr>
  </w:style>
  <w:style w:type="paragraph" w:styleId="CommentText">
    <w:name w:val="annotation text"/>
    <w:basedOn w:val="Normal"/>
    <w:link w:val="CommentTextChar"/>
    <w:uiPriority w:val="99"/>
    <w:unhideWhenUsed/>
    <w:rsid w:val="006125E1"/>
    <w:pPr>
      <w:spacing w:line="240" w:lineRule="auto"/>
    </w:pPr>
    <w:rPr>
      <w:sz w:val="20"/>
      <w:szCs w:val="20"/>
    </w:rPr>
  </w:style>
  <w:style w:type="character" w:customStyle="1" w:styleId="CommentTextChar">
    <w:name w:val="Comment Text Char"/>
    <w:basedOn w:val="DefaultParagraphFont"/>
    <w:link w:val="CommentText"/>
    <w:uiPriority w:val="99"/>
    <w:rsid w:val="006125E1"/>
    <w:rPr>
      <w:sz w:val="20"/>
      <w:szCs w:val="20"/>
    </w:rPr>
  </w:style>
  <w:style w:type="paragraph" w:styleId="CommentSubject">
    <w:name w:val="annotation subject"/>
    <w:basedOn w:val="CommentText"/>
    <w:next w:val="CommentText"/>
    <w:link w:val="CommentSubjectChar"/>
    <w:uiPriority w:val="99"/>
    <w:semiHidden/>
    <w:unhideWhenUsed/>
    <w:rsid w:val="006125E1"/>
    <w:rPr>
      <w:b/>
      <w:bCs/>
    </w:rPr>
  </w:style>
  <w:style w:type="character" w:customStyle="1" w:styleId="CommentSubjectChar">
    <w:name w:val="Comment Subject Char"/>
    <w:basedOn w:val="CommentTextChar"/>
    <w:link w:val="CommentSubject"/>
    <w:uiPriority w:val="99"/>
    <w:semiHidden/>
    <w:rsid w:val="006125E1"/>
    <w:rPr>
      <w:b/>
      <w:bCs/>
      <w:sz w:val="20"/>
      <w:szCs w:val="20"/>
    </w:rPr>
  </w:style>
  <w:style w:type="paragraph" w:styleId="Revision">
    <w:name w:val="Revision"/>
    <w:hidden/>
    <w:uiPriority w:val="99"/>
    <w:semiHidden/>
    <w:rsid w:val="00194B99"/>
    <w:pPr>
      <w:spacing w:after="0" w:line="240" w:lineRule="auto"/>
    </w:pPr>
  </w:style>
  <w:style w:type="paragraph" w:customStyle="1" w:styleId="Default">
    <w:name w:val="Default"/>
    <w:rsid w:val="001F5865"/>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fontstyle01">
    <w:name w:val="fontstyle01"/>
    <w:basedOn w:val="DefaultParagraphFont"/>
    <w:rsid w:val="007575C6"/>
    <w:rPr>
      <w:rFonts w:ascii="MinionPro-Regular" w:hAnsi="MinionPro-Regular" w:hint="default"/>
      <w:b w:val="0"/>
      <w:bCs w:val="0"/>
      <w:i w:val="0"/>
      <w:iCs w:val="0"/>
      <w:color w:val="242021"/>
      <w:sz w:val="20"/>
      <w:szCs w:val="20"/>
    </w:rPr>
  </w:style>
  <w:style w:type="character" w:styleId="Hyperlink">
    <w:name w:val="Hyperlink"/>
    <w:basedOn w:val="DefaultParagraphFont"/>
    <w:uiPriority w:val="99"/>
    <w:semiHidden/>
    <w:unhideWhenUsed/>
    <w:rsid w:val="00AD1F02"/>
    <w:rPr>
      <w:color w:val="0000FF"/>
      <w:u w:val="single"/>
    </w:rPr>
  </w:style>
  <w:style w:type="character" w:customStyle="1" w:styleId="fontstyle21">
    <w:name w:val="fontstyle21"/>
    <w:basedOn w:val="DefaultParagraphFont"/>
    <w:rsid w:val="00C87C48"/>
    <w:rPr>
      <w:rFonts w:ascii="Palatino Linotype" w:hAnsi="Palatino Linotype" w:hint="default"/>
      <w:b w:val="0"/>
      <w:bCs w:val="0"/>
      <w:i/>
      <w:iCs/>
      <w:color w:val="000000"/>
      <w:sz w:val="24"/>
      <w:szCs w:val="24"/>
    </w:rPr>
  </w:style>
  <w:style w:type="table" w:styleId="TableGrid">
    <w:name w:val="Table Grid"/>
    <w:basedOn w:val="TableNormal"/>
    <w:uiPriority w:val="39"/>
    <w:rsid w:val="00A0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EFF"/>
    <w:rPr>
      <w:i/>
      <w:iCs/>
    </w:rPr>
  </w:style>
  <w:style w:type="paragraph" w:styleId="EndnoteText">
    <w:name w:val="endnote text"/>
    <w:basedOn w:val="Normal"/>
    <w:link w:val="EndnoteTextChar"/>
    <w:uiPriority w:val="99"/>
    <w:unhideWhenUsed/>
    <w:rsid w:val="00C871F5"/>
    <w:pPr>
      <w:spacing w:after="0" w:line="240" w:lineRule="auto"/>
    </w:pPr>
    <w:rPr>
      <w:sz w:val="20"/>
      <w:szCs w:val="20"/>
    </w:rPr>
  </w:style>
  <w:style w:type="character" w:customStyle="1" w:styleId="EndnoteTextChar">
    <w:name w:val="Endnote Text Char"/>
    <w:basedOn w:val="DefaultParagraphFont"/>
    <w:link w:val="EndnoteText"/>
    <w:uiPriority w:val="99"/>
    <w:rsid w:val="00C871F5"/>
    <w:rPr>
      <w:sz w:val="20"/>
      <w:szCs w:val="20"/>
    </w:rPr>
  </w:style>
  <w:style w:type="character" w:styleId="EndnoteReference">
    <w:name w:val="endnote reference"/>
    <w:basedOn w:val="DefaultParagraphFont"/>
    <w:uiPriority w:val="99"/>
    <w:semiHidden/>
    <w:unhideWhenUsed/>
    <w:rsid w:val="00C871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523">
      <w:bodyDiv w:val="1"/>
      <w:marLeft w:val="0"/>
      <w:marRight w:val="0"/>
      <w:marTop w:val="0"/>
      <w:marBottom w:val="0"/>
      <w:divBdr>
        <w:top w:val="none" w:sz="0" w:space="0" w:color="auto"/>
        <w:left w:val="none" w:sz="0" w:space="0" w:color="auto"/>
        <w:bottom w:val="none" w:sz="0" w:space="0" w:color="auto"/>
        <w:right w:val="none" w:sz="0" w:space="0" w:color="auto"/>
      </w:divBdr>
    </w:div>
    <w:div w:id="286204535">
      <w:bodyDiv w:val="1"/>
      <w:marLeft w:val="0"/>
      <w:marRight w:val="0"/>
      <w:marTop w:val="0"/>
      <w:marBottom w:val="0"/>
      <w:divBdr>
        <w:top w:val="none" w:sz="0" w:space="0" w:color="auto"/>
        <w:left w:val="none" w:sz="0" w:space="0" w:color="auto"/>
        <w:bottom w:val="none" w:sz="0" w:space="0" w:color="auto"/>
        <w:right w:val="none" w:sz="0" w:space="0" w:color="auto"/>
      </w:divBdr>
    </w:div>
    <w:div w:id="375353910">
      <w:bodyDiv w:val="1"/>
      <w:marLeft w:val="0"/>
      <w:marRight w:val="0"/>
      <w:marTop w:val="0"/>
      <w:marBottom w:val="0"/>
      <w:divBdr>
        <w:top w:val="none" w:sz="0" w:space="0" w:color="auto"/>
        <w:left w:val="none" w:sz="0" w:space="0" w:color="auto"/>
        <w:bottom w:val="none" w:sz="0" w:space="0" w:color="auto"/>
        <w:right w:val="none" w:sz="0" w:space="0" w:color="auto"/>
      </w:divBdr>
    </w:div>
    <w:div w:id="455293311">
      <w:bodyDiv w:val="1"/>
      <w:marLeft w:val="0"/>
      <w:marRight w:val="0"/>
      <w:marTop w:val="0"/>
      <w:marBottom w:val="0"/>
      <w:divBdr>
        <w:top w:val="none" w:sz="0" w:space="0" w:color="auto"/>
        <w:left w:val="none" w:sz="0" w:space="0" w:color="auto"/>
        <w:bottom w:val="none" w:sz="0" w:space="0" w:color="auto"/>
        <w:right w:val="none" w:sz="0" w:space="0" w:color="auto"/>
      </w:divBdr>
    </w:div>
    <w:div w:id="794450700">
      <w:bodyDiv w:val="1"/>
      <w:marLeft w:val="0"/>
      <w:marRight w:val="0"/>
      <w:marTop w:val="0"/>
      <w:marBottom w:val="0"/>
      <w:divBdr>
        <w:top w:val="none" w:sz="0" w:space="0" w:color="auto"/>
        <w:left w:val="none" w:sz="0" w:space="0" w:color="auto"/>
        <w:bottom w:val="none" w:sz="0" w:space="0" w:color="auto"/>
        <w:right w:val="none" w:sz="0" w:space="0" w:color="auto"/>
      </w:divBdr>
    </w:div>
    <w:div w:id="924650959">
      <w:bodyDiv w:val="1"/>
      <w:marLeft w:val="0"/>
      <w:marRight w:val="0"/>
      <w:marTop w:val="0"/>
      <w:marBottom w:val="0"/>
      <w:divBdr>
        <w:top w:val="none" w:sz="0" w:space="0" w:color="auto"/>
        <w:left w:val="none" w:sz="0" w:space="0" w:color="auto"/>
        <w:bottom w:val="none" w:sz="0" w:space="0" w:color="auto"/>
        <w:right w:val="none" w:sz="0" w:space="0" w:color="auto"/>
      </w:divBdr>
    </w:div>
    <w:div w:id="988359925">
      <w:bodyDiv w:val="1"/>
      <w:marLeft w:val="0"/>
      <w:marRight w:val="0"/>
      <w:marTop w:val="0"/>
      <w:marBottom w:val="0"/>
      <w:divBdr>
        <w:top w:val="none" w:sz="0" w:space="0" w:color="auto"/>
        <w:left w:val="none" w:sz="0" w:space="0" w:color="auto"/>
        <w:bottom w:val="none" w:sz="0" w:space="0" w:color="auto"/>
        <w:right w:val="none" w:sz="0" w:space="0" w:color="auto"/>
      </w:divBdr>
    </w:div>
    <w:div w:id="1083070173">
      <w:bodyDiv w:val="1"/>
      <w:marLeft w:val="0"/>
      <w:marRight w:val="0"/>
      <w:marTop w:val="0"/>
      <w:marBottom w:val="0"/>
      <w:divBdr>
        <w:top w:val="none" w:sz="0" w:space="0" w:color="auto"/>
        <w:left w:val="none" w:sz="0" w:space="0" w:color="auto"/>
        <w:bottom w:val="none" w:sz="0" w:space="0" w:color="auto"/>
        <w:right w:val="none" w:sz="0" w:space="0" w:color="auto"/>
      </w:divBdr>
    </w:div>
    <w:div w:id="1209411561">
      <w:bodyDiv w:val="1"/>
      <w:marLeft w:val="0"/>
      <w:marRight w:val="0"/>
      <w:marTop w:val="0"/>
      <w:marBottom w:val="0"/>
      <w:divBdr>
        <w:top w:val="none" w:sz="0" w:space="0" w:color="auto"/>
        <w:left w:val="none" w:sz="0" w:space="0" w:color="auto"/>
        <w:bottom w:val="none" w:sz="0" w:space="0" w:color="auto"/>
        <w:right w:val="none" w:sz="0" w:space="0" w:color="auto"/>
      </w:divBdr>
    </w:div>
    <w:div w:id="1259094378">
      <w:bodyDiv w:val="1"/>
      <w:marLeft w:val="0"/>
      <w:marRight w:val="0"/>
      <w:marTop w:val="0"/>
      <w:marBottom w:val="0"/>
      <w:divBdr>
        <w:top w:val="none" w:sz="0" w:space="0" w:color="auto"/>
        <w:left w:val="none" w:sz="0" w:space="0" w:color="auto"/>
        <w:bottom w:val="none" w:sz="0" w:space="0" w:color="auto"/>
        <w:right w:val="none" w:sz="0" w:space="0" w:color="auto"/>
      </w:divBdr>
    </w:div>
    <w:div w:id="1403135542">
      <w:bodyDiv w:val="1"/>
      <w:marLeft w:val="0"/>
      <w:marRight w:val="0"/>
      <w:marTop w:val="0"/>
      <w:marBottom w:val="0"/>
      <w:divBdr>
        <w:top w:val="none" w:sz="0" w:space="0" w:color="auto"/>
        <w:left w:val="none" w:sz="0" w:space="0" w:color="auto"/>
        <w:bottom w:val="none" w:sz="0" w:space="0" w:color="auto"/>
        <w:right w:val="none" w:sz="0" w:space="0" w:color="auto"/>
      </w:divBdr>
    </w:div>
    <w:div w:id="1824275242">
      <w:bodyDiv w:val="1"/>
      <w:marLeft w:val="0"/>
      <w:marRight w:val="0"/>
      <w:marTop w:val="0"/>
      <w:marBottom w:val="0"/>
      <w:divBdr>
        <w:top w:val="none" w:sz="0" w:space="0" w:color="auto"/>
        <w:left w:val="none" w:sz="0" w:space="0" w:color="auto"/>
        <w:bottom w:val="none" w:sz="0" w:space="0" w:color="auto"/>
        <w:right w:val="none" w:sz="0" w:space="0" w:color="auto"/>
      </w:divBdr>
    </w:div>
    <w:div w:id="1895963285">
      <w:bodyDiv w:val="1"/>
      <w:marLeft w:val="0"/>
      <w:marRight w:val="0"/>
      <w:marTop w:val="0"/>
      <w:marBottom w:val="0"/>
      <w:divBdr>
        <w:top w:val="none" w:sz="0" w:space="0" w:color="auto"/>
        <w:left w:val="none" w:sz="0" w:space="0" w:color="auto"/>
        <w:bottom w:val="none" w:sz="0" w:space="0" w:color="auto"/>
        <w:right w:val="none" w:sz="0" w:space="0" w:color="auto"/>
      </w:divBdr>
    </w:div>
    <w:div w:id="1913000079">
      <w:bodyDiv w:val="1"/>
      <w:marLeft w:val="0"/>
      <w:marRight w:val="0"/>
      <w:marTop w:val="0"/>
      <w:marBottom w:val="0"/>
      <w:divBdr>
        <w:top w:val="none" w:sz="0" w:space="0" w:color="auto"/>
        <w:left w:val="none" w:sz="0" w:space="0" w:color="auto"/>
        <w:bottom w:val="none" w:sz="0" w:space="0" w:color="auto"/>
        <w:right w:val="none" w:sz="0" w:space="0" w:color="auto"/>
      </w:divBdr>
    </w:div>
    <w:div w:id="2067755538">
      <w:bodyDiv w:val="1"/>
      <w:marLeft w:val="0"/>
      <w:marRight w:val="0"/>
      <w:marTop w:val="0"/>
      <w:marBottom w:val="0"/>
      <w:divBdr>
        <w:top w:val="none" w:sz="0" w:space="0" w:color="auto"/>
        <w:left w:val="none" w:sz="0" w:space="0" w:color="auto"/>
        <w:bottom w:val="none" w:sz="0" w:space="0" w:color="auto"/>
        <w:right w:val="none" w:sz="0" w:space="0" w:color="auto"/>
      </w:divBdr>
    </w:div>
    <w:div w:id="211027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3.safelinks.protection.outlook.com/?url=http%3A%2F%2Fwww.skase.sk%2FJTL50index.html&amp;data=05%7C01%7Canders.holmberg%40newcastle.ac.uk%7Caff38e1da2304c64249008dadb7c6ed5%7C9c5012c9b61644c2a91766814fbe3e87%7C1%7C0%7C638063625058942913%7CUnknown%7CTWFpbGZsb3d8eyJWIjoiMC4wLjAwMDAiLCJQIjoiV2luMzIiLCJBTiI6Ik1haWwiLCJXVCI6Mn0%3D%7C2000%7C%7C%7C&amp;sdata=Y0l%2Fe8Bf6pAaVTYFfyfQwLZFNQOGxUqoP95RCwzeMsc%3D&amp;reserve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83517-58DC-441A-96C8-63FF910F9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49</Pages>
  <Words>15154</Words>
  <Characters>86384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Anders Holmberg</dc:creator>
  <cp:lastModifiedBy>Anders Holmberg</cp:lastModifiedBy>
  <cp:revision>4</cp:revision>
  <cp:lastPrinted>2021-12-12T14:23:00Z</cp:lastPrinted>
  <dcterms:created xsi:type="dcterms:W3CDTF">2023-01-22T08:30:00Z</dcterms:created>
  <dcterms:modified xsi:type="dcterms:W3CDTF">2023-03-08T21:10:00Z</dcterms:modified>
</cp:coreProperties>
</file>